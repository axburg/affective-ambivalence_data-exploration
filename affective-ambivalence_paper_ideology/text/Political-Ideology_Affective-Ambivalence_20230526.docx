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04362" w14:textId="1C40A756" w:rsidR="000F49DD" w:rsidRDefault="000F49DD" w:rsidP="00D839C3">
      <w:pPr>
        <w:spacing w:line="480" w:lineRule="auto"/>
        <w:rPr>
          <w:rFonts w:ascii="Times New Roman" w:hAnsi="Times New Roman" w:cs="Times New Roman"/>
          <w:sz w:val="24"/>
          <w:szCs w:val="24"/>
        </w:rPr>
      </w:pPr>
    </w:p>
    <w:p w14:paraId="77604E87" w14:textId="459E9CE2" w:rsidR="002B5C0E" w:rsidRDefault="002B5C0E" w:rsidP="00D839C3">
      <w:pPr>
        <w:spacing w:line="480" w:lineRule="auto"/>
        <w:rPr>
          <w:rFonts w:ascii="Times New Roman" w:hAnsi="Times New Roman" w:cs="Times New Roman"/>
          <w:sz w:val="24"/>
          <w:szCs w:val="24"/>
        </w:rPr>
      </w:pPr>
    </w:p>
    <w:p w14:paraId="70F5551A" w14:textId="0ECEBFD5" w:rsidR="00440645" w:rsidRDefault="00440645" w:rsidP="00D839C3">
      <w:pPr>
        <w:spacing w:line="480" w:lineRule="auto"/>
        <w:rPr>
          <w:rFonts w:ascii="Times New Roman" w:hAnsi="Times New Roman" w:cs="Times New Roman"/>
          <w:sz w:val="24"/>
          <w:szCs w:val="24"/>
        </w:rPr>
      </w:pPr>
    </w:p>
    <w:p w14:paraId="2CA20BBF" w14:textId="77777777" w:rsidR="00440645" w:rsidRDefault="00440645" w:rsidP="00D839C3">
      <w:pPr>
        <w:spacing w:line="480" w:lineRule="auto"/>
        <w:rPr>
          <w:rFonts w:ascii="Times New Roman" w:hAnsi="Times New Roman" w:cs="Times New Roman"/>
          <w:sz w:val="24"/>
          <w:szCs w:val="24"/>
        </w:rPr>
      </w:pPr>
    </w:p>
    <w:p w14:paraId="6A3DB9B8" w14:textId="6470B1D6" w:rsidR="002B5C0E" w:rsidRPr="00EA7D12" w:rsidRDefault="001D6442" w:rsidP="002B5C0E">
      <w:pPr>
        <w:spacing w:line="480" w:lineRule="auto"/>
        <w:jc w:val="center"/>
        <w:rPr>
          <w:rFonts w:ascii="Times New Roman" w:hAnsi="Times New Roman" w:cs="Times New Roman"/>
          <w:b/>
          <w:bCs/>
          <w:sz w:val="24"/>
          <w:szCs w:val="24"/>
          <w:lang w:val="en-US"/>
        </w:rPr>
      </w:pPr>
      <w:bookmarkStart w:id="0" w:name="_Hlk112057489"/>
      <w:bookmarkStart w:id="1" w:name="_Hlk116562518"/>
      <w:r w:rsidRPr="00EA7D12">
        <w:rPr>
          <w:rFonts w:ascii="Times New Roman" w:hAnsi="Times New Roman" w:cs="Times New Roman"/>
          <w:b/>
          <w:bCs/>
          <w:sz w:val="24"/>
          <w:szCs w:val="24"/>
          <w:lang w:val="en-US"/>
        </w:rPr>
        <w:t>Political Ideology and Attitudinal Ambivalence: Investigating the Role of Ideological Extremity</w:t>
      </w:r>
      <w:bookmarkEnd w:id="0"/>
    </w:p>
    <w:bookmarkEnd w:id="1"/>
    <w:p w14:paraId="52635C19" w14:textId="48D10080" w:rsidR="00440645" w:rsidRDefault="00440645" w:rsidP="002B5C0E">
      <w:pPr>
        <w:spacing w:line="480" w:lineRule="auto"/>
        <w:jc w:val="center"/>
        <w:rPr>
          <w:rFonts w:ascii="Times New Roman" w:hAnsi="Times New Roman" w:cs="Times New Roman"/>
          <w:sz w:val="24"/>
          <w:szCs w:val="24"/>
          <w:lang w:val="en-US"/>
        </w:rPr>
      </w:pPr>
    </w:p>
    <w:p w14:paraId="788C5C7B" w14:textId="3BC4CFCC" w:rsidR="005D6945" w:rsidRDefault="005D6945" w:rsidP="002B5C0E">
      <w:pPr>
        <w:spacing w:line="480" w:lineRule="auto"/>
        <w:jc w:val="center"/>
        <w:rPr>
          <w:rFonts w:ascii="Times New Roman" w:hAnsi="Times New Roman" w:cs="Times New Roman"/>
          <w:sz w:val="24"/>
          <w:szCs w:val="24"/>
          <w:lang w:val="en-US"/>
        </w:rPr>
      </w:pPr>
    </w:p>
    <w:p w14:paraId="08649B5B" w14:textId="0071B10A" w:rsidR="005D6945" w:rsidRDefault="00EA7D12" w:rsidP="002B5C0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Word count: </w:t>
      </w:r>
      <w:r w:rsidR="00006C97">
        <w:rPr>
          <w:rFonts w:ascii="Times New Roman" w:hAnsi="Times New Roman" w:cs="Times New Roman"/>
          <w:sz w:val="24"/>
          <w:szCs w:val="24"/>
          <w:lang w:val="en-US"/>
        </w:rPr>
        <w:t>8,856</w:t>
      </w:r>
    </w:p>
    <w:p w14:paraId="64A9467C" w14:textId="77777777" w:rsidR="00EA7D12" w:rsidRDefault="00EA7D12" w:rsidP="002B5C0E">
      <w:pPr>
        <w:spacing w:line="480" w:lineRule="auto"/>
        <w:jc w:val="center"/>
        <w:rPr>
          <w:rFonts w:ascii="Times New Roman" w:hAnsi="Times New Roman" w:cs="Times New Roman"/>
          <w:sz w:val="24"/>
          <w:szCs w:val="24"/>
          <w:lang w:val="en-US"/>
        </w:rPr>
      </w:pPr>
    </w:p>
    <w:p w14:paraId="644C249D" w14:textId="5825765F" w:rsidR="005D6945" w:rsidRDefault="005D6945" w:rsidP="002B5C0E">
      <w:pPr>
        <w:spacing w:line="480" w:lineRule="auto"/>
        <w:jc w:val="center"/>
        <w:rPr>
          <w:rFonts w:ascii="Times New Roman" w:hAnsi="Times New Roman" w:cs="Times New Roman"/>
          <w:sz w:val="24"/>
          <w:szCs w:val="24"/>
          <w:lang w:val="en-US"/>
        </w:rPr>
      </w:pPr>
    </w:p>
    <w:p w14:paraId="5958B172" w14:textId="11EF944E" w:rsidR="00B74E30" w:rsidRPr="00440645" w:rsidRDefault="00B74E30" w:rsidP="00D839C3">
      <w:pPr>
        <w:spacing w:line="480" w:lineRule="auto"/>
        <w:rPr>
          <w:rFonts w:ascii="Times New Roman" w:hAnsi="Times New Roman" w:cs="Times New Roman"/>
          <w:sz w:val="24"/>
          <w:szCs w:val="24"/>
          <w:lang w:val="en-US"/>
        </w:rPr>
      </w:pPr>
      <w:r w:rsidRPr="00440645">
        <w:rPr>
          <w:rFonts w:ascii="Times New Roman" w:hAnsi="Times New Roman" w:cs="Times New Roman"/>
          <w:sz w:val="24"/>
          <w:szCs w:val="24"/>
          <w:lang w:val="en-US"/>
        </w:rPr>
        <w:br w:type="page"/>
      </w:r>
    </w:p>
    <w:p w14:paraId="5E0401F0" w14:textId="2DBFB791" w:rsidR="00B74E30" w:rsidRPr="001B2AF8" w:rsidRDefault="00B74E30" w:rsidP="00440645">
      <w:pPr>
        <w:spacing w:line="480" w:lineRule="auto"/>
        <w:jc w:val="center"/>
        <w:rPr>
          <w:rFonts w:ascii="Times New Roman" w:hAnsi="Times New Roman" w:cs="Times New Roman"/>
          <w:sz w:val="24"/>
          <w:szCs w:val="24"/>
          <w:lang w:val="en-US"/>
        </w:rPr>
      </w:pPr>
      <w:r w:rsidRPr="001B2AF8">
        <w:rPr>
          <w:rFonts w:ascii="Times New Roman" w:hAnsi="Times New Roman" w:cs="Times New Roman"/>
          <w:sz w:val="24"/>
          <w:szCs w:val="24"/>
          <w:lang w:val="en-US"/>
        </w:rPr>
        <w:lastRenderedPageBreak/>
        <w:t>Abstract</w:t>
      </w:r>
    </w:p>
    <w:p w14:paraId="2EF1F178" w14:textId="03D1982E" w:rsidR="00B74E30" w:rsidRPr="002B5C0E" w:rsidRDefault="007A3841" w:rsidP="00D839C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Extant research on the </w:t>
      </w:r>
      <w:r w:rsidR="001F57E8">
        <w:rPr>
          <w:rFonts w:ascii="Times New Roman" w:hAnsi="Times New Roman" w:cs="Times New Roman"/>
          <w:sz w:val="24"/>
          <w:szCs w:val="24"/>
          <w:lang w:val="en-US"/>
        </w:rPr>
        <w:t xml:space="preserve">linear </w:t>
      </w:r>
      <w:r>
        <w:rPr>
          <w:rFonts w:ascii="Times New Roman" w:hAnsi="Times New Roman" w:cs="Times New Roman"/>
          <w:sz w:val="24"/>
          <w:szCs w:val="24"/>
          <w:lang w:val="en-US"/>
        </w:rPr>
        <w:t xml:space="preserve">association of </w:t>
      </w:r>
      <w:r w:rsidR="006D6719">
        <w:rPr>
          <w:rFonts w:ascii="Times New Roman" w:hAnsi="Times New Roman" w:cs="Times New Roman"/>
          <w:sz w:val="24"/>
          <w:szCs w:val="24"/>
          <w:lang w:val="en-US"/>
        </w:rPr>
        <w:t xml:space="preserve">individual differences in </w:t>
      </w:r>
      <w:r>
        <w:rPr>
          <w:rFonts w:ascii="Times New Roman" w:hAnsi="Times New Roman" w:cs="Times New Roman"/>
          <w:sz w:val="24"/>
          <w:szCs w:val="24"/>
          <w:lang w:val="en-US"/>
        </w:rPr>
        <w:t xml:space="preserve">political ideology with attitudinal ambivalence </w:t>
      </w:r>
      <w:r w:rsidR="00CF057A">
        <w:rPr>
          <w:rFonts w:ascii="Times New Roman" w:hAnsi="Times New Roman" w:cs="Times New Roman"/>
          <w:sz w:val="24"/>
          <w:szCs w:val="24"/>
          <w:lang w:val="en-US"/>
        </w:rPr>
        <w:t xml:space="preserve">yielded inconsistent findings. </w:t>
      </w:r>
      <w:r w:rsidR="00266E96">
        <w:rPr>
          <w:rFonts w:ascii="Times New Roman" w:hAnsi="Times New Roman" w:cs="Times New Roman"/>
          <w:sz w:val="24"/>
          <w:szCs w:val="24"/>
          <w:lang w:val="en-US"/>
        </w:rPr>
        <w:t>T</w:t>
      </w:r>
      <w:r w:rsidR="00CF057A">
        <w:rPr>
          <w:rFonts w:ascii="Times New Roman" w:hAnsi="Times New Roman" w:cs="Times New Roman"/>
          <w:sz w:val="24"/>
          <w:szCs w:val="24"/>
          <w:lang w:val="en-US"/>
        </w:rPr>
        <w:t>he present research</w:t>
      </w:r>
      <w:r>
        <w:rPr>
          <w:rFonts w:ascii="Times New Roman" w:hAnsi="Times New Roman" w:cs="Times New Roman"/>
          <w:sz w:val="24"/>
          <w:szCs w:val="24"/>
          <w:lang w:val="en-US"/>
        </w:rPr>
        <w:t xml:space="preserve"> </w:t>
      </w:r>
      <w:r w:rsidR="00266E96">
        <w:rPr>
          <w:rFonts w:ascii="Times New Roman" w:hAnsi="Times New Roman" w:cs="Times New Roman"/>
          <w:sz w:val="24"/>
          <w:szCs w:val="24"/>
          <w:lang w:val="en-US"/>
        </w:rPr>
        <w:t xml:space="preserve">tested the hypothesis that the association of political ideology with attitudinal ambivalence is curvilinear with lower levels of ambivalence at both extremes of the ideological spectrum. It used data from large and demographically diverse electoral surveys in a set of three studies (Study 1: </w:t>
      </w:r>
      <w:r w:rsidR="00266E96" w:rsidRPr="00BA6E74">
        <w:rPr>
          <w:rFonts w:ascii="Times New Roman" w:hAnsi="Times New Roman" w:cs="Times New Roman"/>
          <w:i/>
          <w:iCs/>
          <w:sz w:val="24"/>
          <w:szCs w:val="24"/>
          <w:lang w:val="en-US"/>
        </w:rPr>
        <w:t>N</w:t>
      </w:r>
      <w:r w:rsidR="00266E96">
        <w:rPr>
          <w:rFonts w:ascii="Times New Roman" w:hAnsi="Times New Roman" w:cs="Times New Roman"/>
          <w:sz w:val="24"/>
          <w:szCs w:val="24"/>
          <w:lang w:val="en-US"/>
        </w:rPr>
        <w:t xml:space="preserve"> = 13,808</w:t>
      </w:r>
      <w:r w:rsidR="00BA6E74">
        <w:rPr>
          <w:rFonts w:ascii="Times New Roman" w:hAnsi="Times New Roman" w:cs="Times New Roman"/>
          <w:sz w:val="24"/>
          <w:szCs w:val="24"/>
          <w:lang w:val="en-US"/>
        </w:rPr>
        <w:t xml:space="preserve">; Study 2: </w:t>
      </w:r>
      <w:r w:rsidR="00BA6E74" w:rsidRPr="00BA6E74">
        <w:rPr>
          <w:rFonts w:ascii="Times New Roman" w:hAnsi="Times New Roman" w:cs="Times New Roman"/>
          <w:i/>
          <w:iCs/>
          <w:sz w:val="24"/>
          <w:szCs w:val="24"/>
          <w:lang w:val="en-US"/>
        </w:rPr>
        <w:t>N</w:t>
      </w:r>
      <w:r w:rsidR="00BA6E74">
        <w:rPr>
          <w:rFonts w:ascii="Times New Roman" w:hAnsi="Times New Roman" w:cs="Times New Roman"/>
          <w:sz w:val="24"/>
          <w:szCs w:val="24"/>
          <w:lang w:val="en-US"/>
        </w:rPr>
        <w:t xml:space="preserve"> = 6,528; Study 3: </w:t>
      </w:r>
      <w:r w:rsidR="00BA6E74" w:rsidRPr="00BA6E74">
        <w:rPr>
          <w:rFonts w:ascii="Times New Roman" w:hAnsi="Times New Roman" w:cs="Times New Roman"/>
          <w:i/>
          <w:iCs/>
          <w:sz w:val="24"/>
          <w:szCs w:val="24"/>
          <w:lang w:val="en-US"/>
        </w:rPr>
        <w:t>N</w:t>
      </w:r>
      <w:r w:rsidR="00BA6E74">
        <w:rPr>
          <w:rFonts w:ascii="Times New Roman" w:hAnsi="Times New Roman" w:cs="Times New Roman"/>
          <w:sz w:val="24"/>
          <w:szCs w:val="24"/>
          <w:lang w:val="en-US"/>
        </w:rPr>
        <w:t xml:space="preserve"> = 4,789</w:t>
      </w:r>
      <w:r w:rsidR="00266E96">
        <w:rPr>
          <w:rFonts w:ascii="Times New Roman" w:hAnsi="Times New Roman" w:cs="Times New Roman"/>
          <w:sz w:val="24"/>
          <w:szCs w:val="24"/>
          <w:lang w:val="en-US"/>
        </w:rPr>
        <w:t xml:space="preserve">) that focused on </w:t>
      </w:r>
      <w:r w:rsidR="00CF057A">
        <w:rPr>
          <w:rFonts w:ascii="Times New Roman" w:hAnsi="Times New Roman" w:cs="Times New Roman"/>
          <w:sz w:val="24"/>
          <w:szCs w:val="24"/>
          <w:lang w:val="en-US"/>
        </w:rPr>
        <w:t xml:space="preserve">attitudes </w:t>
      </w:r>
      <w:r w:rsidR="001F57E8">
        <w:rPr>
          <w:rFonts w:ascii="Times New Roman" w:hAnsi="Times New Roman" w:cs="Times New Roman"/>
          <w:sz w:val="24"/>
          <w:szCs w:val="24"/>
          <w:lang w:val="en-US"/>
        </w:rPr>
        <w:t>toward political candidates (Studies 1 and 2) as well as political parties (Study 3)</w:t>
      </w:r>
      <w:r w:rsidR="00AA6F88">
        <w:rPr>
          <w:rFonts w:ascii="Times New Roman" w:hAnsi="Times New Roman" w:cs="Times New Roman"/>
          <w:sz w:val="24"/>
          <w:szCs w:val="24"/>
          <w:lang w:val="en-US"/>
        </w:rPr>
        <w:t xml:space="preserve"> in Germany</w:t>
      </w:r>
      <w:r w:rsidR="00266E96">
        <w:rPr>
          <w:rFonts w:ascii="Times New Roman" w:hAnsi="Times New Roman" w:cs="Times New Roman"/>
          <w:sz w:val="24"/>
          <w:szCs w:val="24"/>
          <w:lang w:val="en-US"/>
        </w:rPr>
        <w:t>. While the findings support the prediction of a curvilinear association of ideology with attitudinal ambivalence</w:t>
      </w:r>
      <w:r w:rsidR="006D6719">
        <w:rPr>
          <w:rFonts w:ascii="Times New Roman" w:hAnsi="Times New Roman" w:cs="Times New Roman"/>
          <w:sz w:val="24"/>
          <w:szCs w:val="24"/>
          <w:lang w:val="en-US"/>
        </w:rPr>
        <w:t xml:space="preserve"> for most (but not all) attitude objects</w:t>
      </w:r>
      <w:r w:rsidR="00266E96">
        <w:rPr>
          <w:rFonts w:ascii="Times New Roman" w:hAnsi="Times New Roman" w:cs="Times New Roman"/>
          <w:sz w:val="24"/>
          <w:szCs w:val="24"/>
          <w:lang w:val="en-US"/>
        </w:rPr>
        <w:t>, further analyses indicate that this association is mostly due to</w:t>
      </w:r>
      <w:r w:rsidR="00AA6F88">
        <w:rPr>
          <w:rFonts w:ascii="Times New Roman" w:hAnsi="Times New Roman" w:cs="Times New Roman"/>
          <w:sz w:val="24"/>
          <w:szCs w:val="24"/>
          <w:lang w:val="en-US"/>
        </w:rPr>
        <w:t xml:space="preserve"> the association of ideology with general attitudes toward the attitude objects, which primarily determine ambivalence. Implications for future research on the association of political ideology with attitudinal ambivalence are discussed.</w:t>
      </w:r>
    </w:p>
    <w:p w14:paraId="59E6FD7D" w14:textId="0D978885" w:rsidR="00B74E30" w:rsidRPr="002B5C0E" w:rsidRDefault="00B74E30" w:rsidP="00D839C3">
      <w:pPr>
        <w:spacing w:line="480" w:lineRule="auto"/>
        <w:rPr>
          <w:rFonts w:ascii="Times New Roman" w:hAnsi="Times New Roman" w:cs="Times New Roman"/>
          <w:sz w:val="24"/>
          <w:szCs w:val="24"/>
          <w:lang w:val="en-US"/>
        </w:rPr>
      </w:pPr>
      <w:r w:rsidRPr="002B5C0E">
        <w:rPr>
          <w:rFonts w:ascii="Times New Roman" w:hAnsi="Times New Roman" w:cs="Times New Roman"/>
          <w:sz w:val="24"/>
          <w:szCs w:val="24"/>
          <w:lang w:val="en-US"/>
        </w:rPr>
        <w:br w:type="page"/>
      </w:r>
    </w:p>
    <w:p w14:paraId="464C2D9E" w14:textId="3061E5A3" w:rsidR="006A01CD" w:rsidRPr="00BC3E83" w:rsidRDefault="00BC3E83" w:rsidP="006A01CD">
      <w:pPr>
        <w:spacing w:line="480" w:lineRule="auto"/>
        <w:jc w:val="center"/>
        <w:rPr>
          <w:rFonts w:ascii="Times New Roman" w:hAnsi="Times New Roman" w:cs="Times New Roman"/>
          <w:b/>
          <w:bCs/>
          <w:sz w:val="24"/>
          <w:szCs w:val="24"/>
          <w:lang w:val="en-US"/>
        </w:rPr>
      </w:pPr>
      <w:r w:rsidRPr="00BC3E83">
        <w:rPr>
          <w:rFonts w:ascii="Times New Roman" w:hAnsi="Times New Roman" w:cs="Times New Roman"/>
          <w:b/>
          <w:bCs/>
          <w:sz w:val="24"/>
          <w:szCs w:val="24"/>
          <w:lang w:val="en-US"/>
        </w:rPr>
        <w:lastRenderedPageBreak/>
        <w:t>Political Ideology and Attitudinal Ambivalence: Investigating the Role of Ideological Extremity</w:t>
      </w:r>
    </w:p>
    <w:p w14:paraId="7ADD163E" w14:textId="7DFBA3D6" w:rsidR="006C3D4D" w:rsidRDefault="0048148B" w:rsidP="006A01C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006C3D4D">
        <w:rPr>
          <w:rFonts w:ascii="Times New Roman" w:hAnsi="Times New Roman" w:cs="Times New Roman"/>
          <w:sz w:val="24"/>
          <w:szCs w:val="24"/>
          <w:lang w:val="en-US"/>
        </w:rPr>
        <w:t xml:space="preserve">prominent definition </w:t>
      </w:r>
      <w:r w:rsidR="00AA21C3">
        <w:rPr>
          <w:rFonts w:ascii="Times New Roman" w:hAnsi="Times New Roman" w:cs="Times New Roman"/>
          <w:sz w:val="24"/>
          <w:szCs w:val="24"/>
          <w:lang w:val="en-US"/>
        </w:rPr>
        <w:t>conceptualizes attitudes</w:t>
      </w:r>
      <w:r w:rsidR="006C3D4D">
        <w:rPr>
          <w:rFonts w:ascii="Times New Roman" w:hAnsi="Times New Roman" w:cs="Times New Roman"/>
          <w:sz w:val="24"/>
          <w:szCs w:val="24"/>
          <w:lang w:val="en-US"/>
        </w:rPr>
        <w:t xml:space="preserve"> as </w:t>
      </w:r>
      <w:r w:rsidR="008C07E6">
        <w:rPr>
          <w:rFonts w:ascii="Times New Roman" w:hAnsi="Times New Roman" w:cs="Times New Roman"/>
          <w:sz w:val="24"/>
          <w:szCs w:val="24"/>
          <w:lang w:val="en-US"/>
        </w:rPr>
        <w:t xml:space="preserve">“a psychological tendency that is expressed by evaluating a particular entity with some degree of favor or disfavor” </w:t>
      </w:r>
      <w:r w:rsidR="008C07E6">
        <w:rPr>
          <w:rFonts w:ascii="Times New Roman" w:hAnsi="Times New Roman" w:cs="Times New Roman"/>
          <w:sz w:val="24"/>
          <w:szCs w:val="24"/>
          <w:lang w:val="en-US"/>
        </w:rPr>
        <w:fldChar w:fldCharType="begin"/>
      </w:r>
      <w:r w:rsidR="00B118B4">
        <w:rPr>
          <w:rFonts w:ascii="Times New Roman" w:hAnsi="Times New Roman" w:cs="Times New Roman"/>
          <w:sz w:val="24"/>
          <w:szCs w:val="24"/>
          <w:lang w:val="en-US"/>
        </w:rPr>
        <w:instrText xml:space="preserve"> ADDIN ZOTERO_ITEM CSL_CITATION {"citationID":"4M2hvcui","properties":{"formattedCitation":"(Eagly &amp; Chaiken, 1993, p. 1)","plainCitation":"(Eagly &amp; Chaiken, 1993, p. 1)","noteIndex":0},"citationItems":[{"id":939,"uris":["http://zotero.org/users/6602770/items/L5WAD44S"],"itemData":{"id":939,"type":"book","event-place":"Fort Worth","publisher":"Hartcourt Brace Janovich College Publishers","publisher-place":"Fort Worth","title":"The psychology of attitudes","author":[{"family":"Eagly","given":"Alice H."},{"family":"Chaiken","given":"Shelly"}],"issued":{"date-parts":[["1993"]]}},"locator":"1","label":"page"}],"schema":"https://github.com/citation-style-language/schema/raw/master/csl-citation.json"} </w:instrText>
      </w:r>
      <w:r w:rsidR="008C07E6">
        <w:rPr>
          <w:rFonts w:ascii="Times New Roman" w:hAnsi="Times New Roman" w:cs="Times New Roman"/>
          <w:sz w:val="24"/>
          <w:szCs w:val="24"/>
          <w:lang w:val="en-US"/>
        </w:rPr>
        <w:fldChar w:fldCharType="separate"/>
      </w:r>
      <w:r w:rsidR="00B118B4" w:rsidRPr="00B118B4">
        <w:rPr>
          <w:rFonts w:ascii="Times New Roman" w:hAnsi="Times New Roman" w:cs="Times New Roman"/>
          <w:sz w:val="24"/>
          <w:lang w:val="en-US"/>
        </w:rPr>
        <w:t>(Eagly &amp; Chaiken, 1993, p. 1)</w:t>
      </w:r>
      <w:r w:rsidR="008C07E6">
        <w:rPr>
          <w:rFonts w:ascii="Times New Roman" w:hAnsi="Times New Roman" w:cs="Times New Roman"/>
          <w:sz w:val="24"/>
          <w:szCs w:val="24"/>
          <w:lang w:val="en-US"/>
        </w:rPr>
        <w:fldChar w:fldCharType="end"/>
      </w:r>
      <w:r w:rsidR="006C3D4D">
        <w:rPr>
          <w:rFonts w:ascii="Times New Roman" w:hAnsi="Times New Roman" w:cs="Times New Roman"/>
          <w:sz w:val="24"/>
          <w:szCs w:val="24"/>
          <w:lang w:val="en-US"/>
        </w:rPr>
        <w:t xml:space="preserve">. However, attitudes </w:t>
      </w:r>
      <w:r w:rsidR="00460F4D">
        <w:rPr>
          <w:rFonts w:ascii="Times New Roman" w:hAnsi="Times New Roman" w:cs="Times New Roman"/>
          <w:sz w:val="24"/>
          <w:szCs w:val="24"/>
          <w:lang w:val="en-US"/>
        </w:rPr>
        <w:t>tend to be</w:t>
      </w:r>
      <w:r w:rsidR="006C3D4D">
        <w:rPr>
          <w:rFonts w:ascii="Times New Roman" w:hAnsi="Times New Roman" w:cs="Times New Roman"/>
          <w:sz w:val="24"/>
          <w:szCs w:val="24"/>
          <w:lang w:val="en-US"/>
        </w:rPr>
        <w:t xml:space="preserve"> more complex than this definition </w:t>
      </w:r>
      <w:r w:rsidR="003A3C03">
        <w:rPr>
          <w:rFonts w:ascii="Times New Roman" w:hAnsi="Times New Roman" w:cs="Times New Roman"/>
          <w:sz w:val="24"/>
          <w:szCs w:val="24"/>
          <w:lang w:val="en-US"/>
        </w:rPr>
        <w:t>m</w:t>
      </w:r>
      <w:r w:rsidR="00DE799B">
        <w:rPr>
          <w:rFonts w:ascii="Times New Roman" w:hAnsi="Times New Roman" w:cs="Times New Roman"/>
          <w:sz w:val="24"/>
          <w:szCs w:val="24"/>
          <w:lang w:val="en-US"/>
        </w:rPr>
        <w:t xml:space="preserve">ight </w:t>
      </w:r>
      <w:r w:rsidR="00F45F6A">
        <w:rPr>
          <w:rFonts w:ascii="Times New Roman" w:hAnsi="Times New Roman" w:cs="Times New Roman"/>
          <w:sz w:val="24"/>
          <w:szCs w:val="24"/>
          <w:lang w:val="en-US"/>
        </w:rPr>
        <w:t>make it seem</w:t>
      </w:r>
      <w:r w:rsidR="003A3C03">
        <w:rPr>
          <w:rFonts w:ascii="Times New Roman" w:hAnsi="Times New Roman" w:cs="Times New Roman"/>
          <w:sz w:val="24"/>
          <w:szCs w:val="24"/>
          <w:lang w:val="en-US"/>
        </w:rPr>
        <w:t xml:space="preserve"> at first sight. For example, attitudes </w:t>
      </w:r>
      <w:r w:rsidR="00AA21C3">
        <w:rPr>
          <w:rFonts w:ascii="Times New Roman" w:hAnsi="Times New Roman" w:cs="Times New Roman"/>
          <w:sz w:val="24"/>
          <w:szCs w:val="24"/>
          <w:lang w:val="en-US"/>
        </w:rPr>
        <w:t xml:space="preserve">can </w:t>
      </w:r>
      <w:r w:rsidR="003A3C03">
        <w:rPr>
          <w:rFonts w:ascii="Times New Roman" w:hAnsi="Times New Roman" w:cs="Times New Roman"/>
          <w:sz w:val="24"/>
          <w:szCs w:val="24"/>
          <w:lang w:val="en-US"/>
        </w:rPr>
        <w:t xml:space="preserve">involve affective, cognitive, and behavioral </w:t>
      </w:r>
      <w:r w:rsidR="00AA21C3">
        <w:rPr>
          <w:rFonts w:ascii="Times New Roman" w:hAnsi="Times New Roman" w:cs="Times New Roman"/>
          <w:sz w:val="24"/>
          <w:szCs w:val="24"/>
          <w:lang w:val="en-US"/>
        </w:rPr>
        <w:t>evaluative reactions</w:t>
      </w:r>
      <w:r w:rsidR="003A3C03">
        <w:rPr>
          <w:rFonts w:ascii="Times New Roman" w:hAnsi="Times New Roman" w:cs="Times New Roman"/>
          <w:sz w:val="24"/>
          <w:szCs w:val="24"/>
          <w:lang w:val="en-US"/>
        </w:rPr>
        <w:t xml:space="preserve"> </w:t>
      </w:r>
      <w:r w:rsidR="00590380">
        <w:rPr>
          <w:rFonts w:ascii="Times New Roman" w:hAnsi="Times New Roman" w:cs="Times New Roman"/>
          <w:sz w:val="24"/>
          <w:szCs w:val="24"/>
          <w:lang w:val="en-US"/>
        </w:rPr>
        <w:fldChar w:fldCharType="begin"/>
      </w:r>
      <w:r w:rsidR="00590380">
        <w:rPr>
          <w:rFonts w:ascii="Times New Roman" w:hAnsi="Times New Roman" w:cs="Times New Roman"/>
          <w:sz w:val="24"/>
          <w:szCs w:val="24"/>
          <w:lang w:val="en-US"/>
        </w:rPr>
        <w:instrText xml:space="preserve"> ADDIN ZOTERO_ITEM CSL_CITATION {"citationID":"kPX8qQ3J","properties":{"formattedCitation":"(e.g., Rosenberg &amp; Hovland, 1960)","plainCitation":"(e.g., Rosenberg &amp; Hovland, 1960)","noteIndex":0},"citationItems":[{"id":1025,"uris":["http://zotero.org/users/6602770/items/7KXQM9FF"],"itemData":{"id":1025,"type":"chapter","container-title":"Attitude Organization and Change: An Analysis of Consistency among Attitude Component","page":"1-14","publisher":"Yale University Press","title":"Cognitive, Affective, and Behavioral Components of Attitudes","author":[{"family":"Rosenberg","given":"M. J."},{"family":"Hovland","given":"C. I."}],"editor":[{"family":"Rosenberg","given":"M. J."},{"family":"Hovland","given":"C. I."},{"family":"McGuire","given":"W. J."},{"family":"Abelson","given":"R. P."},{"family":"Brehm","given":"J. W."}],"issued":{"date-parts":[["1960"]]}},"label":"page","prefix":"e.g., "}],"schema":"https://github.com/citation-style-language/schema/raw/master/csl-citation.json"} </w:instrText>
      </w:r>
      <w:r w:rsidR="00590380">
        <w:rPr>
          <w:rFonts w:ascii="Times New Roman" w:hAnsi="Times New Roman" w:cs="Times New Roman"/>
          <w:sz w:val="24"/>
          <w:szCs w:val="24"/>
          <w:lang w:val="en-US"/>
        </w:rPr>
        <w:fldChar w:fldCharType="separate"/>
      </w:r>
      <w:r w:rsidR="00590380" w:rsidRPr="00590380">
        <w:rPr>
          <w:rFonts w:ascii="Times New Roman" w:hAnsi="Times New Roman" w:cs="Times New Roman"/>
          <w:sz w:val="24"/>
          <w:lang w:val="en-US"/>
        </w:rPr>
        <w:t>(e.g., Rosenberg &amp; Hovland, 1960)</w:t>
      </w:r>
      <w:r w:rsidR="00590380">
        <w:rPr>
          <w:rFonts w:ascii="Times New Roman" w:hAnsi="Times New Roman" w:cs="Times New Roman"/>
          <w:sz w:val="24"/>
          <w:szCs w:val="24"/>
          <w:lang w:val="en-US"/>
        </w:rPr>
        <w:fldChar w:fldCharType="end"/>
      </w:r>
      <w:r w:rsidR="00433DC4">
        <w:rPr>
          <w:rFonts w:ascii="Times New Roman" w:hAnsi="Times New Roman" w:cs="Times New Roman"/>
          <w:sz w:val="24"/>
          <w:szCs w:val="24"/>
          <w:lang w:val="en-US"/>
        </w:rPr>
        <w:t>,</w:t>
      </w:r>
      <w:r w:rsidR="00590380">
        <w:rPr>
          <w:rFonts w:ascii="Times New Roman" w:hAnsi="Times New Roman" w:cs="Times New Roman"/>
          <w:sz w:val="24"/>
          <w:szCs w:val="24"/>
          <w:lang w:val="en-US"/>
        </w:rPr>
        <w:t xml:space="preserve"> </w:t>
      </w:r>
      <w:r w:rsidR="003A3C03">
        <w:rPr>
          <w:rFonts w:ascii="Times New Roman" w:hAnsi="Times New Roman" w:cs="Times New Roman"/>
          <w:sz w:val="24"/>
          <w:szCs w:val="24"/>
          <w:lang w:val="en-US"/>
        </w:rPr>
        <w:t xml:space="preserve">and </w:t>
      </w:r>
      <w:r w:rsidR="00590380">
        <w:rPr>
          <w:rFonts w:ascii="Times New Roman" w:hAnsi="Times New Roman" w:cs="Times New Roman"/>
          <w:sz w:val="24"/>
          <w:szCs w:val="24"/>
          <w:lang w:val="en-US"/>
        </w:rPr>
        <w:t>individuals</w:t>
      </w:r>
      <w:r w:rsidR="003A3C03">
        <w:rPr>
          <w:rFonts w:ascii="Times New Roman" w:hAnsi="Times New Roman" w:cs="Times New Roman"/>
          <w:sz w:val="24"/>
          <w:szCs w:val="24"/>
          <w:lang w:val="en-US"/>
        </w:rPr>
        <w:t xml:space="preserve"> can vary in the extent to which they </w:t>
      </w:r>
      <w:r w:rsidR="008A27F8">
        <w:rPr>
          <w:rFonts w:ascii="Times New Roman" w:hAnsi="Times New Roman" w:cs="Times New Roman"/>
          <w:sz w:val="24"/>
          <w:szCs w:val="24"/>
          <w:lang w:val="en-US"/>
        </w:rPr>
        <w:t xml:space="preserve">tend to </w:t>
      </w:r>
      <w:r w:rsidR="00590380">
        <w:rPr>
          <w:rFonts w:ascii="Times New Roman" w:hAnsi="Times New Roman" w:cs="Times New Roman"/>
          <w:sz w:val="24"/>
          <w:szCs w:val="24"/>
          <w:lang w:val="en-US"/>
        </w:rPr>
        <w:t>base their attitudes</w:t>
      </w:r>
      <w:r w:rsidR="003A3C03">
        <w:rPr>
          <w:rFonts w:ascii="Times New Roman" w:hAnsi="Times New Roman" w:cs="Times New Roman"/>
          <w:sz w:val="24"/>
          <w:szCs w:val="24"/>
          <w:lang w:val="en-US"/>
        </w:rPr>
        <w:t xml:space="preserve"> on these </w:t>
      </w:r>
      <w:r w:rsidR="00C24C44">
        <w:rPr>
          <w:rFonts w:ascii="Times New Roman" w:hAnsi="Times New Roman" w:cs="Times New Roman"/>
          <w:sz w:val="24"/>
          <w:szCs w:val="24"/>
          <w:lang w:val="en-US"/>
        </w:rPr>
        <w:t xml:space="preserve">different </w:t>
      </w:r>
      <w:r w:rsidR="003A3C03">
        <w:rPr>
          <w:rFonts w:ascii="Times New Roman" w:hAnsi="Times New Roman" w:cs="Times New Roman"/>
          <w:sz w:val="24"/>
          <w:szCs w:val="24"/>
          <w:lang w:val="en-US"/>
        </w:rPr>
        <w:t>components</w:t>
      </w:r>
      <w:r w:rsidR="00590380">
        <w:rPr>
          <w:rFonts w:ascii="Times New Roman" w:hAnsi="Times New Roman" w:cs="Times New Roman"/>
          <w:sz w:val="24"/>
          <w:szCs w:val="24"/>
          <w:lang w:val="en-US"/>
        </w:rPr>
        <w:t xml:space="preserve"> </w:t>
      </w:r>
      <w:r w:rsidR="00590380">
        <w:rPr>
          <w:rFonts w:ascii="Times New Roman" w:hAnsi="Times New Roman" w:cs="Times New Roman"/>
          <w:sz w:val="24"/>
          <w:szCs w:val="24"/>
          <w:lang w:val="en-US"/>
        </w:rPr>
        <w:fldChar w:fldCharType="begin"/>
      </w:r>
      <w:r w:rsidR="00590380">
        <w:rPr>
          <w:rFonts w:ascii="Times New Roman" w:hAnsi="Times New Roman" w:cs="Times New Roman"/>
          <w:sz w:val="24"/>
          <w:szCs w:val="24"/>
          <w:lang w:val="en-US"/>
        </w:rPr>
        <w:instrText xml:space="preserve"> ADDIN ZOTERO_ITEM CSL_CITATION {"citationID":"6lx56ocP","properties":{"formattedCitation":"(for an overview, see Haddock &amp; Maio, 2019)","plainCitation":"(for an overview, see Haddock &amp; Maio, 2019)","noteIndex":0},"citationItems":[{"id":505,"uris":["http://zotero.org/users/6602770/items/IER4B6SV"],"itemData":{"id":505,"type":"chapter","container-title":"Advances in Experimental Social Psychology","ISBN":"978-0-12-817167-7","language":"en","note":"DOI: 10.1016/bs.aesp.2018.10.002","page":"53-102","publisher":"Elsevier","source":"DOI.org (Crossref)","title":"Inter-individual differences in attitude content: Cognition, affect, and attitudes","title-short":"Inter-individual differences in attitude content","URL":"https://linkinghub.elsevier.com/retrieve/pii/S0065260118300273","volume":"59","author":[{"family":"Haddock","given":"Geoffrey"},{"family":"Maio","given":"Gregory R."}],"accessed":{"date-parts":[["2021",5,4]]},"issued":{"date-parts":[["2019"]]}},"label":"page","prefix":"for an overview, see"}],"schema":"https://github.com/citation-style-language/schema/raw/master/csl-citation.json"} </w:instrText>
      </w:r>
      <w:r w:rsidR="00590380">
        <w:rPr>
          <w:rFonts w:ascii="Times New Roman" w:hAnsi="Times New Roman" w:cs="Times New Roman"/>
          <w:sz w:val="24"/>
          <w:szCs w:val="24"/>
          <w:lang w:val="en-US"/>
        </w:rPr>
        <w:fldChar w:fldCharType="separate"/>
      </w:r>
      <w:r w:rsidR="00590380" w:rsidRPr="00590380">
        <w:rPr>
          <w:rFonts w:ascii="Times New Roman" w:hAnsi="Times New Roman" w:cs="Times New Roman"/>
          <w:sz w:val="24"/>
          <w:lang w:val="en-US"/>
        </w:rPr>
        <w:t>(for an overview, see Haddock &amp; Maio, 2019)</w:t>
      </w:r>
      <w:r w:rsidR="00590380">
        <w:rPr>
          <w:rFonts w:ascii="Times New Roman" w:hAnsi="Times New Roman" w:cs="Times New Roman"/>
          <w:sz w:val="24"/>
          <w:szCs w:val="24"/>
          <w:lang w:val="en-US"/>
        </w:rPr>
        <w:fldChar w:fldCharType="end"/>
      </w:r>
      <w:r w:rsidR="003A3C03">
        <w:rPr>
          <w:rFonts w:ascii="Times New Roman" w:hAnsi="Times New Roman" w:cs="Times New Roman"/>
          <w:sz w:val="24"/>
          <w:szCs w:val="24"/>
          <w:lang w:val="en-US"/>
        </w:rPr>
        <w:t xml:space="preserve">. Furthermore, individuals can have positive and negative evaluative reactions toward the same </w:t>
      </w:r>
      <w:r w:rsidR="00C24C44">
        <w:rPr>
          <w:rFonts w:ascii="Times New Roman" w:hAnsi="Times New Roman" w:cs="Times New Roman"/>
          <w:sz w:val="24"/>
          <w:szCs w:val="24"/>
          <w:lang w:val="en-US"/>
        </w:rPr>
        <w:t xml:space="preserve">attitude </w:t>
      </w:r>
      <w:r w:rsidR="003A3C03">
        <w:rPr>
          <w:rFonts w:ascii="Times New Roman" w:hAnsi="Times New Roman" w:cs="Times New Roman"/>
          <w:sz w:val="24"/>
          <w:szCs w:val="24"/>
          <w:lang w:val="en-US"/>
        </w:rPr>
        <w:t xml:space="preserve">object </w:t>
      </w:r>
      <w:r w:rsidR="00433DC4">
        <w:rPr>
          <w:rFonts w:ascii="Times New Roman" w:hAnsi="Times New Roman" w:cs="Times New Roman"/>
          <w:sz w:val="24"/>
          <w:szCs w:val="24"/>
          <w:lang w:val="en-US"/>
        </w:rPr>
        <w:t>simultaneously</w:t>
      </w:r>
      <w:r w:rsidR="00B118B4">
        <w:rPr>
          <w:rFonts w:ascii="Times New Roman" w:hAnsi="Times New Roman" w:cs="Times New Roman"/>
          <w:sz w:val="24"/>
          <w:szCs w:val="24"/>
          <w:lang w:val="en-US"/>
        </w:rPr>
        <w:t xml:space="preserve"> </w:t>
      </w:r>
      <w:r w:rsidR="00B118B4">
        <w:rPr>
          <w:rFonts w:ascii="Times New Roman" w:hAnsi="Times New Roman" w:cs="Times New Roman"/>
          <w:sz w:val="24"/>
          <w:szCs w:val="24"/>
          <w:lang w:val="en-US"/>
        </w:rPr>
        <w:fldChar w:fldCharType="begin"/>
      </w:r>
      <w:r w:rsidR="00B118B4">
        <w:rPr>
          <w:rFonts w:ascii="Times New Roman" w:hAnsi="Times New Roman" w:cs="Times New Roman"/>
          <w:sz w:val="24"/>
          <w:szCs w:val="24"/>
          <w:lang w:val="en-US"/>
        </w:rPr>
        <w:instrText xml:space="preserve"> ADDIN ZOTERO_ITEM CSL_CITATION {"citationID":"DB61LkOL","properties":{"formattedCitation":"(e.g., Cacioppo et al., 1997)","plainCitation":"(e.g., Cacioppo et al., 1997)","noteIndex":0},"citationItems":[{"id":493,"uris":["http://zotero.org/users/6602770/items/JCL8CU3A"],"itemData":{"id":493,"type":"article-journal","abstract":"All organisms must be capable of differentiating hostile from hospitable stimuli to survive. Typically, this evaluative discrimination is conceptualized as being bipolar (hostile-hospitable). This conceptualization is certainly evident in the area of attitudes, where the ubiquitous bipolar attitude measure, by gauging the net affective predisposition toward a stimulus, treats positive and negative evaluative processes as equivalent, reciprocally activated, and interchangeable. Contrary to conceptualizations of this evaluative process as bipolar, recent evidence suggests that distinguishable motivational systems underlie assessments of the positive and negative significance of a stimulus. Thus, a stimulus may vary in terms of the strength of positive evaluative activation and the strength of negative evaluative activation it evokes. Low activation of positive and negative evaluative processes by a stimulus reflects attitude neutrality or indifference, whereas high activation of positive and negative evaluative processes reflects attitude ambivalence. As such, attitudes can be represented more completely within a bivariate space than along a bipolar continuum. Evidence is reviewed showing that the positive and negative evaluative processes underlying many attitudes are distinguishable (stochastically and functionally independent), are characterized by distinct activation functions (positivity offset and negativity bias principles), are related differentially to attitude ambivalence (corollary of ambivalence asymmetries), have distinguishable antecedents (heteroscedacity principle), and tend to gravitate from a bivariate toward a bipolar structure when the underlying beliefs are the target of deliberation or a guide for behavior (principle of motivational certainty). The implications for societal phenomena such as political elections and democratic structures are discussed.","container-title":"Personality and Social Psychology Review","DOI":"10.1207/s15327957pspr0101_2","ISSN":"1088-8683, 1532-7957","issue":"1","journalAbbreviation":"Pers Soc Psychol Rev","language":"en","page":"3-25","source":"DOI.org (Crossref)","title":"Beyond Bipolar Conceptualizations and Measures: The Case of Attitudes and Evaluative Space","title-short":"Beyond Bipolar Conceptualizations and Measures","volume":"1","author":[{"family":"Cacioppo","given":"John T."},{"family":"Gardner","given":"Wendi L."},{"family":"Berntson","given":"Gary G."}],"issued":{"date-parts":[["1997",1]]}},"label":"page","prefix":"e.g.,"}],"schema":"https://github.com/citation-style-language/schema/raw/master/csl-citation.json"} </w:instrText>
      </w:r>
      <w:r w:rsidR="00B118B4">
        <w:rPr>
          <w:rFonts w:ascii="Times New Roman" w:hAnsi="Times New Roman" w:cs="Times New Roman"/>
          <w:sz w:val="24"/>
          <w:szCs w:val="24"/>
          <w:lang w:val="en-US"/>
        </w:rPr>
        <w:fldChar w:fldCharType="separate"/>
      </w:r>
      <w:r w:rsidR="00B118B4" w:rsidRPr="00B94EEA">
        <w:rPr>
          <w:rFonts w:ascii="Times New Roman" w:hAnsi="Times New Roman" w:cs="Times New Roman"/>
          <w:sz w:val="24"/>
          <w:lang w:val="en-US"/>
        </w:rPr>
        <w:t>(e.g., Cacioppo et al., 1997)</w:t>
      </w:r>
      <w:r w:rsidR="00B118B4">
        <w:rPr>
          <w:rFonts w:ascii="Times New Roman" w:hAnsi="Times New Roman" w:cs="Times New Roman"/>
          <w:sz w:val="24"/>
          <w:szCs w:val="24"/>
          <w:lang w:val="en-US"/>
        </w:rPr>
        <w:fldChar w:fldCharType="end"/>
      </w:r>
      <w:r w:rsidR="00C24C44">
        <w:rPr>
          <w:rFonts w:ascii="Times New Roman" w:hAnsi="Times New Roman" w:cs="Times New Roman"/>
          <w:sz w:val="24"/>
          <w:szCs w:val="24"/>
          <w:lang w:val="en-US"/>
        </w:rPr>
        <w:t xml:space="preserve">. </w:t>
      </w:r>
      <w:r w:rsidR="00242838">
        <w:rPr>
          <w:rFonts w:ascii="Times New Roman" w:hAnsi="Times New Roman" w:cs="Times New Roman"/>
          <w:sz w:val="24"/>
          <w:szCs w:val="24"/>
          <w:lang w:val="en-US"/>
        </w:rPr>
        <w:t>That is, attitudes can be ambivalent</w:t>
      </w:r>
      <w:r w:rsidR="00B118B4">
        <w:rPr>
          <w:rFonts w:ascii="Times New Roman" w:hAnsi="Times New Roman" w:cs="Times New Roman"/>
          <w:sz w:val="24"/>
          <w:szCs w:val="24"/>
          <w:lang w:val="en-US"/>
        </w:rPr>
        <w:t xml:space="preserve"> </w:t>
      </w:r>
      <w:r w:rsidR="00B118B4">
        <w:rPr>
          <w:rFonts w:ascii="Times New Roman" w:hAnsi="Times New Roman" w:cs="Times New Roman"/>
          <w:sz w:val="24"/>
          <w:szCs w:val="24"/>
          <w:lang w:val="en-US"/>
        </w:rPr>
        <w:fldChar w:fldCharType="begin"/>
      </w:r>
      <w:r w:rsidR="00B118B4">
        <w:rPr>
          <w:rFonts w:ascii="Times New Roman" w:hAnsi="Times New Roman" w:cs="Times New Roman"/>
          <w:sz w:val="24"/>
          <w:szCs w:val="24"/>
          <w:lang w:val="en-US"/>
        </w:rPr>
        <w:instrText xml:space="preserve"> ADDIN ZOTERO_ITEM CSL_CITATION {"citationID":"X4OTNxW5","properties":{"formattedCitation":"(e.g., Thompson et al., 1995)","plainCitation":"(e.g., Thompson et al., 1995)","noteIndex":0},"citationItems":[{"id":494,"uris":["http://zotero.org/users/6602770/items/JBUMWNUC"],"itemData":{"id":494,"type":"chapter","collection-title":"Ohio State University series on attitudes and persuasion","container-title":"Attitude strength: Antecedents and consequences","page":"361–386","publisher":"Lawrence Erlbaum Associates, Inc.","title":"Let's not be indifferent about (attitudinal) ambivalence","author":[{"family":"Thompson","given":"Megan M."},{"family":"Zanna","given":"Mark P."},{"family":"Griffin","given":"Dale W."}],"editor":[{"family":"Petty","given":"Richard E."},{"family":"Krosnick","given":"Jon A."}],"issued":{"date-parts":[["1995"]]}},"label":"page","prefix":"e.g.,"}],"schema":"https://github.com/citation-style-language/schema/raw/master/csl-citation.json"} </w:instrText>
      </w:r>
      <w:r w:rsidR="00B118B4">
        <w:rPr>
          <w:rFonts w:ascii="Times New Roman" w:hAnsi="Times New Roman" w:cs="Times New Roman"/>
          <w:sz w:val="24"/>
          <w:szCs w:val="24"/>
          <w:lang w:val="en-US"/>
        </w:rPr>
        <w:fldChar w:fldCharType="separate"/>
      </w:r>
      <w:r w:rsidR="00B118B4" w:rsidRPr="00B118B4">
        <w:rPr>
          <w:rFonts w:ascii="Times New Roman" w:hAnsi="Times New Roman" w:cs="Times New Roman"/>
          <w:sz w:val="24"/>
          <w:lang w:val="en-US"/>
        </w:rPr>
        <w:t>(e.g., Thompson et al., 1995)</w:t>
      </w:r>
      <w:r w:rsidR="00B118B4">
        <w:rPr>
          <w:rFonts w:ascii="Times New Roman" w:hAnsi="Times New Roman" w:cs="Times New Roman"/>
          <w:sz w:val="24"/>
          <w:szCs w:val="24"/>
          <w:lang w:val="en-US"/>
        </w:rPr>
        <w:fldChar w:fldCharType="end"/>
      </w:r>
      <w:r w:rsidR="00242838">
        <w:rPr>
          <w:rFonts w:ascii="Times New Roman" w:hAnsi="Times New Roman" w:cs="Times New Roman"/>
          <w:sz w:val="24"/>
          <w:szCs w:val="24"/>
          <w:lang w:val="en-US"/>
        </w:rPr>
        <w:t xml:space="preserve">. </w:t>
      </w:r>
      <w:r w:rsidR="00C24C44">
        <w:rPr>
          <w:rFonts w:ascii="Times New Roman" w:hAnsi="Times New Roman" w:cs="Times New Roman"/>
          <w:sz w:val="24"/>
          <w:szCs w:val="24"/>
          <w:lang w:val="en-US"/>
        </w:rPr>
        <w:t xml:space="preserve">It </w:t>
      </w:r>
      <w:r w:rsidR="001A4746">
        <w:rPr>
          <w:rFonts w:ascii="Times New Roman" w:hAnsi="Times New Roman" w:cs="Times New Roman"/>
          <w:sz w:val="24"/>
          <w:szCs w:val="24"/>
          <w:lang w:val="en-US"/>
        </w:rPr>
        <w:t>seems reasonable to expect</w:t>
      </w:r>
      <w:r w:rsidR="00C24C44">
        <w:rPr>
          <w:rFonts w:ascii="Times New Roman" w:hAnsi="Times New Roman" w:cs="Times New Roman"/>
          <w:sz w:val="24"/>
          <w:szCs w:val="24"/>
          <w:lang w:val="en-US"/>
        </w:rPr>
        <w:t xml:space="preserve"> that </w:t>
      </w:r>
      <w:r w:rsidR="00564116">
        <w:rPr>
          <w:rFonts w:ascii="Times New Roman" w:hAnsi="Times New Roman" w:cs="Times New Roman"/>
          <w:sz w:val="24"/>
          <w:szCs w:val="24"/>
          <w:lang w:val="en-US"/>
        </w:rPr>
        <w:t>attitudinal ambivalence</w:t>
      </w:r>
      <w:r w:rsidR="00C24C44">
        <w:rPr>
          <w:rFonts w:ascii="Times New Roman" w:hAnsi="Times New Roman" w:cs="Times New Roman"/>
          <w:sz w:val="24"/>
          <w:szCs w:val="24"/>
          <w:lang w:val="en-US"/>
        </w:rPr>
        <w:t xml:space="preserve"> is particularly likely in the case of political attitudes, where individuals are continuously exposed to a multitude of </w:t>
      </w:r>
      <w:r w:rsidR="001A4746">
        <w:rPr>
          <w:rFonts w:ascii="Times New Roman" w:hAnsi="Times New Roman" w:cs="Times New Roman"/>
          <w:sz w:val="24"/>
          <w:szCs w:val="24"/>
          <w:lang w:val="en-US"/>
        </w:rPr>
        <w:t>conflicting pieces of information and opinions about the same attitude object</w:t>
      </w:r>
      <w:r w:rsidR="00433DC4">
        <w:rPr>
          <w:rFonts w:ascii="Times New Roman" w:hAnsi="Times New Roman" w:cs="Times New Roman"/>
          <w:sz w:val="24"/>
          <w:szCs w:val="24"/>
          <w:lang w:val="en-US"/>
        </w:rPr>
        <w:t>,</w:t>
      </w:r>
      <w:r w:rsidR="001A4746">
        <w:rPr>
          <w:rFonts w:ascii="Times New Roman" w:hAnsi="Times New Roman" w:cs="Times New Roman"/>
          <w:sz w:val="24"/>
          <w:szCs w:val="24"/>
          <w:lang w:val="en-US"/>
        </w:rPr>
        <w:t xml:space="preserve"> such as a particular politician, a political party, or a policy proposal. </w:t>
      </w:r>
      <w:r w:rsidR="003E499A">
        <w:rPr>
          <w:rFonts w:ascii="Times New Roman" w:hAnsi="Times New Roman" w:cs="Times New Roman"/>
          <w:sz w:val="24"/>
          <w:szCs w:val="24"/>
          <w:lang w:val="en-US"/>
        </w:rPr>
        <w:t>However, the tools used in surveys to measure political attitudes do very often not allow to capture the complexity of these attitudes</w:t>
      </w:r>
      <w:r w:rsidR="006C4F3B">
        <w:rPr>
          <w:rFonts w:ascii="Times New Roman" w:hAnsi="Times New Roman" w:cs="Times New Roman"/>
          <w:sz w:val="24"/>
          <w:szCs w:val="24"/>
          <w:lang w:val="en-US"/>
        </w:rPr>
        <w:t xml:space="preserve"> </w:t>
      </w:r>
      <w:r w:rsidR="006C4F3B">
        <w:rPr>
          <w:rFonts w:ascii="Times New Roman" w:hAnsi="Times New Roman" w:cs="Times New Roman"/>
          <w:sz w:val="24"/>
          <w:szCs w:val="24"/>
          <w:lang w:val="en-US"/>
        </w:rPr>
        <w:fldChar w:fldCharType="begin"/>
      </w:r>
      <w:r w:rsidR="00B74B6A">
        <w:rPr>
          <w:rFonts w:ascii="Times New Roman" w:hAnsi="Times New Roman" w:cs="Times New Roman"/>
          <w:sz w:val="24"/>
          <w:szCs w:val="24"/>
          <w:lang w:val="en-US"/>
        </w:rPr>
        <w:instrText xml:space="preserve"> ADDIN ZOTERO_ITEM CSL_CITATION {"citationID":"pY5rHH6p","properties":{"formattedCitation":"(e.g., Camparo &amp; Camparo, 2021; Greene, 2005; Schneider &amp; Schwarz, 2017)","plainCitation":"(e.g., Camparo &amp; Camparo, 2021; Greene, 2005; Schneider &amp; Schwarz, 2017)","noteIndex":0},"citationItems":[{"id":1021,"uris":["http://zotero.org/users/6602770/items/8W5HTE6L"],"itemData":{"id":1021,"type":"article-journal","abstract":"Given the increasing attention ambivalence is receiving from the psychological community, it must be asked if pollsters’ (routinely) dichotomous political opinion surveys are missing something crucial. To determine if there is any legitimacy to this question, undergraduates attending a Liberal Arts college in Southern California were asked to rate their level of agreement/disagreement to 28 statements regarding President Trump in two studies, with the items drawn from actual Quinnipiac (Q) and Brookings Institute (BI) surveys. To quantify ambivalence participants were told they could mark one\n              or\n              two responses per item, with double-responses serving as a measure of ambivalence. In Study 1, mean Trump approval ratings divided along party lines, and were consistent with the Q and BI findings. Nonetheless, approximately 40% of participants registered some level of ambivalence across all political-party affiliations, with those defining themselves as Neither Democrats (DEMs) nor Republicans (REPs) showing the greatest degree of ambivalence. In Study 2, ambivalence towards President Trump was examined looking at both party affiliation and political ideology (Conservative, Moderate, and Liberal). Again, roughly 40% of participants displayed some level of ambivalence, with greater degrees of ambivalence for Independents relative to DEMs and REPs, and Moderates relative to Liberals. Given research indicating that ambivalence is associated with delayed decision making and decisions based on “in the moment” contextual information, our findings our suggestive: if political opinion pollsters do not assess ambivalence, they may be missing information on a fair-sized demographic that could influence an election based on negative information (real or fictitious) surfacing only days before an election… as it did in 2016.","container-title":"PLOS ONE","DOI":"10.1371/journal.pone.0247580","ISSN":"1932-6203","issue":"3","journalAbbreviation":"PLoS ONE","language":"en","page":"e0247580","source":"DOI.org (Crossref)","title":"Are political-opinion pollsters missing ambivalence: “I love Trump”… “I hate Trump”","title-short":"Are political-opinion pollsters missing ambivalence","volume":"16","author":[{"family":"Camparo","given":"James C."},{"family":"Camparo","given":"Lorinda B."}],"editor":[{"family":"Braha","given":"Dan"}],"issued":{"date-parts":[["2021",3,11]]}},"label":"page","prefix":"e.g.,"},{"id":871,"uris":["http://zotero.org/users/6602770/items/8NRY5QMY"],"itemData":{"id":871,"type":"article-journal","container-title":"Political Psychology","DOI":"10.1111/j.1467-9221.2005.00445.x","ISSN":"0162-895X, 1467-9221","issue":"5","journalAbbreviation":"Political Psychology","language":"en","page":"809-822","source":"DOI.org (Crossref)","title":"The Structure of Partisan Attitudes: Reexamining Partisan Dimensionality and Ambivalence","title-short":"The Structure of Partisan Attitudes","volume":"26","author":[{"family":"Greene","given":"Steven"}],"issued":{"date-parts":[["2005",10]]}}},{"id":1023,"uris":["http://zotero.org/users/6602770/items/E8UY3SMN"],"itemData":{"id":1023,"type":"article-journal","container-title":"Current Opinion in Behavioral Sciences","DOI":"10.1016/j.cobeha.2017.05.012","ISSN":"23521546","journalAbbreviation":"Current Opinion in Behavioral Sciences","language":"en","page":"39-45","source":"DOI.org (Crossref)","title":"Mixed feelings: the case of ambivalence","title-short":"Mixed feelings","volume":"15","author":[{"family":"Schneider","given":"Iris K"},{"family":"Schwarz","given":"Norbert"}],"issued":{"date-parts":[["2017",6]]}},"label":"page"}],"schema":"https://github.com/citation-style-language/schema/raw/master/csl-citation.json"} </w:instrText>
      </w:r>
      <w:r w:rsidR="006C4F3B">
        <w:rPr>
          <w:rFonts w:ascii="Times New Roman" w:hAnsi="Times New Roman" w:cs="Times New Roman"/>
          <w:sz w:val="24"/>
          <w:szCs w:val="24"/>
          <w:lang w:val="en-US"/>
        </w:rPr>
        <w:fldChar w:fldCharType="separate"/>
      </w:r>
      <w:r w:rsidR="00B74B6A" w:rsidRPr="0048148B">
        <w:rPr>
          <w:rFonts w:ascii="Times New Roman" w:hAnsi="Times New Roman" w:cs="Times New Roman"/>
          <w:sz w:val="24"/>
          <w:lang w:val="en-US"/>
        </w:rPr>
        <w:t>(e.g., Camparo &amp; Camparo, 2021; Greene, 2005; Schneider &amp; Schwarz, 2017)</w:t>
      </w:r>
      <w:r w:rsidR="006C4F3B">
        <w:rPr>
          <w:rFonts w:ascii="Times New Roman" w:hAnsi="Times New Roman" w:cs="Times New Roman"/>
          <w:sz w:val="24"/>
          <w:szCs w:val="24"/>
          <w:lang w:val="en-US"/>
        </w:rPr>
        <w:fldChar w:fldCharType="end"/>
      </w:r>
      <w:r w:rsidR="003E499A">
        <w:rPr>
          <w:rFonts w:ascii="Times New Roman" w:hAnsi="Times New Roman" w:cs="Times New Roman"/>
          <w:sz w:val="24"/>
          <w:szCs w:val="24"/>
          <w:lang w:val="en-US"/>
        </w:rPr>
        <w:t>.</w:t>
      </w:r>
    </w:p>
    <w:p w14:paraId="3D198804" w14:textId="338CE88D" w:rsidR="00E77FCA" w:rsidRDefault="00472E60" w:rsidP="00E77FCA">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The present research investigates whether and how </w:t>
      </w:r>
      <w:r w:rsidR="00242838">
        <w:rPr>
          <w:rFonts w:ascii="Times New Roman" w:hAnsi="Times New Roman" w:cs="Times New Roman"/>
          <w:sz w:val="24"/>
          <w:szCs w:val="24"/>
          <w:lang w:val="en-US"/>
        </w:rPr>
        <w:t>political-ideological</w:t>
      </w:r>
      <w:r>
        <w:rPr>
          <w:rFonts w:ascii="Times New Roman" w:hAnsi="Times New Roman" w:cs="Times New Roman"/>
          <w:sz w:val="24"/>
          <w:szCs w:val="24"/>
          <w:lang w:val="en-US"/>
        </w:rPr>
        <w:t xml:space="preserve"> orientations of individuals are associated with the extent to which they tend to hold ambivalent political attitudes. </w:t>
      </w:r>
      <w:r w:rsidR="00242838">
        <w:rPr>
          <w:rFonts w:ascii="Times New Roman" w:hAnsi="Times New Roman" w:cs="Times New Roman"/>
          <w:sz w:val="24"/>
          <w:szCs w:val="24"/>
          <w:lang w:val="en-US"/>
        </w:rPr>
        <w:t xml:space="preserve">The prediction that such a link exists follows from </w:t>
      </w:r>
      <w:r w:rsidR="003E499A">
        <w:rPr>
          <w:rFonts w:ascii="Times New Roman" w:hAnsi="Times New Roman" w:cs="Times New Roman"/>
          <w:sz w:val="24"/>
          <w:szCs w:val="24"/>
          <w:lang w:val="en-US"/>
        </w:rPr>
        <w:t xml:space="preserve">a long history of </w:t>
      </w:r>
      <w:r w:rsidR="00242838">
        <w:rPr>
          <w:rFonts w:ascii="Times New Roman" w:hAnsi="Times New Roman" w:cs="Times New Roman"/>
          <w:sz w:val="24"/>
          <w:szCs w:val="24"/>
          <w:lang w:val="en-US"/>
        </w:rPr>
        <w:t xml:space="preserve">theorizing and empirical </w:t>
      </w:r>
      <w:r w:rsidR="00AA21C3">
        <w:rPr>
          <w:rFonts w:ascii="Times New Roman" w:hAnsi="Times New Roman" w:cs="Times New Roman"/>
          <w:sz w:val="24"/>
          <w:szCs w:val="24"/>
          <w:lang w:val="en-US"/>
        </w:rPr>
        <w:t>research</w:t>
      </w:r>
      <w:r w:rsidR="00242838">
        <w:rPr>
          <w:rFonts w:ascii="Times New Roman" w:hAnsi="Times New Roman" w:cs="Times New Roman"/>
          <w:sz w:val="24"/>
          <w:szCs w:val="24"/>
          <w:lang w:val="en-US"/>
        </w:rPr>
        <w:t xml:space="preserve"> on the associations of ideological orientations with thinking styles </w:t>
      </w:r>
      <w:r w:rsidR="00B94EEA">
        <w:rPr>
          <w:rFonts w:ascii="Times New Roman" w:hAnsi="Times New Roman" w:cs="Times New Roman"/>
          <w:sz w:val="24"/>
          <w:szCs w:val="24"/>
          <w:lang w:val="en-US"/>
        </w:rPr>
        <w:t xml:space="preserve">(see below) </w:t>
      </w:r>
      <w:r w:rsidR="00242838">
        <w:rPr>
          <w:rFonts w:ascii="Times New Roman" w:hAnsi="Times New Roman" w:cs="Times New Roman"/>
          <w:sz w:val="24"/>
          <w:szCs w:val="24"/>
          <w:lang w:val="en-US"/>
        </w:rPr>
        <w:t>and from the assumption that individual differences in thinking styles have implications</w:t>
      </w:r>
      <w:r w:rsidR="00E77FCA">
        <w:rPr>
          <w:rFonts w:ascii="Times New Roman" w:hAnsi="Times New Roman" w:cs="Times New Roman"/>
          <w:sz w:val="24"/>
          <w:szCs w:val="24"/>
          <w:lang w:val="en-US"/>
        </w:rPr>
        <w:t xml:space="preserve"> for the structure and complexity of attitudes</w:t>
      </w:r>
      <w:r w:rsidR="00B94EEA">
        <w:rPr>
          <w:rFonts w:ascii="Times New Roman" w:hAnsi="Times New Roman" w:cs="Times New Roman"/>
          <w:sz w:val="24"/>
          <w:szCs w:val="24"/>
          <w:lang w:val="en-US"/>
        </w:rPr>
        <w:t xml:space="preserve"> </w:t>
      </w:r>
      <w:r w:rsidR="00B94EEA">
        <w:rPr>
          <w:rFonts w:ascii="Times New Roman" w:hAnsi="Times New Roman" w:cs="Times New Roman"/>
          <w:sz w:val="24"/>
          <w:szCs w:val="24"/>
          <w:lang w:val="en-US"/>
        </w:rPr>
        <w:fldChar w:fldCharType="begin"/>
      </w:r>
      <w:r w:rsidR="00B94EEA">
        <w:rPr>
          <w:rFonts w:ascii="Times New Roman" w:hAnsi="Times New Roman" w:cs="Times New Roman"/>
          <w:sz w:val="24"/>
          <w:szCs w:val="24"/>
          <w:lang w:val="en-US"/>
        </w:rPr>
        <w:instrText xml:space="preserve"> ADDIN ZOTERO_ITEM CSL_CITATION {"citationID":"HCu2G6I9","properties":{"formattedCitation":"(see Rudolph &amp; Popp, 2007)","plainCitation":"(see Rudolph &amp; Popp, 2007)","noteIndex":0},"citationItems":[{"id":858,"uris":["http://zotero.org/users/6602770/items/T7J2C2T4"],"itemData":{"id":858,"type":"article-journal","container-title":"Political Psychology","DOI":"10.1111/j.1467-9221.2007.00590.x","ISSN":"0162-895X, 1467-9221","issue":"5","journalAbbreviation":"Political Psychology","language":"en","page":"563-585","source":"DOI.org (Crossref)","title":"An Information Processing Theory of Ambivalence","volume":"28","author":[{"family":"Rudolph","given":"Thomas J."},{"family":"Popp","given":"Elizabeth"}],"issued":{"date-parts":[["2007",10]]}},"label":"page","prefix":"see"}],"schema":"https://github.com/citation-style-language/schema/raw/master/csl-citation.json"} </w:instrText>
      </w:r>
      <w:r w:rsidR="00B94EEA">
        <w:rPr>
          <w:rFonts w:ascii="Times New Roman" w:hAnsi="Times New Roman" w:cs="Times New Roman"/>
          <w:sz w:val="24"/>
          <w:szCs w:val="24"/>
          <w:lang w:val="en-US"/>
        </w:rPr>
        <w:fldChar w:fldCharType="separate"/>
      </w:r>
      <w:r w:rsidR="00B94EEA" w:rsidRPr="00B94EEA">
        <w:rPr>
          <w:rFonts w:ascii="Times New Roman" w:hAnsi="Times New Roman" w:cs="Times New Roman"/>
          <w:sz w:val="24"/>
          <w:lang w:val="en-US"/>
        </w:rPr>
        <w:t>(see Rudolph &amp; Popp, 2007)</w:t>
      </w:r>
      <w:r w:rsidR="00B94EEA">
        <w:rPr>
          <w:rFonts w:ascii="Times New Roman" w:hAnsi="Times New Roman" w:cs="Times New Roman"/>
          <w:sz w:val="24"/>
          <w:szCs w:val="24"/>
          <w:lang w:val="en-US"/>
        </w:rPr>
        <w:fldChar w:fldCharType="end"/>
      </w:r>
      <w:r w:rsidR="00E77FCA">
        <w:rPr>
          <w:rFonts w:ascii="Times New Roman" w:hAnsi="Times New Roman" w:cs="Times New Roman"/>
          <w:sz w:val="24"/>
          <w:szCs w:val="24"/>
          <w:lang w:val="en-US"/>
        </w:rPr>
        <w:t xml:space="preserve">. </w:t>
      </w:r>
      <w:r w:rsidR="00D839C3">
        <w:rPr>
          <w:rFonts w:ascii="Times New Roman" w:hAnsi="Times New Roman" w:cs="Times New Roman"/>
          <w:sz w:val="24"/>
          <w:szCs w:val="24"/>
          <w:lang w:val="en-US"/>
        </w:rPr>
        <w:t xml:space="preserve">Interestingly, </w:t>
      </w:r>
      <w:r w:rsidR="00C52596">
        <w:rPr>
          <w:rFonts w:ascii="Times New Roman" w:hAnsi="Times New Roman" w:cs="Times New Roman"/>
          <w:sz w:val="24"/>
          <w:szCs w:val="24"/>
          <w:lang w:val="en-US"/>
        </w:rPr>
        <w:t xml:space="preserve">extant </w:t>
      </w:r>
      <w:r w:rsidR="00D839C3">
        <w:rPr>
          <w:rFonts w:ascii="Times New Roman" w:hAnsi="Times New Roman" w:cs="Times New Roman"/>
          <w:sz w:val="24"/>
          <w:szCs w:val="24"/>
          <w:lang w:val="en-US"/>
        </w:rPr>
        <w:t xml:space="preserve">empirical findings of research on </w:t>
      </w:r>
      <w:r w:rsidR="006A4626">
        <w:rPr>
          <w:rFonts w:ascii="Times New Roman" w:hAnsi="Times New Roman" w:cs="Times New Roman"/>
          <w:sz w:val="24"/>
          <w:szCs w:val="24"/>
          <w:lang w:val="en-US"/>
        </w:rPr>
        <w:t xml:space="preserve">this </w:t>
      </w:r>
      <w:r w:rsidR="00A952AA">
        <w:rPr>
          <w:rFonts w:ascii="Times New Roman" w:hAnsi="Times New Roman" w:cs="Times New Roman"/>
          <w:sz w:val="24"/>
          <w:szCs w:val="24"/>
          <w:lang w:val="en-US"/>
        </w:rPr>
        <w:t>question</w:t>
      </w:r>
      <w:r w:rsidR="00C52596">
        <w:rPr>
          <w:rFonts w:ascii="Times New Roman" w:hAnsi="Times New Roman" w:cs="Times New Roman"/>
          <w:sz w:val="24"/>
          <w:szCs w:val="24"/>
          <w:lang w:val="en-US"/>
        </w:rPr>
        <w:t xml:space="preserve"> are</w:t>
      </w:r>
      <w:r w:rsidR="00D839C3">
        <w:rPr>
          <w:rFonts w:ascii="Times New Roman" w:hAnsi="Times New Roman" w:cs="Times New Roman"/>
          <w:sz w:val="24"/>
          <w:szCs w:val="24"/>
          <w:lang w:val="en-US"/>
        </w:rPr>
        <w:t xml:space="preserve"> inconsistent</w:t>
      </w:r>
      <w:r w:rsidR="00C52596">
        <w:rPr>
          <w:rFonts w:ascii="Times New Roman" w:hAnsi="Times New Roman" w:cs="Times New Roman"/>
          <w:sz w:val="24"/>
          <w:szCs w:val="24"/>
          <w:lang w:val="en-US"/>
        </w:rPr>
        <w:t>:</w:t>
      </w:r>
      <w:r w:rsidR="00D839C3">
        <w:rPr>
          <w:rFonts w:ascii="Times New Roman" w:hAnsi="Times New Roman" w:cs="Times New Roman"/>
          <w:sz w:val="24"/>
          <w:szCs w:val="24"/>
          <w:lang w:val="en-US"/>
        </w:rPr>
        <w:t xml:space="preserve"> </w:t>
      </w:r>
      <w:r w:rsidR="00C52596">
        <w:rPr>
          <w:rFonts w:ascii="Times New Roman" w:hAnsi="Times New Roman" w:cs="Times New Roman"/>
          <w:sz w:val="24"/>
          <w:szCs w:val="24"/>
          <w:lang w:val="en-US"/>
        </w:rPr>
        <w:t xml:space="preserve">While </w:t>
      </w:r>
      <w:r w:rsidR="000367E1">
        <w:rPr>
          <w:rFonts w:ascii="Times New Roman" w:hAnsi="Times New Roman" w:cs="Times New Roman"/>
          <w:sz w:val="24"/>
          <w:szCs w:val="24"/>
          <w:lang w:val="en-US"/>
        </w:rPr>
        <w:t xml:space="preserve">findings by </w:t>
      </w:r>
      <w:proofErr w:type="spellStart"/>
      <w:r w:rsidR="00B546AC">
        <w:rPr>
          <w:rFonts w:ascii="Times New Roman" w:hAnsi="Times New Roman" w:cs="Times New Roman"/>
          <w:sz w:val="24"/>
          <w:szCs w:val="24"/>
          <w:lang w:val="en-US"/>
        </w:rPr>
        <w:t>Krochik</w:t>
      </w:r>
      <w:proofErr w:type="spellEnd"/>
      <w:r w:rsidR="00B546AC">
        <w:rPr>
          <w:rFonts w:ascii="Times New Roman" w:hAnsi="Times New Roman" w:cs="Times New Roman"/>
          <w:sz w:val="24"/>
          <w:szCs w:val="24"/>
          <w:lang w:val="en-US"/>
        </w:rPr>
        <w:t xml:space="preserve">, Jost, and </w:t>
      </w:r>
      <w:proofErr w:type="spellStart"/>
      <w:r w:rsidR="00B546AC">
        <w:rPr>
          <w:rFonts w:ascii="Times New Roman" w:hAnsi="Times New Roman" w:cs="Times New Roman"/>
          <w:sz w:val="24"/>
          <w:szCs w:val="24"/>
          <w:lang w:val="en-US"/>
        </w:rPr>
        <w:t>Nosek</w:t>
      </w:r>
      <w:proofErr w:type="spellEnd"/>
      <w:r w:rsidR="00B546AC">
        <w:rPr>
          <w:rFonts w:ascii="Times New Roman" w:hAnsi="Times New Roman" w:cs="Times New Roman"/>
          <w:sz w:val="24"/>
          <w:szCs w:val="24"/>
          <w:lang w:val="en-US"/>
        </w:rPr>
        <w:t xml:space="preserve"> </w:t>
      </w:r>
      <w:r w:rsidR="00B546AC">
        <w:rPr>
          <w:rFonts w:ascii="Times New Roman" w:hAnsi="Times New Roman" w:cs="Times New Roman"/>
          <w:sz w:val="24"/>
          <w:szCs w:val="24"/>
          <w:lang w:val="en-US"/>
        </w:rPr>
        <w:fldChar w:fldCharType="begin"/>
      </w:r>
      <w:r w:rsidR="00951092">
        <w:rPr>
          <w:rFonts w:ascii="Times New Roman" w:hAnsi="Times New Roman" w:cs="Times New Roman"/>
          <w:sz w:val="24"/>
          <w:szCs w:val="24"/>
          <w:lang w:val="en-US"/>
        </w:rPr>
        <w:instrText xml:space="preserve"> ADDIN ZOTERO_ITEM CSL_CITATION {"citationID":"piPQeafH","properties":{"unsorted":true,"formattedCitation":"(2007; reported in Jost &amp; Krochik, 2014)","plainCitation":"(2007; reported in Jost &amp; Krochik, 2014)","noteIndex":0},"citationItems":[{"id":460,"uris":["http://zotero.org/users/6602770/items/LMYQ5W4C"],"itemData":{"id":460,"type":"paper-conference","event-place":"Portland, Oregon","event-title":"Annual Meeting of the International Society of Political Psychology","publisher-place":"Portland, Oregon","title":"Ideology informs structure: social and moti- vational inﬂuences on the attitudinal strength of liberals and conservatives.","author":[{"family":"Krochik","given":"Margarita"},{"family":"Jost","given":"John T."},{"family":"Nosek","given":"Brian A."}],"issued":{"date-parts":[["2007"]]}},"suppress-author":true},{"id":459,"uris":["http://zotero.org/users/6602770/items/PX2EFC59"],"itemData":{"id":459,"type":"chapter","container-title":"Advances in Motivation Science","ISBN":"978-0-12-800512-5","language":"en","note":"DOI: 10.1016/bs.adms.2014.08.005","page":"181-231","publisher":"Elsevier","source":"DOI.org (Crossref)","title":"Ideological Differences in Epistemic Motivation: Implications for Attitude Structure, Depth of Information Processing, Susceptibility to Persuasion, and Stereotyping","title-short":"Ideological Differences in Epistemic Motivation","URL":"https://linkinghub.elsevier.com/retrieve/pii/S2215091914000066","volume":"1","author":[{"family":"Jost","given":"John T."},{"family":"Krochik","given":"Margarita"}],"accessed":{"date-parts":[["2021",4,8]]},"issued":{"date-parts":[["2014"]]}},"prefix":"reported in"}],"schema":"https://github.com/citation-style-language/schema/raw/master/csl-citation.json"} </w:instrText>
      </w:r>
      <w:r w:rsidR="00B546AC">
        <w:rPr>
          <w:rFonts w:ascii="Times New Roman" w:hAnsi="Times New Roman" w:cs="Times New Roman"/>
          <w:sz w:val="24"/>
          <w:szCs w:val="24"/>
          <w:lang w:val="en-US"/>
        </w:rPr>
        <w:fldChar w:fldCharType="separate"/>
      </w:r>
      <w:r w:rsidR="00B118B4" w:rsidRPr="00B118B4">
        <w:rPr>
          <w:rFonts w:ascii="Times New Roman" w:hAnsi="Times New Roman" w:cs="Times New Roman"/>
          <w:sz w:val="24"/>
          <w:lang w:val="en-US"/>
        </w:rPr>
        <w:t>(2007; reported in Jost &amp; Krochik, 2014)</w:t>
      </w:r>
      <w:r w:rsidR="00B546AC">
        <w:rPr>
          <w:rFonts w:ascii="Times New Roman" w:hAnsi="Times New Roman" w:cs="Times New Roman"/>
          <w:sz w:val="24"/>
          <w:szCs w:val="24"/>
          <w:lang w:val="en-US"/>
        </w:rPr>
        <w:fldChar w:fldCharType="end"/>
      </w:r>
      <w:r w:rsidR="000367E1">
        <w:rPr>
          <w:rFonts w:ascii="Times New Roman" w:hAnsi="Times New Roman" w:cs="Times New Roman"/>
          <w:sz w:val="24"/>
          <w:szCs w:val="24"/>
          <w:lang w:val="en-US"/>
        </w:rPr>
        <w:t xml:space="preserve"> suggest</w:t>
      </w:r>
      <w:r w:rsidR="00B546AC">
        <w:rPr>
          <w:rFonts w:ascii="Times New Roman" w:hAnsi="Times New Roman" w:cs="Times New Roman"/>
          <w:sz w:val="24"/>
          <w:szCs w:val="24"/>
          <w:lang w:val="en-US"/>
        </w:rPr>
        <w:t xml:space="preserve"> a </w:t>
      </w:r>
      <w:r w:rsidR="000367E1">
        <w:rPr>
          <w:rFonts w:ascii="Times New Roman" w:hAnsi="Times New Roman" w:cs="Times New Roman"/>
          <w:sz w:val="24"/>
          <w:szCs w:val="24"/>
          <w:lang w:val="en-US"/>
        </w:rPr>
        <w:lastRenderedPageBreak/>
        <w:t>stable</w:t>
      </w:r>
      <w:r w:rsidR="00B546AC">
        <w:rPr>
          <w:rFonts w:ascii="Times New Roman" w:hAnsi="Times New Roman" w:cs="Times New Roman"/>
          <w:sz w:val="24"/>
          <w:szCs w:val="24"/>
          <w:lang w:val="en-US"/>
        </w:rPr>
        <w:t xml:space="preserve"> tendency for more conservative (vs. more liberal) </w:t>
      </w:r>
      <w:r w:rsidR="000367E1">
        <w:rPr>
          <w:rFonts w:ascii="Times New Roman" w:hAnsi="Times New Roman" w:cs="Times New Roman"/>
          <w:sz w:val="24"/>
          <w:szCs w:val="24"/>
          <w:lang w:val="en-US"/>
        </w:rPr>
        <w:t>individuals to hold</w:t>
      </w:r>
      <w:r w:rsidR="00B546AC">
        <w:rPr>
          <w:rFonts w:ascii="Times New Roman" w:hAnsi="Times New Roman" w:cs="Times New Roman"/>
          <w:sz w:val="24"/>
          <w:szCs w:val="24"/>
          <w:lang w:val="en-US"/>
        </w:rPr>
        <w:t xml:space="preserve"> </w:t>
      </w:r>
      <w:r w:rsidR="000367E1">
        <w:rPr>
          <w:rFonts w:ascii="Times New Roman" w:hAnsi="Times New Roman" w:cs="Times New Roman"/>
          <w:sz w:val="24"/>
          <w:szCs w:val="24"/>
          <w:lang w:val="en-US"/>
        </w:rPr>
        <w:t xml:space="preserve">less ambivalent attitudes, findings by Newman and Sargent </w:t>
      </w:r>
      <w:r w:rsidR="000367E1">
        <w:rPr>
          <w:rFonts w:ascii="Times New Roman" w:hAnsi="Times New Roman" w:cs="Times New Roman"/>
          <w:sz w:val="24"/>
          <w:szCs w:val="24"/>
          <w:lang w:val="en-US"/>
        </w:rPr>
        <w:fldChar w:fldCharType="begin"/>
      </w:r>
      <w:r w:rsidR="009B1F7E">
        <w:rPr>
          <w:rFonts w:ascii="Times New Roman" w:hAnsi="Times New Roman" w:cs="Times New Roman"/>
          <w:sz w:val="24"/>
          <w:szCs w:val="24"/>
          <w:lang w:val="en-US"/>
        </w:rPr>
        <w:instrText xml:space="preserve"> ADDIN ZOTERO_ITEM CSL_CITATION {"citationID":"eDsSA8Ws","properties":{"formattedCitation":"(2020; Sargent &amp; Newman, 2021)","plainCitation":"(2020; Sargent &amp; Newman, 2021)","noteIndex":0},"citationItems":[{"id":166,"uris":["http://zotero.org/users/6602770/items/ER6EDP6K"],"itemData":{"id":166,"type":"article-journal","abstract":"Political conservatism has been shown to be positively correlated with intolerance of ambiguity, need for closure, and dogmatism and negatively correlated with openness to new experiences and uncertainty tolerance. Those findings suggest that conservatism should also be negatively correlated with attitudinal ambivalence; by definition, ambivalent attitudes are more complex and more tinged with uncertainty than univalent attitudes. However, little published research addresses this issue. The results of five studies (total N = 1,049 participants) reveal instead that political liberalism is negatively associated with ambivalence. This finding held for both subjective and potential (i.e., formula-based) measures of ambivalence and for both politicized and nonpoliticized attitude objects. Conservatives may prefer uncomplicated and consistent ways of thinking and feeling, but that preference might not necessarily be reflected in the actual consistency of their mental representations. Possible accounts for these findings are discussed.","container-title":"Social Psychological and Personality Science","DOI":"10.1177/1948550620939798","ISSN":"1948-5506, 1948-5514","journalAbbreviation":"Social Psychological and Personality Science","language":"en","page":"194855062093979","source":"DOI.org (Crossref)","title":"Liberals Report Lower Levels of Attitudinal Ambivalence Than Conservatives","author":[{"family":"Newman","given":"Leonard S."},{"family":"Sargent","given":"Rikki H."}],"issued":{"date-parts":[["2020",7,22]]}},"suppress-author":true},{"id":167,"uris":["http://zotero.org/users/6602770/items/I7459FEH"],"itemData":{"id":167,"type":"article-journal","container-title":"Personality and Individual Differences","DOI":"10.1016/j.paid.2020.109996","ISSN":"01918869","journalAbbreviation":"Personality and Individual Differences","language":"en","page":"109996","source":"DOI.org (Crossref)","title":"Conservatism and attitudinal ambivalence: Investigating conflicting findings","title-short":"Conservatism and attitudinal ambivalence","author":[{"family":"Sargent","given":"Rikki H."},{"family":"Newman","given":"Leonard S."}],"issued":{"date-parts":[["2021"]]}}}],"schema":"https://github.com/citation-style-language/schema/raw/master/csl-citation.json"} </w:instrText>
      </w:r>
      <w:r w:rsidR="000367E1">
        <w:rPr>
          <w:rFonts w:ascii="Times New Roman" w:hAnsi="Times New Roman" w:cs="Times New Roman"/>
          <w:sz w:val="24"/>
          <w:szCs w:val="24"/>
          <w:lang w:val="en-US"/>
        </w:rPr>
        <w:fldChar w:fldCharType="separate"/>
      </w:r>
      <w:r w:rsidR="009B1F7E" w:rsidRPr="009B1F7E">
        <w:rPr>
          <w:rFonts w:ascii="Times New Roman" w:hAnsi="Times New Roman" w:cs="Times New Roman"/>
          <w:sz w:val="24"/>
          <w:lang w:val="en-US"/>
        </w:rPr>
        <w:t>(2020; Sargent &amp; Newman, 2021)</w:t>
      </w:r>
      <w:r w:rsidR="000367E1">
        <w:rPr>
          <w:rFonts w:ascii="Times New Roman" w:hAnsi="Times New Roman" w:cs="Times New Roman"/>
          <w:sz w:val="24"/>
          <w:szCs w:val="24"/>
          <w:lang w:val="en-US"/>
        </w:rPr>
        <w:fldChar w:fldCharType="end"/>
      </w:r>
      <w:r w:rsidR="000367E1">
        <w:rPr>
          <w:rFonts w:ascii="Times New Roman" w:hAnsi="Times New Roman" w:cs="Times New Roman"/>
          <w:sz w:val="24"/>
          <w:szCs w:val="24"/>
          <w:lang w:val="en-US"/>
        </w:rPr>
        <w:t xml:space="preserve"> indicate an association in the opposite direction</w:t>
      </w:r>
      <w:r w:rsidR="00AF1DDA">
        <w:rPr>
          <w:rFonts w:ascii="Times New Roman" w:hAnsi="Times New Roman" w:cs="Times New Roman"/>
          <w:sz w:val="24"/>
          <w:szCs w:val="24"/>
          <w:lang w:val="en-US"/>
        </w:rPr>
        <w:t xml:space="preserve"> </w:t>
      </w:r>
      <w:r w:rsidR="00AF1DDA">
        <w:rPr>
          <w:rFonts w:ascii="Times New Roman" w:hAnsi="Times New Roman" w:cs="Times New Roman"/>
          <w:sz w:val="24"/>
          <w:szCs w:val="24"/>
          <w:lang w:val="en-US"/>
        </w:rPr>
        <w:fldChar w:fldCharType="begin"/>
      </w:r>
      <w:r w:rsidR="00AF1DDA">
        <w:rPr>
          <w:rFonts w:ascii="Times New Roman" w:hAnsi="Times New Roman" w:cs="Times New Roman"/>
          <w:sz w:val="24"/>
          <w:szCs w:val="24"/>
          <w:lang w:val="en-US"/>
        </w:rPr>
        <w:instrText xml:space="preserve"> ADDIN ZOTERO_ITEM CSL_CITATION {"citationID":"mLgQ2s93","properties":{"formattedCitation":"(see also Federico, 2006; Poteat &amp; Mereish, 2012)","plainCitation":"(see also Federico, 2006; Poteat &amp; Mereish, 2012)","noteIndex":0},"citationItems":[{"id":945,"uris":["http://zotero.org/users/6602770/items/ARAUVHSL"],"itemData":{"id":945,"type":"article-journal","container-title":"Public Opinion Quarterly","DOI":"10.1093/poq/nfl001","ISSN":"0033-362X, 1537-5331","issue":"3","journalAbbreviation":"Public Opinion Quarterly","language":"en","page":"327-353","source":"DOI.org (Crossref)","title":"Ideology and the Affective Structure of Whites' Racial Perceptions","volume":"70","author":[{"family":"Federico","given":"C. M."}],"issued":{"date-parts":[["2006",9,1]]}},"label":"page","prefix":"see also"},{"id":946,"uris":["http://zotero.org/users/6602770/items/PX5DUAJV"],"itemData":{"id":946,"type":"article-journal","container-title":"Basic and Applied Social Psychology","DOI":"10.1080/01973533.2011.637852","ISSN":"0197-3533, 1532-4834","issue":"1","journalAbbreviation":"Basic and Applied Social Psychology","language":"en","page":"56-65","source":"DOI.org (Crossref)","title":"(Dis)similarity Between Liberals and Conservatives: Predicting Variability in Group Differences on Abortion and Same-Sex Marriage Rights Attitudes","title-short":"(Dis)similarity Between Liberals and Conservatives","volume":"34","author":[{"family":"Poteat","given":"V. Paul"},{"family":"Mereish","given":"Ethan H."}],"issued":{"date-parts":[["2012",1]]}}}],"schema":"https://github.com/citation-style-language/schema/raw/master/csl-citation.json"} </w:instrText>
      </w:r>
      <w:r w:rsidR="00AF1DDA">
        <w:rPr>
          <w:rFonts w:ascii="Times New Roman" w:hAnsi="Times New Roman" w:cs="Times New Roman"/>
          <w:sz w:val="24"/>
          <w:szCs w:val="24"/>
          <w:lang w:val="en-US"/>
        </w:rPr>
        <w:fldChar w:fldCharType="separate"/>
      </w:r>
      <w:r w:rsidR="00AF1DDA" w:rsidRPr="00AF1DDA">
        <w:rPr>
          <w:rFonts w:ascii="Times New Roman" w:hAnsi="Times New Roman" w:cs="Times New Roman"/>
          <w:sz w:val="24"/>
          <w:lang w:val="en-US"/>
        </w:rPr>
        <w:t>(see also Federico, 2006; Poteat &amp; Mereish, 2012)</w:t>
      </w:r>
      <w:r w:rsidR="00AF1DDA">
        <w:rPr>
          <w:rFonts w:ascii="Times New Roman" w:hAnsi="Times New Roman" w:cs="Times New Roman"/>
          <w:sz w:val="24"/>
          <w:szCs w:val="24"/>
          <w:lang w:val="en-US"/>
        </w:rPr>
        <w:fldChar w:fldCharType="end"/>
      </w:r>
      <w:r w:rsidR="000367E1">
        <w:rPr>
          <w:rFonts w:ascii="Times New Roman" w:hAnsi="Times New Roman" w:cs="Times New Roman"/>
          <w:sz w:val="24"/>
          <w:szCs w:val="24"/>
          <w:lang w:val="en-US"/>
        </w:rPr>
        <w:t>.</w:t>
      </w:r>
    </w:p>
    <w:p w14:paraId="095CFD35" w14:textId="50CEA1DA" w:rsidR="00B74E30" w:rsidRDefault="00D839C3" w:rsidP="00E77FCA">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the following, </w:t>
      </w:r>
      <w:r w:rsidR="003E0CDD">
        <w:rPr>
          <w:rFonts w:ascii="Times New Roman" w:hAnsi="Times New Roman" w:cs="Times New Roman"/>
          <w:sz w:val="24"/>
          <w:szCs w:val="24"/>
          <w:lang w:val="en-US"/>
        </w:rPr>
        <w:t xml:space="preserve">after briefly introducing the concept of attitudinal ambivalence, </w:t>
      </w:r>
      <w:r w:rsidR="00385E7D">
        <w:rPr>
          <w:rFonts w:ascii="Times New Roman" w:hAnsi="Times New Roman" w:cs="Times New Roman"/>
          <w:sz w:val="24"/>
          <w:szCs w:val="24"/>
          <w:lang w:val="en-US"/>
        </w:rPr>
        <w:t>we</w:t>
      </w:r>
      <w:r>
        <w:rPr>
          <w:rFonts w:ascii="Times New Roman" w:hAnsi="Times New Roman" w:cs="Times New Roman"/>
          <w:sz w:val="24"/>
          <w:szCs w:val="24"/>
          <w:lang w:val="en-US"/>
        </w:rPr>
        <w:t xml:space="preserve"> describe </w:t>
      </w:r>
      <w:r w:rsidR="009A5BC7">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theoretical </w:t>
      </w:r>
      <w:r w:rsidR="009A5BC7">
        <w:rPr>
          <w:rFonts w:ascii="Times New Roman" w:hAnsi="Times New Roman" w:cs="Times New Roman"/>
          <w:sz w:val="24"/>
          <w:szCs w:val="24"/>
          <w:lang w:val="en-US"/>
        </w:rPr>
        <w:t>explanations for the opposite</w:t>
      </w:r>
      <w:r>
        <w:rPr>
          <w:rFonts w:ascii="Times New Roman" w:hAnsi="Times New Roman" w:cs="Times New Roman"/>
          <w:sz w:val="24"/>
          <w:szCs w:val="24"/>
          <w:lang w:val="en-US"/>
        </w:rPr>
        <w:t xml:space="preserve"> </w:t>
      </w:r>
      <w:r w:rsidR="009A5BC7">
        <w:rPr>
          <w:rFonts w:ascii="Times New Roman" w:hAnsi="Times New Roman" w:cs="Times New Roman"/>
          <w:sz w:val="24"/>
          <w:szCs w:val="24"/>
          <w:lang w:val="en-US"/>
        </w:rPr>
        <w:t>findings</w:t>
      </w:r>
      <w:r>
        <w:rPr>
          <w:rFonts w:ascii="Times New Roman" w:hAnsi="Times New Roman" w:cs="Times New Roman"/>
          <w:sz w:val="24"/>
          <w:szCs w:val="24"/>
          <w:lang w:val="en-US"/>
        </w:rPr>
        <w:t xml:space="preserve"> </w:t>
      </w:r>
      <w:r w:rsidR="003E499A">
        <w:rPr>
          <w:rFonts w:ascii="Times New Roman" w:hAnsi="Times New Roman" w:cs="Times New Roman"/>
          <w:sz w:val="24"/>
          <w:szCs w:val="24"/>
          <w:lang w:val="en-US"/>
        </w:rPr>
        <w:t xml:space="preserve">of previous research </w:t>
      </w:r>
      <w:r w:rsidR="00AA21C3">
        <w:rPr>
          <w:rFonts w:ascii="Times New Roman" w:hAnsi="Times New Roman" w:cs="Times New Roman"/>
          <w:sz w:val="24"/>
          <w:szCs w:val="24"/>
          <w:lang w:val="en-US"/>
        </w:rPr>
        <w:t xml:space="preserve">on ideology and attitudinal ambivalence </w:t>
      </w:r>
      <w:r>
        <w:rPr>
          <w:rFonts w:ascii="Times New Roman" w:hAnsi="Times New Roman" w:cs="Times New Roman"/>
          <w:sz w:val="24"/>
          <w:szCs w:val="24"/>
          <w:lang w:val="en-US"/>
        </w:rPr>
        <w:t xml:space="preserve">and </w:t>
      </w:r>
      <w:r w:rsidR="003E0CDD">
        <w:rPr>
          <w:rFonts w:ascii="Times New Roman" w:hAnsi="Times New Roman" w:cs="Times New Roman"/>
          <w:sz w:val="24"/>
          <w:szCs w:val="24"/>
          <w:lang w:val="en-US"/>
        </w:rPr>
        <w:t>propose</w:t>
      </w:r>
      <w:r>
        <w:rPr>
          <w:rFonts w:ascii="Times New Roman" w:hAnsi="Times New Roman" w:cs="Times New Roman"/>
          <w:sz w:val="24"/>
          <w:szCs w:val="24"/>
          <w:lang w:val="en-US"/>
        </w:rPr>
        <w:t xml:space="preserve"> a third perspective</w:t>
      </w:r>
      <w:r w:rsidR="00680B67">
        <w:rPr>
          <w:rFonts w:ascii="Times New Roman" w:hAnsi="Times New Roman" w:cs="Times New Roman"/>
          <w:sz w:val="24"/>
          <w:szCs w:val="24"/>
          <w:lang w:val="en-US"/>
        </w:rPr>
        <w:t xml:space="preserve">. In the empirical part, </w:t>
      </w:r>
      <w:r w:rsidR="00385E7D">
        <w:rPr>
          <w:rFonts w:ascii="Times New Roman" w:hAnsi="Times New Roman" w:cs="Times New Roman"/>
          <w:sz w:val="24"/>
          <w:szCs w:val="24"/>
          <w:lang w:val="en-US"/>
        </w:rPr>
        <w:t>we</w:t>
      </w:r>
      <w:r w:rsidR="00680B67">
        <w:rPr>
          <w:rFonts w:ascii="Times New Roman" w:hAnsi="Times New Roman" w:cs="Times New Roman"/>
          <w:sz w:val="24"/>
          <w:szCs w:val="24"/>
          <w:lang w:val="en-US"/>
        </w:rPr>
        <w:t xml:space="preserve"> us</w:t>
      </w:r>
      <w:r w:rsidR="003E499A">
        <w:rPr>
          <w:rFonts w:ascii="Times New Roman" w:hAnsi="Times New Roman" w:cs="Times New Roman"/>
          <w:sz w:val="24"/>
          <w:szCs w:val="24"/>
          <w:lang w:val="en-US"/>
        </w:rPr>
        <w:t>e</w:t>
      </w:r>
      <w:r w:rsidR="00680B67">
        <w:rPr>
          <w:rFonts w:ascii="Times New Roman" w:hAnsi="Times New Roman" w:cs="Times New Roman"/>
          <w:sz w:val="24"/>
          <w:szCs w:val="24"/>
          <w:lang w:val="en-US"/>
        </w:rPr>
        <w:t xml:space="preserve"> data </w:t>
      </w:r>
      <w:r w:rsidR="00E77FCA">
        <w:rPr>
          <w:rFonts w:ascii="Times New Roman" w:hAnsi="Times New Roman" w:cs="Times New Roman"/>
          <w:sz w:val="24"/>
          <w:szCs w:val="24"/>
          <w:lang w:val="en-US"/>
        </w:rPr>
        <w:t>from</w:t>
      </w:r>
      <w:r w:rsidR="003F66F9">
        <w:rPr>
          <w:rFonts w:ascii="Times New Roman" w:hAnsi="Times New Roman" w:cs="Times New Roman"/>
          <w:sz w:val="24"/>
          <w:szCs w:val="24"/>
          <w:lang w:val="en-US"/>
        </w:rPr>
        <w:t xml:space="preserve"> </w:t>
      </w:r>
      <w:r w:rsidR="00E77FCA">
        <w:rPr>
          <w:rFonts w:ascii="Times New Roman" w:hAnsi="Times New Roman" w:cs="Times New Roman"/>
          <w:sz w:val="24"/>
          <w:szCs w:val="24"/>
          <w:lang w:val="en-US"/>
        </w:rPr>
        <w:t>large electoral surveys that allow for quantifying the ambivalence of political attitudes</w:t>
      </w:r>
      <w:r w:rsidR="003E499A">
        <w:rPr>
          <w:rFonts w:ascii="Times New Roman" w:hAnsi="Times New Roman" w:cs="Times New Roman"/>
          <w:sz w:val="24"/>
          <w:szCs w:val="24"/>
          <w:lang w:val="en-US"/>
        </w:rPr>
        <w:t xml:space="preserve"> to test the predictions that follow from the three theoretical perspectives.</w:t>
      </w:r>
    </w:p>
    <w:p w14:paraId="452D246D" w14:textId="38965B74" w:rsidR="003E0CDD" w:rsidRPr="00BC6E03" w:rsidRDefault="003E0CDD" w:rsidP="00C52596">
      <w:pPr>
        <w:spacing w:line="480" w:lineRule="auto"/>
        <w:rPr>
          <w:rFonts w:ascii="Times New Roman" w:hAnsi="Times New Roman" w:cs="Times New Roman"/>
          <w:b/>
          <w:bCs/>
          <w:sz w:val="24"/>
          <w:szCs w:val="24"/>
          <w:lang w:val="en-US"/>
        </w:rPr>
      </w:pPr>
      <w:r w:rsidRPr="00BC6E03">
        <w:rPr>
          <w:rFonts w:ascii="Times New Roman" w:hAnsi="Times New Roman" w:cs="Times New Roman"/>
          <w:b/>
          <w:bCs/>
          <w:sz w:val="24"/>
          <w:szCs w:val="24"/>
          <w:lang w:val="en-US"/>
        </w:rPr>
        <w:t>Attitudinal Ambivalence</w:t>
      </w:r>
    </w:p>
    <w:p w14:paraId="7B3F42BC" w14:textId="23C31112" w:rsidR="003E0CDD" w:rsidRDefault="003E0CDD" w:rsidP="00C5259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1B5B3D">
        <w:rPr>
          <w:rFonts w:ascii="Times New Roman" w:hAnsi="Times New Roman" w:cs="Times New Roman"/>
          <w:sz w:val="24"/>
          <w:szCs w:val="24"/>
          <w:lang w:val="en-US"/>
        </w:rPr>
        <w:t>A</w:t>
      </w:r>
      <w:r w:rsidR="00B47A4F">
        <w:rPr>
          <w:rFonts w:ascii="Times New Roman" w:hAnsi="Times New Roman" w:cs="Times New Roman"/>
          <w:sz w:val="24"/>
          <w:szCs w:val="24"/>
          <w:lang w:val="en-US"/>
        </w:rPr>
        <w:t>ttitudinal</w:t>
      </w:r>
      <w:r w:rsidR="001B5B3D">
        <w:rPr>
          <w:rFonts w:ascii="Times New Roman" w:hAnsi="Times New Roman" w:cs="Times New Roman"/>
          <w:sz w:val="24"/>
          <w:szCs w:val="24"/>
          <w:lang w:val="en-US"/>
        </w:rPr>
        <w:t xml:space="preserve"> ambivalence </w:t>
      </w:r>
      <w:r w:rsidR="00B47A4F">
        <w:rPr>
          <w:rFonts w:ascii="Times New Roman" w:hAnsi="Times New Roman" w:cs="Times New Roman"/>
          <w:sz w:val="24"/>
          <w:szCs w:val="24"/>
          <w:lang w:val="en-US"/>
        </w:rPr>
        <w:t xml:space="preserve">refers to </w:t>
      </w:r>
      <w:bookmarkStart w:id="2" w:name="_Hlk112061105"/>
      <w:r w:rsidR="00B47A4F" w:rsidRPr="00160036">
        <w:rPr>
          <w:rFonts w:ascii="Times New Roman" w:hAnsi="Times New Roman" w:cs="Times New Roman"/>
          <w:sz w:val="24"/>
          <w:szCs w:val="24"/>
          <w:lang w:val="en-US"/>
        </w:rPr>
        <w:t xml:space="preserve">the simultaneous existence of strong positive </w:t>
      </w:r>
      <w:r w:rsidR="00B47A4F" w:rsidRPr="00160036">
        <w:rPr>
          <w:rFonts w:ascii="Times New Roman" w:hAnsi="Times New Roman" w:cs="Times New Roman"/>
          <w:i/>
          <w:iCs/>
          <w:sz w:val="24"/>
          <w:szCs w:val="24"/>
          <w:lang w:val="en-US"/>
        </w:rPr>
        <w:t>and</w:t>
      </w:r>
      <w:r w:rsidR="00B47A4F" w:rsidRPr="00160036">
        <w:rPr>
          <w:rFonts w:ascii="Times New Roman" w:hAnsi="Times New Roman" w:cs="Times New Roman"/>
          <w:sz w:val="24"/>
          <w:szCs w:val="24"/>
          <w:lang w:val="en-US"/>
        </w:rPr>
        <w:t xml:space="preserve"> </w:t>
      </w:r>
      <w:r w:rsidR="007F7FE5">
        <w:rPr>
          <w:rFonts w:ascii="Times New Roman" w:hAnsi="Times New Roman" w:cs="Times New Roman"/>
          <w:sz w:val="24"/>
          <w:szCs w:val="24"/>
          <w:lang w:val="en-US"/>
        </w:rPr>
        <w:t xml:space="preserve">strong </w:t>
      </w:r>
      <w:r w:rsidR="00B47A4F" w:rsidRPr="00160036">
        <w:rPr>
          <w:rFonts w:ascii="Times New Roman" w:hAnsi="Times New Roman" w:cs="Times New Roman"/>
          <w:sz w:val="24"/>
          <w:szCs w:val="24"/>
          <w:lang w:val="en-US"/>
        </w:rPr>
        <w:t>negative evaluati</w:t>
      </w:r>
      <w:r w:rsidR="00B47A4F">
        <w:rPr>
          <w:rFonts w:ascii="Times New Roman" w:hAnsi="Times New Roman" w:cs="Times New Roman"/>
          <w:sz w:val="24"/>
          <w:szCs w:val="24"/>
          <w:lang w:val="en-US"/>
        </w:rPr>
        <w:t>ve reactions toward</w:t>
      </w:r>
      <w:r w:rsidR="00B47A4F" w:rsidRPr="00160036">
        <w:rPr>
          <w:rFonts w:ascii="Times New Roman" w:hAnsi="Times New Roman" w:cs="Times New Roman"/>
          <w:sz w:val="24"/>
          <w:szCs w:val="24"/>
          <w:lang w:val="en-US"/>
        </w:rPr>
        <w:t xml:space="preserve"> the same attitude object</w:t>
      </w:r>
      <w:r w:rsidR="00B47A4F">
        <w:rPr>
          <w:rFonts w:ascii="Times New Roman" w:hAnsi="Times New Roman" w:cs="Times New Roman"/>
          <w:sz w:val="24"/>
          <w:szCs w:val="24"/>
          <w:lang w:val="en-US"/>
        </w:rPr>
        <w:t xml:space="preserve"> </w:t>
      </w:r>
      <w:bookmarkEnd w:id="2"/>
      <w:r w:rsidR="00B47A4F">
        <w:rPr>
          <w:rFonts w:ascii="Times New Roman" w:hAnsi="Times New Roman" w:cs="Times New Roman"/>
          <w:sz w:val="24"/>
          <w:szCs w:val="24"/>
          <w:lang w:val="en-US"/>
        </w:rPr>
        <w:fldChar w:fldCharType="begin"/>
      </w:r>
      <w:r w:rsidR="00093A02">
        <w:rPr>
          <w:rFonts w:ascii="Times New Roman" w:hAnsi="Times New Roman" w:cs="Times New Roman"/>
          <w:sz w:val="24"/>
          <w:szCs w:val="24"/>
          <w:lang w:val="en-US"/>
        </w:rPr>
        <w:instrText xml:space="preserve"> ADDIN ZOTERO_ITEM CSL_CITATION {"citationID":"Rqid7AeI","properties":{"formattedCitation":"(e.g., Conner &amp; Sparks, 2002; Jonas et al., 2000; Schneider &amp; Schwarz, 2017; Thompson et al., 1995; van Harreveld et al., 2015)","plainCitation":"(e.g., Conner &amp; Sparks, 2002; Jonas et al., 2000; Schneider &amp; Schwarz, 2017; Thompson et al., 1995; van Harreveld et al., 2015)","noteIndex":0},"citationItems":[{"id":496,"uris":["http://zotero.org/users/6602770/items/AHLS37H8"],"itemData":{"id":496,"type":"article-journal","container-title":"European Review of Social Psychology","DOI":"10.1080/14792772143000012","ISSN":"1046-3283, 1479-277X","issue":"1","journalAbbreviation":"European Review of Social Psychology","language":"en","page":"37-70","source":"DOI.org (Crossref)","title":"Ambivalence and Attitudes","volume":"12","author":[{"family":"Conner","given":"Mark"},{"family":"Sparks","given":"Paul"}],"issued":{"date-parts":[["2002",1]]}},"prefix":"e.g.,"},{"id":495,"uris":["http://zotero.org/users/6602770/items/FREB2249"],"itemData":{"id":495,"type":"article-journal","container-title":"European Review of Social Psychology","DOI":"10.1080/14792779943000125","ISSN":"1046-3283, 1479-277X","issue":"1","journalAbbreviation":"European Review of Social Psychology","language":"en","page":"35-74","source":"DOI.org (Crossref)","title":"Attitudinal Ambivalence","volume":"11","author":[{"family":"Jonas","given":"Klaus"},{"family":"Broemer","given":"Philip"},{"family":"Diehl","given":"Michael"}],"issued":{"date-parts":[["2000",1]]}},"label":"page"},{"id":1023,"uris":["http://zotero.org/users/6602770/items/E8UY3SMN"],"itemData":{"id":1023,"type":"article-journal","container-title":"Current Opinion in Behavioral Sciences","DOI":"10.1016/j.cobeha.2017.05.012","ISSN":"23521546","journalAbbreviation":"Current Opinion in Behavioral Sciences","language":"en","page":"39-45","source":"DOI.org (Crossref)","title":"Mixed feelings: the case of ambivalence","title-short":"Mixed feelings","volume":"15","author":[{"family":"Schneider","given":"I</w:instrText>
      </w:r>
      <w:r w:rsidR="00093A02" w:rsidRPr="005C03B2">
        <w:rPr>
          <w:rFonts w:ascii="Times New Roman" w:hAnsi="Times New Roman" w:cs="Times New Roman"/>
          <w:sz w:val="24"/>
          <w:szCs w:val="24"/>
        </w:rPr>
        <w:instrText>ris K"},{"family":"Schwarz","given":"Norbert"}],"issued":{"date-parts":[["2017",6]]}}},{"id":494,"uris":["http://zotero.org/users/6602770/items/JBUMWNUC"],"itemData":{"id":494,"type":"chapter","collection-title":"Ohio State University series on attitudes and persuasion","container-title":"Attitude strength: Antecedents and consequences","page":"361–386","publisher":"Lawrence Erlbaum Associates, Inc.","title":"Let's not be indifferent about (attitudinal) ambivalence","author":[{"family":"Thompson","given":"Megan M."},{"family":"Zanna","given":"Mark P."},{"family":"Griffin","given":"Dale W."}],"editor":[{"family":"Petty","given":"Richard E."},{"family":"Krosnick","given":"Jon A."}],"issued":{"date-parts":[["1995"]]}}},{"id":507,"uris":["http://zotero.org/users/6602770/items/MV3Y5QKP"],"itemData":{"</w:instrText>
      </w:r>
      <w:r w:rsidR="00093A02" w:rsidRPr="00093A02">
        <w:rPr>
          <w:rFonts w:ascii="Times New Roman" w:hAnsi="Times New Roman" w:cs="Times New Roman"/>
          <w:sz w:val="24"/>
          <w:szCs w:val="24"/>
        </w:rPr>
        <w:instrText xml:space="preserve">id":507,"type":"chapter","container-title":"Advances in Experimental Social Psychology","ISBN":"978-0-12-802247-4","language":"en","note":"DOI: 10.1016/bs.aesp.2015.01.002","page":"285-324","publisher":"Elsevier","source":"DOI.org (Crossref)","title":"The ABC of Ambivalence","URL":"https://linkinghub.elsevier.com/retrieve/pii/S0065260115000039","volume":"52","author":[{"family":"Harreveld","given":"Frenk","non-dropping-particle":"van"},{"family":"Nohlen","given":"Hannah U."},{"family":"Schneider","given":"Iris K."}],"accessed":{"date-parts":[["2021",5,4]]},"issued":{"date-parts":[["2015"]]}}}],"schema":"https://github.com/citation-style-language/schema/raw/master/csl-citation.json"} </w:instrText>
      </w:r>
      <w:r w:rsidR="00B47A4F">
        <w:rPr>
          <w:rFonts w:ascii="Times New Roman" w:hAnsi="Times New Roman" w:cs="Times New Roman"/>
          <w:sz w:val="24"/>
          <w:szCs w:val="24"/>
          <w:lang w:val="en-US"/>
        </w:rPr>
        <w:fldChar w:fldCharType="separate"/>
      </w:r>
      <w:r w:rsidR="00093A02" w:rsidRPr="00093A02">
        <w:rPr>
          <w:rFonts w:ascii="Times New Roman" w:hAnsi="Times New Roman" w:cs="Times New Roman"/>
          <w:sz w:val="24"/>
        </w:rPr>
        <w:t>(e.g., Conner &amp; Sparks, 2002; Jonas et al., 2000; Schneider &amp; Schwarz, 2017; Thompson et al., 1995; van Harreveld et al., 2015)</w:t>
      </w:r>
      <w:r w:rsidR="00B47A4F">
        <w:rPr>
          <w:rFonts w:ascii="Times New Roman" w:hAnsi="Times New Roman" w:cs="Times New Roman"/>
          <w:sz w:val="24"/>
          <w:szCs w:val="24"/>
          <w:lang w:val="en-US"/>
        </w:rPr>
        <w:fldChar w:fldCharType="end"/>
      </w:r>
      <w:r w:rsidR="00F76570" w:rsidRPr="009601B1">
        <w:rPr>
          <w:rStyle w:val="Funotenzeichen"/>
        </w:rPr>
        <w:footnoteReference w:id="1"/>
      </w:r>
      <w:r w:rsidR="00B47A4F" w:rsidRPr="00093A02">
        <w:rPr>
          <w:rFonts w:ascii="Times New Roman" w:hAnsi="Times New Roman" w:cs="Times New Roman"/>
          <w:sz w:val="24"/>
          <w:szCs w:val="24"/>
        </w:rPr>
        <w:t xml:space="preserve">. </w:t>
      </w:r>
      <w:r w:rsidR="00B47A4F">
        <w:rPr>
          <w:rFonts w:ascii="Times New Roman" w:hAnsi="Times New Roman" w:cs="Times New Roman"/>
          <w:sz w:val="24"/>
          <w:szCs w:val="24"/>
          <w:lang w:val="en-US"/>
        </w:rPr>
        <w:t xml:space="preserve">This definition </w:t>
      </w:r>
      <w:r w:rsidR="00433DC4" w:rsidRPr="00433DC4">
        <w:rPr>
          <w:rFonts w:ascii="Times New Roman" w:hAnsi="Times New Roman" w:cs="Times New Roman"/>
          <w:sz w:val="24"/>
          <w:szCs w:val="24"/>
          <w:lang w:val="en-US"/>
        </w:rPr>
        <w:t>clarifies that attitudinal ambivalence is conceptually distinct from indifference</w:t>
      </w:r>
      <w:r w:rsidR="00433DC4">
        <w:rPr>
          <w:rFonts w:ascii="Times New Roman" w:hAnsi="Times New Roman" w:cs="Times New Roman"/>
          <w:sz w:val="24"/>
          <w:szCs w:val="24"/>
          <w:lang w:val="en-US"/>
        </w:rPr>
        <w:t>,</w:t>
      </w:r>
      <w:r w:rsidR="00433DC4" w:rsidRPr="00433DC4">
        <w:rPr>
          <w:rFonts w:ascii="Times New Roman" w:hAnsi="Times New Roman" w:cs="Times New Roman"/>
          <w:sz w:val="24"/>
          <w:szCs w:val="24"/>
          <w:lang w:val="en-US"/>
        </w:rPr>
        <w:t xml:space="preserve"> where an attitude object elicits weak evaluative reactions</w:t>
      </w:r>
      <w:r w:rsidR="00433DC4">
        <w:rPr>
          <w:rFonts w:ascii="Times New Roman" w:hAnsi="Times New Roman" w:cs="Times New Roman"/>
          <w:sz w:val="24"/>
          <w:szCs w:val="24"/>
          <w:lang w:val="en-US"/>
        </w:rPr>
        <w:t xml:space="preserve"> in general</w:t>
      </w:r>
      <w:r w:rsidR="00B47A4F">
        <w:rPr>
          <w:rFonts w:ascii="Times New Roman" w:hAnsi="Times New Roman" w:cs="Times New Roman"/>
          <w:sz w:val="24"/>
          <w:szCs w:val="24"/>
          <w:lang w:val="en-US"/>
        </w:rPr>
        <w:t xml:space="preserve">. </w:t>
      </w:r>
      <w:r w:rsidR="00B118B4">
        <w:rPr>
          <w:rFonts w:ascii="Times New Roman" w:hAnsi="Times New Roman" w:cs="Times New Roman"/>
          <w:sz w:val="24"/>
          <w:szCs w:val="24"/>
          <w:lang w:val="en-US"/>
        </w:rPr>
        <w:t>Attitudinal ambivalence can</w:t>
      </w:r>
      <w:r w:rsidR="007F7FE5">
        <w:rPr>
          <w:rFonts w:ascii="Times New Roman" w:hAnsi="Times New Roman" w:cs="Times New Roman"/>
          <w:sz w:val="24"/>
          <w:szCs w:val="24"/>
          <w:lang w:val="en-US"/>
        </w:rPr>
        <w:t xml:space="preserve"> emerge </w:t>
      </w:r>
      <w:r w:rsidR="007F7FE5" w:rsidRPr="00D252C5">
        <w:rPr>
          <w:rFonts w:ascii="Times New Roman" w:hAnsi="Times New Roman" w:cs="Times New Roman"/>
          <w:i/>
          <w:iCs/>
          <w:sz w:val="24"/>
          <w:szCs w:val="24"/>
          <w:lang w:val="en-US"/>
        </w:rPr>
        <w:t>within</w:t>
      </w:r>
      <w:r w:rsidR="007F7FE5">
        <w:rPr>
          <w:rFonts w:ascii="Times New Roman" w:hAnsi="Times New Roman" w:cs="Times New Roman"/>
          <w:sz w:val="24"/>
          <w:szCs w:val="24"/>
          <w:lang w:val="en-US"/>
        </w:rPr>
        <w:t xml:space="preserve"> </w:t>
      </w:r>
      <w:r w:rsidR="004F0484">
        <w:rPr>
          <w:rFonts w:ascii="Times New Roman" w:hAnsi="Times New Roman" w:cs="Times New Roman"/>
          <w:sz w:val="24"/>
          <w:szCs w:val="24"/>
          <w:lang w:val="en-US"/>
        </w:rPr>
        <w:t xml:space="preserve">the </w:t>
      </w:r>
      <w:r w:rsidR="007F7FE5">
        <w:rPr>
          <w:rFonts w:ascii="Times New Roman" w:hAnsi="Times New Roman" w:cs="Times New Roman"/>
          <w:sz w:val="24"/>
          <w:szCs w:val="24"/>
          <w:lang w:val="en-US"/>
        </w:rPr>
        <w:t xml:space="preserve">affective, cognitive, </w:t>
      </w:r>
      <w:r w:rsidR="00AA21C3">
        <w:rPr>
          <w:rFonts w:ascii="Times New Roman" w:hAnsi="Times New Roman" w:cs="Times New Roman"/>
          <w:sz w:val="24"/>
          <w:szCs w:val="24"/>
          <w:lang w:val="en-US"/>
        </w:rPr>
        <w:t>or</w:t>
      </w:r>
      <w:r w:rsidR="007F7FE5">
        <w:rPr>
          <w:rFonts w:ascii="Times New Roman" w:hAnsi="Times New Roman" w:cs="Times New Roman"/>
          <w:sz w:val="24"/>
          <w:szCs w:val="24"/>
          <w:lang w:val="en-US"/>
        </w:rPr>
        <w:t xml:space="preserve"> behavioral attitude component </w:t>
      </w:r>
      <w:r w:rsidR="00433DC4">
        <w:rPr>
          <w:rFonts w:ascii="Times New Roman" w:hAnsi="Times New Roman" w:cs="Times New Roman"/>
          <w:sz w:val="24"/>
          <w:szCs w:val="24"/>
          <w:lang w:val="en-US"/>
        </w:rPr>
        <w:t>a</w:t>
      </w:r>
      <w:r w:rsidR="00301EAD">
        <w:rPr>
          <w:rFonts w:ascii="Times New Roman" w:hAnsi="Times New Roman" w:cs="Times New Roman"/>
          <w:sz w:val="24"/>
          <w:szCs w:val="24"/>
          <w:lang w:val="en-US"/>
        </w:rPr>
        <w:t>s well as</w:t>
      </w:r>
      <w:r w:rsidR="007F7FE5">
        <w:rPr>
          <w:rFonts w:ascii="Times New Roman" w:hAnsi="Times New Roman" w:cs="Times New Roman"/>
          <w:sz w:val="24"/>
          <w:szCs w:val="24"/>
          <w:lang w:val="en-US"/>
        </w:rPr>
        <w:t xml:space="preserve"> </w:t>
      </w:r>
      <w:r w:rsidR="007F7FE5" w:rsidRPr="00D252C5">
        <w:rPr>
          <w:rFonts w:ascii="Times New Roman" w:hAnsi="Times New Roman" w:cs="Times New Roman"/>
          <w:i/>
          <w:iCs/>
          <w:sz w:val="24"/>
          <w:szCs w:val="24"/>
          <w:lang w:val="en-US"/>
        </w:rPr>
        <w:t>between</w:t>
      </w:r>
      <w:r w:rsidR="007F7FE5">
        <w:rPr>
          <w:rFonts w:ascii="Times New Roman" w:hAnsi="Times New Roman" w:cs="Times New Roman"/>
          <w:sz w:val="24"/>
          <w:szCs w:val="24"/>
          <w:lang w:val="en-US"/>
        </w:rPr>
        <w:t xml:space="preserve"> attitude components. </w:t>
      </w:r>
      <w:r w:rsidR="00B47A4F">
        <w:rPr>
          <w:rFonts w:ascii="Times New Roman" w:hAnsi="Times New Roman" w:cs="Times New Roman"/>
          <w:sz w:val="24"/>
          <w:szCs w:val="24"/>
          <w:lang w:val="en-US"/>
        </w:rPr>
        <w:t>The present research focuses on</w:t>
      </w:r>
      <w:r w:rsidR="007F7FE5">
        <w:rPr>
          <w:rFonts w:ascii="Times New Roman" w:hAnsi="Times New Roman" w:cs="Times New Roman"/>
          <w:sz w:val="24"/>
          <w:szCs w:val="24"/>
          <w:lang w:val="en-US"/>
        </w:rPr>
        <w:t xml:space="preserve"> ambivalence within the affective </w:t>
      </w:r>
      <w:r w:rsidR="00C54343">
        <w:rPr>
          <w:rFonts w:ascii="Times New Roman" w:hAnsi="Times New Roman" w:cs="Times New Roman"/>
          <w:sz w:val="24"/>
          <w:szCs w:val="24"/>
          <w:lang w:val="en-US"/>
        </w:rPr>
        <w:t>and</w:t>
      </w:r>
      <w:r w:rsidR="007F7FE5">
        <w:rPr>
          <w:rFonts w:ascii="Times New Roman" w:hAnsi="Times New Roman" w:cs="Times New Roman"/>
          <w:sz w:val="24"/>
          <w:szCs w:val="24"/>
          <w:lang w:val="en-US"/>
        </w:rPr>
        <w:t xml:space="preserve"> </w:t>
      </w:r>
      <w:r w:rsidR="00460F4D">
        <w:rPr>
          <w:rFonts w:ascii="Times New Roman" w:hAnsi="Times New Roman" w:cs="Times New Roman"/>
          <w:sz w:val="24"/>
          <w:szCs w:val="24"/>
          <w:lang w:val="en-US"/>
        </w:rPr>
        <w:t xml:space="preserve">the </w:t>
      </w:r>
      <w:r w:rsidR="007F7FE5">
        <w:rPr>
          <w:rFonts w:ascii="Times New Roman" w:hAnsi="Times New Roman" w:cs="Times New Roman"/>
          <w:sz w:val="24"/>
          <w:szCs w:val="24"/>
          <w:lang w:val="en-US"/>
        </w:rPr>
        <w:t xml:space="preserve">cognitive attitude component. Furthermore, it is possible to distinguish between </w:t>
      </w:r>
      <w:r w:rsidR="007F7FE5" w:rsidRPr="00D252C5">
        <w:rPr>
          <w:rFonts w:ascii="Times New Roman" w:hAnsi="Times New Roman" w:cs="Times New Roman"/>
          <w:i/>
          <w:iCs/>
          <w:sz w:val="24"/>
          <w:szCs w:val="24"/>
          <w:lang w:val="en-US"/>
        </w:rPr>
        <w:t>subjective</w:t>
      </w:r>
      <w:r w:rsidR="007F7FE5">
        <w:rPr>
          <w:rFonts w:ascii="Times New Roman" w:hAnsi="Times New Roman" w:cs="Times New Roman"/>
          <w:sz w:val="24"/>
          <w:szCs w:val="24"/>
          <w:lang w:val="en-US"/>
        </w:rPr>
        <w:t xml:space="preserve"> ambivalence, which refers to the self-reported experience of ambivalence, and </w:t>
      </w:r>
      <w:r w:rsidR="007F7FE5" w:rsidRPr="00D252C5">
        <w:rPr>
          <w:rFonts w:ascii="Times New Roman" w:hAnsi="Times New Roman" w:cs="Times New Roman"/>
          <w:i/>
          <w:iCs/>
          <w:sz w:val="24"/>
          <w:szCs w:val="24"/>
          <w:lang w:val="en-US"/>
        </w:rPr>
        <w:t>objective</w:t>
      </w:r>
      <w:r w:rsidR="007F7FE5">
        <w:rPr>
          <w:rFonts w:ascii="Times New Roman" w:hAnsi="Times New Roman" w:cs="Times New Roman"/>
          <w:sz w:val="24"/>
          <w:szCs w:val="24"/>
          <w:lang w:val="en-US"/>
        </w:rPr>
        <w:t xml:space="preserve"> (or </w:t>
      </w:r>
      <w:r w:rsidR="007F7FE5" w:rsidRPr="00D252C5">
        <w:rPr>
          <w:rFonts w:ascii="Times New Roman" w:hAnsi="Times New Roman" w:cs="Times New Roman"/>
          <w:i/>
          <w:iCs/>
          <w:sz w:val="24"/>
          <w:szCs w:val="24"/>
          <w:lang w:val="en-US"/>
        </w:rPr>
        <w:t>potential</w:t>
      </w:r>
      <w:r w:rsidR="007F7FE5">
        <w:rPr>
          <w:rFonts w:ascii="Times New Roman" w:hAnsi="Times New Roman" w:cs="Times New Roman"/>
          <w:sz w:val="24"/>
          <w:szCs w:val="24"/>
          <w:lang w:val="en-US"/>
        </w:rPr>
        <w:t>) ambivalence, which refers to the simultaneous presence of opposite evaluative reactions</w:t>
      </w:r>
      <w:r w:rsidR="00D252C5">
        <w:rPr>
          <w:rFonts w:ascii="Times New Roman" w:hAnsi="Times New Roman" w:cs="Times New Roman"/>
          <w:sz w:val="24"/>
          <w:szCs w:val="24"/>
          <w:lang w:val="en-US"/>
        </w:rPr>
        <w:t xml:space="preserve">. </w:t>
      </w:r>
      <w:r w:rsidR="00C54343">
        <w:rPr>
          <w:rFonts w:ascii="Times New Roman" w:hAnsi="Times New Roman" w:cs="Times New Roman"/>
          <w:sz w:val="24"/>
          <w:szCs w:val="24"/>
          <w:lang w:val="en-US"/>
        </w:rPr>
        <w:t>Research shows that t</w:t>
      </w:r>
      <w:r w:rsidR="00D252C5">
        <w:rPr>
          <w:rFonts w:ascii="Times New Roman" w:hAnsi="Times New Roman" w:cs="Times New Roman"/>
          <w:sz w:val="24"/>
          <w:szCs w:val="24"/>
          <w:lang w:val="en-US"/>
        </w:rPr>
        <w:t xml:space="preserve">he extent to which objective ambivalence </w:t>
      </w:r>
      <w:r w:rsidR="005136F3">
        <w:rPr>
          <w:rFonts w:ascii="Times New Roman" w:hAnsi="Times New Roman" w:cs="Times New Roman"/>
          <w:sz w:val="24"/>
          <w:szCs w:val="24"/>
          <w:lang w:val="en-US"/>
        </w:rPr>
        <w:t>leads to</w:t>
      </w:r>
      <w:r w:rsidR="00D252C5">
        <w:rPr>
          <w:rFonts w:ascii="Times New Roman" w:hAnsi="Times New Roman" w:cs="Times New Roman"/>
          <w:sz w:val="24"/>
          <w:szCs w:val="24"/>
          <w:lang w:val="en-US"/>
        </w:rPr>
        <w:t xml:space="preserve"> a subjective experience of ambivalence depends on</w:t>
      </w:r>
      <w:r w:rsidR="00C54343">
        <w:rPr>
          <w:rFonts w:ascii="Times New Roman" w:hAnsi="Times New Roman" w:cs="Times New Roman"/>
          <w:sz w:val="24"/>
          <w:szCs w:val="24"/>
          <w:lang w:val="en-US"/>
        </w:rPr>
        <w:t xml:space="preserve"> </w:t>
      </w:r>
      <w:r w:rsidR="00DC17F5">
        <w:rPr>
          <w:rFonts w:ascii="Times New Roman" w:hAnsi="Times New Roman" w:cs="Times New Roman"/>
          <w:sz w:val="24"/>
          <w:szCs w:val="24"/>
          <w:lang w:val="en-US"/>
        </w:rPr>
        <w:lastRenderedPageBreak/>
        <w:t>factors</w:t>
      </w:r>
      <w:r w:rsidR="00865655">
        <w:rPr>
          <w:rFonts w:ascii="Times New Roman" w:hAnsi="Times New Roman" w:cs="Times New Roman"/>
          <w:sz w:val="24"/>
          <w:szCs w:val="24"/>
          <w:lang w:val="en-US"/>
        </w:rPr>
        <w:t xml:space="preserve"> such as high simultaneous accessibility of the opposite evaluative reactions </w:t>
      </w:r>
      <w:r w:rsidR="00DC17F5">
        <w:rPr>
          <w:rFonts w:ascii="Times New Roman" w:hAnsi="Times New Roman" w:cs="Times New Roman"/>
          <w:sz w:val="24"/>
          <w:szCs w:val="24"/>
          <w:lang w:val="en-US"/>
        </w:rPr>
        <w:t>or</w:t>
      </w:r>
      <w:r w:rsidR="00865655">
        <w:rPr>
          <w:rFonts w:ascii="Times New Roman" w:hAnsi="Times New Roman" w:cs="Times New Roman"/>
          <w:sz w:val="24"/>
          <w:szCs w:val="24"/>
          <w:lang w:val="en-US"/>
        </w:rPr>
        <w:t xml:space="preserve"> the </w:t>
      </w:r>
      <w:r w:rsidR="00DC17F5">
        <w:rPr>
          <w:rFonts w:ascii="Times New Roman" w:hAnsi="Times New Roman" w:cs="Times New Roman"/>
          <w:sz w:val="24"/>
          <w:szCs w:val="24"/>
          <w:lang w:val="en-US"/>
        </w:rPr>
        <w:t xml:space="preserve">personal </w:t>
      </w:r>
      <w:r w:rsidR="00865655">
        <w:rPr>
          <w:rFonts w:ascii="Times New Roman" w:hAnsi="Times New Roman" w:cs="Times New Roman"/>
          <w:sz w:val="24"/>
          <w:szCs w:val="24"/>
          <w:lang w:val="en-US"/>
        </w:rPr>
        <w:t>level of preference for consistency</w:t>
      </w:r>
      <w:r w:rsidR="00C54343">
        <w:rPr>
          <w:rFonts w:ascii="Times New Roman" w:hAnsi="Times New Roman" w:cs="Times New Roman"/>
          <w:sz w:val="24"/>
          <w:szCs w:val="24"/>
          <w:lang w:val="en-US"/>
        </w:rPr>
        <w:t xml:space="preserve"> </w:t>
      </w:r>
      <w:r w:rsidR="00C54343">
        <w:rPr>
          <w:rFonts w:ascii="Times New Roman" w:hAnsi="Times New Roman" w:cs="Times New Roman"/>
          <w:sz w:val="24"/>
          <w:szCs w:val="24"/>
          <w:lang w:val="en-US"/>
        </w:rPr>
        <w:fldChar w:fldCharType="begin"/>
      </w:r>
      <w:r w:rsidR="00865655">
        <w:rPr>
          <w:rFonts w:ascii="Times New Roman" w:hAnsi="Times New Roman" w:cs="Times New Roman"/>
          <w:sz w:val="24"/>
          <w:szCs w:val="24"/>
          <w:lang w:val="en-US"/>
        </w:rPr>
        <w:instrText xml:space="preserve"> ADDIN ZOTERO_ITEM CSL_CITATION {"citationID":"OKgWcR9N","properties":{"formattedCitation":"(Newby-Clark et al., 2002; see van Harreveld et al., 2015 for an overview)","plainCitation":"(Newby-Clark et al., 2002; see van Harreveld et al., 2015 for an overview)","noteIndex":0},"citationItems":[{"id":944,"uris":["http://zotero.org/users/6602770/items/VPQ3LGAP"],"itemData":{"id":944,"type":"article-journal","container-title":"Journal of Personality and Social Psychology","DOI":"10.1037/0022-3514.82.2.157","ISSN":"1939-1315, 0022-3514","issue":"2","journalAbbreviation":"Journal of Personality and Social Psychology","language":"en","page":"157-166","source":"DOI.org (Crossref)","title":"Thinking and caring about cognitive inconsistency: When and for whom does attitudinal ambivalence feel uncomfortable?","title-short":"Thinking and caring about cognitive inconsistency","volume":"82","author":[{"family":"Newby-Clark","given":"Ian R."},{"family":"McGregor","given":"Ian"},{"family":"Zanna","given":"Mark P."}],"issued":{"date-parts":[["2002"]]}}},{"id":507,"uris":["http://zotero.org/users/6602770/items/MV3Y5QKP"],"itemData":{"id":507,"type":"chapter","container-title":"Advances in Experimental Social Psychology","ISBN":"978-0-12-802247-4","language":"en","note":"DOI: 10.1016/bs.aesp.2015.01.002","page":"285-324","publisher":"Elsevier","source":"DOI.org (Crossref)","title":"The ABC of Ambivalence","URL":"https://linkinghub.elsevier.com/retrieve/pii/S0065260115000039","volume":"52","author":[{"family":"Harreveld","given":"Frenk","non-dropping-particle":"van"},{"family":"Nohlen","given":"Hannah U."},{"family":"Schneider","given":"Iris K."}],"accessed":{"date-parts":[["2021",5,4]]},"issued":{"date-parts":[["2015"]]}},"label":"page","prefix":"see","suffix":"for an overview"}],"schema":"https://github.com/citation-style-language/schema/raw/master/csl-citation.json"} </w:instrText>
      </w:r>
      <w:r w:rsidR="00C54343">
        <w:rPr>
          <w:rFonts w:ascii="Times New Roman" w:hAnsi="Times New Roman" w:cs="Times New Roman"/>
          <w:sz w:val="24"/>
          <w:szCs w:val="24"/>
          <w:lang w:val="en-US"/>
        </w:rPr>
        <w:fldChar w:fldCharType="separate"/>
      </w:r>
      <w:r w:rsidR="00865655" w:rsidRPr="00865655">
        <w:rPr>
          <w:rFonts w:ascii="Times New Roman" w:hAnsi="Times New Roman" w:cs="Times New Roman"/>
          <w:sz w:val="24"/>
          <w:lang w:val="en-US"/>
        </w:rPr>
        <w:t>(Newby-Clark et al., 2002; see van Harreveld et al., 2015 for an overview)</w:t>
      </w:r>
      <w:r w:rsidR="00C54343">
        <w:rPr>
          <w:rFonts w:ascii="Times New Roman" w:hAnsi="Times New Roman" w:cs="Times New Roman"/>
          <w:sz w:val="24"/>
          <w:szCs w:val="24"/>
          <w:lang w:val="en-US"/>
        </w:rPr>
        <w:fldChar w:fldCharType="end"/>
      </w:r>
      <w:r w:rsidR="00C54343">
        <w:rPr>
          <w:rFonts w:ascii="Times New Roman" w:hAnsi="Times New Roman" w:cs="Times New Roman"/>
          <w:sz w:val="24"/>
          <w:szCs w:val="24"/>
          <w:lang w:val="en-US"/>
        </w:rPr>
        <w:t xml:space="preserve">. </w:t>
      </w:r>
      <w:r w:rsidR="00D252C5">
        <w:rPr>
          <w:rFonts w:ascii="Times New Roman" w:hAnsi="Times New Roman" w:cs="Times New Roman"/>
          <w:sz w:val="24"/>
          <w:szCs w:val="24"/>
          <w:lang w:val="en-US"/>
        </w:rPr>
        <w:t>The present research focuses on objective ambivalence.</w:t>
      </w:r>
    </w:p>
    <w:p w14:paraId="1569D949" w14:textId="7B186B14" w:rsidR="00C2452C" w:rsidRPr="00160036" w:rsidRDefault="00C2452C" w:rsidP="00C5259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extent to which political attitudes are ambivalent is relevant because more ambivalent </w:t>
      </w:r>
      <w:r w:rsidR="00DE3254">
        <w:rPr>
          <w:rFonts w:ascii="Times New Roman" w:hAnsi="Times New Roman" w:cs="Times New Roman"/>
          <w:sz w:val="24"/>
          <w:szCs w:val="24"/>
          <w:lang w:val="en-US"/>
        </w:rPr>
        <w:t xml:space="preserve">evaluative reactions toward </w:t>
      </w:r>
      <w:r>
        <w:rPr>
          <w:rFonts w:ascii="Times New Roman" w:hAnsi="Times New Roman" w:cs="Times New Roman"/>
          <w:sz w:val="24"/>
          <w:szCs w:val="24"/>
          <w:lang w:val="en-US"/>
        </w:rPr>
        <w:t xml:space="preserve">political </w:t>
      </w:r>
      <w:r w:rsidR="00DE3254">
        <w:rPr>
          <w:rFonts w:ascii="Times New Roman" w:hAnsi="Times New Roman" w:cs="Times New Roman"/>
          <w:sz w:val="24"/>
          <w:szCs w:val="24"/>
          <w:lang w:val="en-US"/>
        </w:rPr>
        <w:t xml:space="preserve">parties, </w:t>
      </w:r>
      <w:r w:rsidR="00385E7D">
        <w:rPr>
          <w:rFonts w:ascii="Times New Roman" w:hAnsi="Times New Roman" w:cs="Times New Roman"/>
          <w:sz w:val="24"/>
          <w:szCs w:val="24"/>
          <w:lang w:val="en-US"/>
        </w:rPr>
        <w:t>politicians</w:t>
      </w:r>
      <w:r w:rsidR="00DE3254">
        <w:rPr>
          <w:rFonts w:ascii="Times New Roman" w:hAnsi="Times New Roman" w:cs="Times New Roman"/>
          <w:sz w:val="24"/>
          <w:szCs w:val="24"/>
          <w:lang w:val="en-US"/>
        </w:rPr>
        <w:t>, or policies</w:t>
      </w:r>
      <w:r>
        <w:rPr>
          <w:rFonts w:ascii="Times New Roman" w:hAnsi="Times New Roman" w:cs="Times New Roman"/>
          <w:sz w:val="24"/>
          <w:szCs w:val="24"/>
          <w:lang w:val="en-US"/>
        </w:rPr>
        <w:t xml:space="preserve"> have been shown to </w:t>
      </w:r>
      <w:r w:rsidR="00DE3254">
        <w:rPr>
          <w:rFonts w:ascii="Times New Roman" w:hAnsi="Times New Roman" w:cs="Times New Roman"/>
          <w:sz w:val="24"/>
          <w:szCs w:val="24"/>
          <w:lang w:val="en-US"/>
        </w:rPr>
        <w:t>be associated with</w:t>
      </w:r>
      <w:r w:rsidR="00547B13">
        <w:rPr>
          <w:rFonts w:ascii="Times New Roman" w:hAnsi="Times New Roman" w:cs="Times New Roman"/>
          <w:sz w:val="24"/>
          <w:szCs w:val="24"/>
          <w:lang w:val="en-US"/>
        </w:rPr>
        <w:t xml:space="preserve"> more </w:t>
      </w:r>
      <w:r w:rsidR="00AE5B20">
        <w:rPr>
          <w:rFonts w:ascii="Times New Roman" w:hAnsi="Times New Roman" w:cs="Times New Roman"/>
          <w:sz w:val="24"/>
          <w:szCs w:val="24"/>
          <w:lang w:val="en-US"/>
        </w:rPr>
        <w:t>unstable</w:t>
      </w:r>
      <w:r w:rsidR="00547B13">
        <w:rPr>
          <w:rFonts w:ascii="Times New Roman" w:hAnsi="Times New Roman" w:cs="Times New Roman"/>
          <w:sz w:val="24"/>
          <w:szCs w:val="24"/>
          <w:lang w:val="en-US"/>
        </w:rPr>
        <w:t xml:space="preserve"> </w:t>
      </w:r>
      <w:r w:rsidR="00DE3254">
        <w:rPr>
          <w:rFonts w:ascii="Times New Roman" w:hAnsi="Times New Roman" w:cs="Times New Roman"/>
          <w:sz w:val="24"/>
          <w:szCs w:val="24"/>
          <w:lang w:val="en-US"/>
        </w:rPr>
        <w:t xml:space="preserve">global attitudes </w:t>
      </w:r>
      <w:r w:rsidR="00547B13">
        <w:rPr>
          <w:rFonts w:ascii="Times New Roman" w:hAnsi="Times New Roman" w:cs="Times New Roman"/>
          <w:sz w:val="24"/>
          <w:szCs w:val="24"/>
          <w:lang w:val="en-US"/>
        </w:rPr>
        <w:fldChar w:fldCharType="begin"/>
      </w:r>
      <w:r w:rsidR="00547B13">
        <w:rPr>
          <w:rFonts w:ascii="Times New Roman" w:hAnsi="Times New Roman" w:cs="Times New Roman"/>
          <w:sz w:val="24"/>
          <w:szCs w:val="24"/>
          <w:lang w:val="en-US"/>
        </w:rPr>
        <w:instrText xml:space="preserve"> ADDIN ZOTERO_ITEM CSL_CITATION {"citationID":"p58HXL2E","properties":{"formattedCitation":"(Lavine, 2001)","plainCitation":"(Lavine, 2001)","noteIndex":0},"citationItems":[{"id":869,"uris":["http://zotero.org/users/6602770/items/MDAXZ2WW"],"itemData":{"id":869,"type":"article-journal","container-title":"American Journal of Political Science","DOI":"10.2307/2669332","ISSN":"00925853","issue":"4","journalAbbreviation":"American Journal of Political Science","page":"915","source":"DOI.org (Crossref)","title":"The Electoral Consequences of Ambivalence toward Presidential Candidates","volume":"45","author":[{"family":"Lavine","given":"Howard"}],"issued":{"date-parts":[["2001",10]]}}}],"schema":"https://github.com/citation-style-language/schema/raw/master/csl-citation.json"} </w:instrText>
      </w:r>
      <w:r w:rsidR="00547B13">
        <w:rPr>
          <w:rFonts w:ascii="Times New Roman" w:hAnsi="Times New Roman" w:cs="Times New Roman"/>
          <w:sz w:val="24"/>
          <w:szCs w:val="24"/>
          <w:lang w:val="en-US"/>
        </w:rPr>
        <w:fldChar w:fldCharType="separate"/>
      </w:r>
      <w:r w:rsidR="00547B13" w:rsidRPr="00547B13">
        <w:rPr>
          <w:rFonts w:ascii="Times New Roman" w:hAnsi="Times New Roman" w:cs="Times New Roman"/>
          <w:sz w:val="24"/>
          <w:lang w:val="en-US"/>
        </w:rPr>
        <w:t>(Lavine, 2001)</w:t>
      </w:r>
      <w:r w:rsidR="00547B13">
        <w:rPr>
          <w:rFonts w:ascii="Times New Roman" w:hAnsi="Times New Roman" w:cs="Times New Roman"/>
          <w:sz w:val="24"/>
          <w:szCs w:val="24"/>
          <w:lang w:val="en-US"/>
        </w:rPr>
        <w:fldChar w:fldCharType="end"/>
      </w:r>
      <w:r w:rsidR="00547B13">
        <w:rPr>
          <w:rFonts w:ascii="Times New Roman" w:hAnsi="Times New Roman" w:cs="Times New Roman"/>
          <w:sz w:val="24"/>
          <w:szCs w:val="24"/>
          <w:lang w:val="en-US"/>
        </w:rPr>
        <w:t>, delay</w:t>
      </w:r>
      <w:r w:rsidR="00DE3254">
        <w:rPr>
          <w:rFonts w:ascii="Times New Roman" w:hAnsi="Times New Roman" w:cs="Times New Roman"/>
          <w:sz w:val="24"/>
          <w:szCs w:val="24"/>
          <w:lang w:val="en-US"/>
        </w:rPr>
        <w:t>ed</w:t>
      </w:r>
      <w:r w:rsidR="00547B13">
        <w:rPr>
          <w:rFonts w:ascii="Times New Roman" w:hAnsi="Times New Roman" w:cs="Times New Roman"/>
          <w:sz w:val="24"/>
          <w:szCs w:val="24"/>
          <w:lang w:val="en-US"/>
        </w:rPr>
        <w:t xml:space="preserve"> formation of voting intentions </w:t>
      </w:r>
      <w:r w:rsidR="00547B13">
        <w:rPr>
          <w:rFonts w:ascii="Times New Roman" w:hAnsi="Times New Roman" w:cs="Times New Roman"/>
          <w:sz w:val="24"/>
          <w:szCs w:val="24"/>
          <w:lang w:val="en-US"/>
        </w:rPr>
        <w:fldChar w:fldCharType="begin"/>
      </w:r>
      <w:r w:rsidR="00547B13">
        <w:rPr>
          <w:rFonts w:ascii="Times New Roman" w:hAnsi="Times New Roman" w:cs="Times New Roman"/>
          <w:sz w:val="24"/>
          <w:szCs w:val="24"/>
          <w:lang w:val="en-US"/>
        </w:rPr>
        <w:instrText xml:space="preserve"> ADDIN ZOTERO_ITEM CSL_CITATION {"citationID":"ue3NhSYI","properties":{"formattedCitation":"(Lavine, 2001)","plainCitation":"(Lavine, 2001)","noteIndex":0},"citationItems":[{"id":869,"uris":["http://zotero.org/users/6602770/items/MDAXZ2WW"],"itemData":{"id":869,"type":"article-journal","container-title":"American Journal of Political Science","DOI":"10.2307/2669332","ISSN":"00925853","issue":"4","journalAbbreviation":"American Journal of Political Science","page":"915","source":"DOI.org (Crossref)","title":"The Electoral Consequences of Ambivalence toward Presidential Candidates","volume":"45","author":[{"family":"Lavine","given":"Howard"}],"issued":{"date-parts":[["2001",10]]}}}],"schema":"https://github.com/citation-style-language/schema/raw/master/csl-citation.json"} </w:instrText>
      </w:r>
      <w:r w:rsidR="00547B13">
        <w:rPr>
          <w:rFonts w:ascii="Times New Roman" w:hAnsi="Times New Roman" w:cs="Times New Roman"/>
          <w:sz w:val="24"/>
          <w:szCs w:val="24"/>
          <w:lang w:val="en-US"/>
        </w:rPr>
        <w:fldChar w:fldCharType="separate"/>
      </w:r>
      <w:r w:rsidR="00547B13" w:rsidRPr="00547B13">
        <w:rPr>
          <w:rFonts w:ascii="Times New Roman" w:hAnsi="Times New Roman" w:cs="Times New Roman"/>
          <w:sz w:val="24"/>
          <w:lang w:val="en-US"/>
        </w:rPr>
        <w:t>(Lavine, 2001)</w:t>
      </w:r>
      <w:r w:rsidR="00547B13">
        <w:rPr>
          <w:rFonts w:ascii="Times New Roman" w:hAnsi="Times New Roman" w:cs="Times New Roman"/>
          <w:sz w:val="24"/>
          <w:szCs w:val="24"/>
          <w:lang w:val="en-US"/>
        </w:rPr>
        <w:fldChar w:fldCharType="end"/>
      </w:r>
      <w:r w:rsidR="00547B13">
        <w:rPr>
          <w:rFonts w:ascii="Times New Roman" w:hAnsi="Times New Roman" w:cs="Times New Roman"/>
          <w:sz w:val="24"/>
          <w:szCs w:val="24"/>
          <w:lang w:val="en-US"/>
        </w:rPr>
        <w:t xml:space="preserve">, </w:t>
      </w:r>
      <w:r w:rsidR="00DE3254">
        <w:rPr>
          <w:rFonts w:ascii="Times New Roman" w:hAnsi="Times New Roman" w:cs="Times New Roman"/>
          <w:sz w:val="24"/>
          <w:szCs w:val="24"/>
          <w:lang w:val="en-US"/>
        </w:rPr>
        <w:t xml:space="preserve">more negative evaluations of political candidates </w:t>
      </w:r>
      <w:r w:rsidR="00DE3254">
        <w:rPr>
          <w:rFonts w:ascii="Times New Roman" w:hAnsi="Times New Roman" w:cs="Times New Roman"/>
          <w:sz w:val="24"/>
          <w:szCs w:val="24"/>
          <w:lang w:val="en-US"/>
        </w:rPr>
        <w:fldChar w:fldCharType="begin"/>
      </w:r>
      <w:r w:rsidR="00DE3254">
        <w:rPr>
          <w:rFonts w:ascii="Times New Roman" w:hAnsi="Times New Roman" w:cs="Times New Roman"/>
          <w:sz w:val="24"/>
          <w:szCs w:val="24"/>
          <w:lang w:val="en-US"/>
        </w:rPr>
        <w:instrText xml:space="preserve"> ADDIN ZOTERO_ITEM CSL_CITATION {"citationID":"Wo6jlTmX","properties":{"formattedCitation":"(McGraw et al., 2003)","plainCitation":"(McGraw et al., 2003)","noteIndex":0},"citationItems":[{"id":870,"uris":["http://zotero.org/users/6602770/items/36DSC5DG"],"itemData":{"id":870,"type":"article-journal","container-title":"Political Psychology","DOI":"10.1111/0162-895X.00335","ISSN":"0162-895X, 1467-9221","issue":"3","journalAbbreviation":"Political Psychology","language":"en","page":"421-448","source":"DOI.org (Crossref)","title":"Ambivalence, Uncertainty, and Processes of Candidate Evaluation","volume":"24","author":[{"family":"McGraw","given":"Kathleen M."},{"family":"Hasecke","given":"Edward"},{"family":"Conger","given":"Kimberly"}],"issued":{"date-parts":[["2003",9]]}}}],"schema":"https://github.com/citation-style-language/schema/raw/master/csl-citation.json"} </w:instrText>
      </w:r>
      <w:r w:rsidR="00DE3254">
        <w:rPr>
          <w:rFonts w:ascii="Times New Roman" w:hAnsi="Times New Roman" w:cs="Times New Roman"/>
          <w:sz w:val="24"/>
          <w:szCs w:val="24"/>
          <w:lang w:val="en-US"/>
        </w:rPr>
        <w:fldChar w:fldCharType="separate"/>
      </w:r>
      <w:r w:rsidR="00DE3254" w:rsidRPr="00DE3254">
        <w:rPr>
          <w:rFonts w:ascii="Times New Roman" w:hAnsi="Times New Roman" w:cs="Times New Roman"/>
          <w:sz w:val="24"/>
          <w:lang w:val="en-US"/>
        </w:rPr>
        <w:t>(McGraw et al., 2003)</w:t>
      </w:r>
      <w:r w:rsidR="00DE3254">
        <w:rPr>
          <w:rFonts w:ascii="Times New Roman" w:hAnsi="Times New Roman" w:cs="Times New Roman"/>
          <w:sz w:val="24"/>
          <w:szCs w:val="24"/>
          <w:lang w:val="en-US"/>
        </w:rPr>
        <w:fldChar w:fldCharType="end"/>
      </w:r>
      <w:r w:rsidR="00DE3254">
        <w:rPr>
          <w:rFonts w:ascii="Times New Roman" w:hAnsi="Times New Roman" w:cs="Times New Roman"/>
          <w:sz w:val="24"/>
          <w:szCs w:val="24"/>
          <w:lang w:val="en-US"/>
        </w:rPr>
        <w:t xml:space="preserve">, </w:t>
      </w:r>
      <w:r w:rsidR="00547B13">
        <w:rPr>
          <w:rFonts w:ascii="Times New Roman" w:hAnsi="Times New Roman" w:cs="Times New Roman"/>
          <w:sz w:val="24"/>
          <w:szCs w:val="24"/>
          <w:lang w:val="en-US"/>
        </w:rPr>
        <w:t>weake</w:t>
      </w:r>
      <w:r w:rsidR="00DE3254">
        <w:rPr>
          <w:rFonts w:ascii="Times New Roman" w:hAnsi="Times New Roman" w:cs="Times New Roman"/>
          <w:sz w:val="24"/>
          <w:szCs w:val="24"/>
          <w:lang w:val="en-US"/>
        </w:rPr>
        <w:t>r</w:t>
      </w:r>
      <w:r w:rsidR="00547B13">
        <w:rPr>
          <w:rFonts w:ascii="Times New Roman" w:hAnsi="Times New Roman" w:cs="Times New Roman"/>
          <w:sz w:val="24"/>
          <w:szCs w:val="24"/>
          <w:lang w:val="en-US"/>
        </w:rPr>
        <w:t xml:space="preserve"> association</w:t>
      </w:r>
      <w:r w:rsidR="00DE3254">
        <w:rPr>
          <w:rFonts w:ascii="Times New Roman" w:hAnsi="Times New Roman" w:cs="Times New Roman"/>
          <w:sz w:val="24"/>
          <w:szCs w:val="24"/>
          <w:lang w:val="en-US"/>
        </w:rPr>
        <w:t>s</w:t>
      </w:r>
      <w:r w:rsidR="00547B13">
        <w:rPr>
          <w:rFonts w:ascii="Times New Roman" w:hAnsi="Times New Roman" w:cs="Times New Roman"/>
          <w:sz w:val="24"/>
          <w:szCs w:val="24"/>
          <w:lang w:val="en-US"/>
        </w:rPr>
        <w:t xml:space="preserve"> of global evaluations with specific beliefs and assessments </w:t>
      </w:r>
      <w:r w:rsidR="00547B13">
        <w:rPr>
          <w:rFonts w:ascii="Times New Roman" w:hAnsi="Times New Roman" w:cs="Times New Roman"/>
          <w:sz w:val="24"/>
          <w:szCs w:val="24"/>
          <w:lang w:val="en-US"/>
        </w:rPr>
        <w:fldChar w:fldCharType="begin"/>
      </w:r>
      <w:r w:rsidR="00DE3254">
        <w:rPr>
          <w:rFonts w:ascii="Times New Roman" w:hAnsi="Times New Roman" w:cs="Times New Roman"/>
          <w:sz w:val="24"/>
          <w:szCs w:val="24"/>
          <w:lang w:val="en-US"/>
        </w:rPr>
        <w:instrText xml:space="preserve"> ADDIN ZOTERO_ITEM CSL_CITATION {"citationID":"XALyRCmW","properties":{"formattedCitation":"(Lavine, 2001)","plainCitation":"(Lavine, 2001)","noteIndex":0},"citationItems":[{"id":869,"uris":["http://zotero.org/users/6602770/items/MDAXZ2WW"],"itemData":{"id":869,"type":"article-journal","container-title":"American Journal of Political Science","DOI":"10.2307/2669332","ISSN":"00925853","issue":"4","journalAbbreviation":"American Journal of Political Science","page":"915","source":"DOI.org (Crossref)","title":"The Electoral Consequences of Ambivalence toward Presidential Candidates","volume":"45","author":[{"family":"Lavine","given":"Howard"}],"issued":{"date-parts":[["2001",10]]}}}],"schema":"https://github.com/citation-style-language/schema/raw/master/csl-citation.json"} </w:instrText>
      </w:r>
      <w:r w:rsidR="00547B13">
        <w:rPr>
          <w:rFonts w:ascii="Times New Roman" w:hAnsi="Times New Roman" w:cs="Times New Roman"/>
          <w:sz w:val="24"/>
          <w:szCs w:val="24"/>
          <w:lang w:val="en-US"/>
        </w:rPr>
        <w:fldChar w:fldCharType="separate"/>
      </w:r>
      <w:r w:rsidR="00DE3254" w:rsidRPr="00DE3254">
        <w:rPr>
          <w:rFonts w:ascii="Times New Roman" w:hAnsi="Times New Roman" w:cs="Times New Roman"/>
          <w:sz w:val="24"/>
          <w:lang w:val="en-US"/>
        </w:rPr>
        <w:t>(Lavine, 2001)</w:t>
      </w:r>
      <w:r w:rsidR="00547B13">
        <w:rPr>
          <w:rFonts w:ascii="Times New Roman" w:hAnsi="Times New Roman" w:cs="Times New Roman"/>
          <w:sz w:val="24"/>
          <w:szCs w:val="24"/>
          <w:lang w:val="en-US"/>
        </w:rPr>
        <w:fldChar w:fldCharType="end"/>
      </w:r>
      <w:r w:rsidR="00547B13">
        <w:rPr>
          <w:rFonts w:ascii="Times New Roman" w:hAnsi="Times New Roman" w:cs="Times New Roman"/>
          <w:sz w:val="24"/>
          <w:szCs w:val="24"/>
          <w:lang w:val="en-US"/>
        </w:rPr>
        <w:t xml:space="preserve">, </w:t>
      </w:r>
      <w:r w:rsidR="00DE3254">
        <w:rPr>
          <w:rFonts w:ascii="Times New Roman" w:hAnsi="Times New Roman" w:cs="Times New Roman"/>
          <w:sz w:val="24"/>
          <w:szCs w:val="24"/>
          <w:lang w:val="en-US"/>
        </w:rPr>
        <w:t>increased likelihood of</w:t>
      </w:r>
      <w:r w:rsidR="0055093E">
        <w:rPr>
          <w:rFonts w:ascii="Times New Roman" w:hAnsi="Times New Roman" w:cs="Times New Roman"/>
          <w:sz w:val="24"/>
          <w:szCs w:val="24"/>
          <w:lang w:val="en-US"/>
        </w:rPr>
        <w:t xml:space="preserve"> split-ticket voting </w:t>
      </w:r>
      <w:r w:rsidR="0055093E">
        <w:rPr>
          <w:rFonts w:ascii="Times New Roman" w:hAnsi="Times New Roman" w:cs="Times New Roman"/>
          <w:sz w:val="24"/>
          <w:szCs w:val="24"/>
          <w:lang w:val="en-US"/>
        </w:rPr>
        <w:fldChar w:fldCharType="begin"/>
      </w:r>
      <w:r w:rsidR="0055093E">
        <w:rPr>
          <w:rFonts w:ascii="Times New Roman" w:hAnsi="Times New Roman" w:cs="Times New Roman"/>
          <w:sz w:val="24"/>
          <w:szCs w:val="24"/>
          <w:lang w:val="en-US"/>
        </w:rPr>
        <w:instrText xml:space="preserve"> ADDIN ZOTERO_ITEM CSL_CITATION {"citationID":"U9MBa22d","properties":{"formattedCitation":"(Mulligan, 2011)","plainCitation":"(Mulligan, 2011)","noteIndex":0},"citationItems":[{"id":861,"uris":["http://zotero.org/users/6602770/items/E8JEWTX5"],"itemData":{"id":861,"type":"article-journal","container-title":"Political Psychology","DOI":"10.1111/j.1467-9221.2011.00830.x","ISSN":"0162895X","issue":"3","language":"en","page":"505-530","source":"DOI.org (Crossref)","title":"Partisan Ambivalence, Split-Ticket Voting, and Divided Government: Partisan Ambivalence","title-short":"Partisan Ambivalence, Split-Ticket Voting, and Divided Government","volume":"32","author":[{"family":"Mulligan","given":"Kenneth"}],"issued":{"date-parts":[["2011",6]]}}}],"schema":"https://github.com/citation-style-language/schema/raw/master/csl-citation.json"} </w:instrText>
      </w:r>
      <w:r w:rsidR="0055093E">
        <w:rPr>
          <w:rFonts w:ascii="Times New Roman" w:hAnsi="Times New Roman" w:cs="Times New Roman"/>
          <w:sz w:val="24"/>
          <w:szCs w:val="24"/>
          <w:lang w:val="en-US"/>
        </w:rPr>
        <w:fldChar w:fldCharType="separate"/>
      </w:r>
      <w:r w:rsidR="0055093E" w:rsidRPr="0055093E">
        <w:rPr>
          <w:rFonts w:ascii="Times New Roman" w:hAnsi="Times New Roman" w:cs="Times New Roman"/>
          <w:sz w:val="24"/>
          <w:lang w:val="en-US"/>
        </w:rPr>
        <w:t>(Mulligan, 2011)</w:t>
      </w:r>
      <w:r w:rsidR="0055093E">
        <w:rPr>
          <w:rFonts w:ascii="Times New Roman" w:hAnsi="Times New Roman" w:cs="Times New Roman"/>
          <w:sz w:val="24"/>
          <w:szCs w:val="24"/>
          <w:lang w:val="en-US"/>
        </w:rPr>
        <w:fldChar w:fldCharType="end"/>
      </w:r>
      <w:r w:rsidR="0055093E">
        <w:rPr>
          <w:rFonts w:ascii="Times New Roman" w:hAnsi="Times New Roman" w:cs="Times New Roman"/>
          <w:sz w:val="24"/>
          <w:szCs w:val="24"/>
          <w:lang w:val="en-US"/>
        </w:rPr>
        <w:t xml:space="preserve">, </w:t>
      </w:r>
      <w:r w:rsidR="00547B13">
        <w:rPr>
          <w:rFonts w:ascii="Times New Roman" w:hAnsi="Times New Roman" w:cs="Times New Roman"/>
          <w:sz w:val="24"/>
          <w:szCs w:val="24"/>
          <w:lang w:val="en-US"/>
        </w:rPr>
        <w:t xml:space="preserve">and </w:t>
      </w:r>
      <w:r w:rsidR="00DE3254">
        <w:rPr>
          <w:rFonts w:ascii="Times New Roman" w:hAnsi="Times New Roman" w:cs="Times New Roman"/>
          <w:sz w:val="24"/>
          <w:szCs w:val="24"/>
          <w:lang w:val="en-US"/>
        </w:rPr>
        <w:t>decreased predictability of political behavior</w:t>
      </w:r>
      <w:r w:rsidR="00547B13">
        <w:rPr>
          <w:rFonts w:ascii="Times New Roman" w:hAnsi="Times New Roman" w:cs="Times New Roman"/>
          <w:sz w:val="24"/>
          <w:szCs w:val="24"/>
          <w:lang w:val="en-US"/>
        </w:rPr>
        <w:t xml:space="preserve"> </w:t>
      </w:r>
      <w:r w:rsidR="00547B13">
        <w:rPr>
          <w:rFonts w:ascii="Times New Roman" w:hAnsi="Times New Roman" w:cs="Times New Roman"/>
          <w:sz w:val="24"/>
          <w:szCs w:val="24"/>
          <w:lang w:val="en-US"/>
        </w:rPr>
        <w:fldChar w:fldCharType="begin"/>
      </w:r>
      <w:r w:rsidR="00753FEF">
        <w:rPr>
          <w:rFonts w:ascii="Times New Roman" w:hAnsi="Times New Roman" w:cs="Times New Roman"/>
          <w:sz w:val="24"/>
          <w:szCs w:val="24"/>
          <w:lang w:val="en-US"/>
        </w:rPr>
        <w:instrText xml:space="preserve"> ADDIN ZOTERO_ITEM CSL_CITATION {"citationID":"JqvuHCzg","properties":{"formattedCitation":"(Basinger &amp; Lavine, 2005; Greene, 2005; Lavine, 2001)","plainCitation":"(Basinger &amp; Lavine, 2005; Greene, 2005; Lavine, 2001)","noteIndex":0},"citationItems":[{"id":1018,"uris":["http://zotero.org/users/6602770/items/4WKRT3AX"],"itemData":{"id":1018,"type":"article-journal","abstract":"Conventional wisdom views voter choice in House elections as preordained by party identification, incumbency, and perceptions of national conditions. In an analysis of voter behavior in House elections between 1990 and 2000, we find instead that voters are quite heterogeneous. Voters who hold ambivalent partisan attitudes, who typically constitute 30% of the electorate, reduce their reliance on party identification; this effect is entirely independent of the strength of identification. Individuals holding ambivalent partisan attitudes that both lack political knowledge and are presented with little campaign stimulus are more likely to engage in economic voting. Individuals holding ambivalent partisan attitudes that either are knowledgeable about politics or are presented with stimulating campaigns are more likely to engage in ideological voting. Thus, campaign competition and national partisan competition each play a role in assuring that ordinary voters may participate meaningfully in the political process.","container-title":"American Political Science Review","DOI":"10.1017/S0003055405051580","ISSN":"0003-0554, 1537-5943","issue":"2","journalAbbreviation":"Am Polit Sci Rev","language":"en","page":"169-184","source":"DOI.org (Crossref)","title":"Ambivalence, Information, and Electoral Choice","volume":"99","author":[{"family":"Basinger","given":"Scott J."},{"family":"Lavine","given":"Howard"}],"issued":{"date-parts":[["2005",5]]}}},{"id":871,"uris":["http://zotero.org/users/6602770/items/8NRY5QMY"],"itemData":{"id":871,"type":"article-journal","container-title":"Political Psychology","DOI":"10.1111/j.1467-9221.2005.00445.x","ISSN":"0162-895X, 1467-9221","issue":"5","journalAbbreviation":"Political Psychology","language":"en","page":"809-822","source":"DOI.org (Crossref)","title":"The Structure of Partisan Attitudes: Reexamining Partisan Dimensionality and Ambivalence","title-short":"The Structure of Partisan Attitudes","volume":"26","author":[{"family":"Greene","given":"Steven"}],"issued":{"date-parts":[["2005",10]]}}},{"id":869,"uris":["http://zotero.org/users/6602770/items/MDAXZ2WW"],"itemData":{"id":869,"type":"article-journal","container-title":"American Journal of Political Science","DOI":"10.2307/2669332","ISSN":"00925853","issue":"4","journalAbbreviation":"American Journal of Political Science","page":"915","source":"DOI.org (Crossref)","title":"The Electoral Consequences of Ambivalence toward Presidential Candidates","volume":"45","author":[{"family":"Lavine","given":"Howard"}],"issued":{"date-parts":[["2001",10]]}}}],"schema":"https://github.com/citation-style-language/schema/raw/master/csl-citation.json"} </w:instrText>
      </w:r>
      <w:r w:rsidR="00547B13">
        <w:rPr>
          <w:rFonts w:ascii="Times New Roman" w:hAnsi="Times New Roman" w:cs="Times New Roman"/>
          <w:sz w:val="24"/>
          <w:szCs w:val="24"/>
          <w:lang w:val="en-US"/>
        </w:rPr>
        <w:fldChar w:fldCharType="separate"/>
      </w:r>
      <w:r w:rsidR="00753FEF" w:rsidRPr="00072C3B">
        <w:rPr>
          <w:rFonts w:ascii="Times New Roman" w:hAnsi="Times New Roman" w:cs="Times New Roman"/>
          <w:sz w:val="24"/>
          <w:lang w:val="en-US"/>
        </w:rPr>
        <w:t>(Basinger &amp; Lavine, 2005; Greene, 2005; Lavine, 2001)</w:t>
      </w:r>
      <w:r w:rsidR="00547B13">
        <w:rPr>
          <w:rFonts w:ascii="Times New Roman" w:hAnsi="Times New Roman" w:cs="Times New Roman"/>
          <w:sz w:val="24"/>
          <w:szCs w:val="24"/>
          <w:lang w:val="en-US"/>
        </w:rPr>
        <w:fldChar w:fldCharType="end"/>
      </w:r>
      <w:r w:rsidR="00547B13">
        <w:rPr>
          <w:rFonts w:ascii="Times New Roman" w:hAnsi="Times New Roman" w:cs="Times New Roman"/>
          <w:sz w:val="24"/>
          <w:szCs w:val="24"/>
          <w:lang w:val="en-US"/>
        </w:rPr>
        <w:t>.</w:t>
      </w:r>
      <w:r w:rsidR="00072C3B">
        <w:rPr>
          <w:rFonts w:ascii="Times New Roman" w:hAnsi="Times New Roman" w:cs="Times New Roman"/>
          <w:sz w:val="24"/>
          <w:szCs w:val="24"/>
          <w:lang w:val="en-US"/>
        </w:rPr>
        <w:t xml:space="preserve"> Hence, understanding </w:t>
      </w:r>
      <w:r w:rsidR="00E77438">
        <w:rPr>
          <w:rFonts w:ascii="Times New Roman" w:hAnsi="Times New Roman" w:cs="Times New Roman"/>
          <w:sz w:val="24"/>
          <w:szCs w:val="24"/>
          <w:lang w:val="en-US"/>
        </w:rPr>
        <w:t xml:space="preserve">the </w:t>
      </w:r>
      <w:r w:rsidR="00072C3B">
        <w:rPr>
          <w:rFonts w:ascii="Times New Roman" w:hAnsi="Times New Roman" w:cs="Times New Roman"/>
          <w:sz w:val="24"/>
          <w:szCs w:val="24"/>
          <w:lang w:val="en-US"/>
        </w:rPr>
        <w:t xml:space="preserve">factors that </w:t>
      </w:r>
      <w:r w:rsidR="00955AAB">
        <w:rPr>
          <w:rFonts w:ascii="Times New Roman" w:hAnsi="Times New Roman" w:cs="Times New Roman"/>
          <w:sz w:val="24"/>
          <w:szCs w:val="24"/>
          <w:lang w:val="en-US"/>
        </w:rPr>
        <w:t xml:space="preserve">play a role </w:t>
      </w:r>
      <w:r w:rsidR="00433DC4">
        <w:rPr>
          <w:rFonts w:ascii="Times New Roman" w:hAnsi="Times New Roman" w:cs="Times New Roman"/>
          <w:sz w:val="24"/>
          <w:szCs w:val="24"/>
          <w:lang w:val="en-US"/>
        </w:rPr>
        <w:t>in</w:t>
      </w:r>
      <w:r w:rsidR="00072C3B">
        <w:rPr>
          <w:rFonts w:ascii="Times New Roman" w:hAnsi="Times New Roman" w:cs="Times New Roman"/>
          <w:sz w:val="24"/>
          <w:szCs w:val="24"/>
          <w:lang w:val="en-US"/>
        </w:rPr>
        <w:t xml:space="preserve"> the ambivalence of political attitudes </w:t>
      </w:r>
      <w:r w:rsidR="00955AAB">
        <w:rPr>
          <w:rFonts w:ascii="Times New Roman" w:hAnsi="Times New Roman" w:cs="Times New Roman"/>
          <w:sz w:val="24"/>
          <w:szCs w:val="24"/>
          <w:lang w:val="en-US"/>
        </w:rPr>
        <w:t xml:space="preserve">makes </w:t>
      </w:r>
      <w:r w:rsidR="00433DC4">
        <w:rPr>
          <w:rFonts w:ascii="Times New Roman" w:hAnsi="Times New Roman" w:cs="Times New Roman"/>
          <w:sz w:val="24"/>
          <w:szCs w:val="24"/>
          <w:lang w:val="en-US"/>
        </w:rPr>
        <w:t>a vital</w:t>
      </w:r>
      <w:r w:rsidR="00955AAB">
        <w:rPr>
          <w:rFonts w:ascii="Times New Roman" w:hAnsi="Times New Roman" w:cs="Times New Roman"/>
          <w:sz w:val="24"/>
          <w:szCs w:val="24"/>
          <w:lang w:val="en-US"/>
        </w:rPr>
        <w:t xml:space="preserve"> contribution to understanding the </w:t>
      </w:r>
      <w:r w:rsidR="008A1785">
        <w:rPr>
          <w:rFonts w:ascii="Times New Roman" w:hAnsi="Times New Roman" w:cs="Times New Roman"/>
          <w:sz w:val="24"/>
          <w:szCs w:val="24"/>
          <w:lang w:val="en-US"/>
        </w:rPr>
        <w:t xml:space="preserve">bases and </w:t>
      </w:r>
      <w:r w:rsidR="00955AAB">
        <w:rPr>
          <w:rFonts w:ascii="Times New Roman" w:hAnsi="Times New Roman" w:cs="Times New Roman"/>
          <w:sz w:val="24"/>
          <w:szCs w:val="24"/>
          <w:lang w:val="en-US"/>
        </w:rPr>
        <w:t>dynamics of political attitudes and behavior</w:t>
      </w:r>
      <w:r w:rsidR="00072C3B">
        <w:rPr>
          <w:rFonts w:ascii="Times New Roman" w:hAnsi="Times New Roman" w:cs="Times New Roman"/>
          <w:sz w:val="24"/>
          <w:szCs w:val="24"/>
          <w:lang w:val="en-US"/>
        </w:rPr>
        <w:t>.</w:t>
      </w:r>
      <w:r w:rsidR="006F393D">
        <w:rPr>
          <w:rFonts w:ascii="Times New Roman" w:hAnsi="Times New Roman" w:cs="Times New Roman"/>
          <w:sz w:val="24"/>
          <w:szCs w:val="24"/>
          <w:lang w:val="en-US"/>
        </w:rPr>
        <w:t xml:space="preserve"> Extant research on sources of ambivalence in political attitudes </w:t>
      </w:r>
      <w:r w:rsidR="00433DC4">
        <w:rPr>
          <w:rFonts w:ascii="Times New Roman" w:hAnsi="Times New Roman" w:cs="Times New Roman"/>
          <w:sz w:val="24"/>
          <w:szCs w:val="24"/>
          <w:lang w:val="en-US"/>
        </w:rPr>
        <w:t>points</w:t>
      </w:r>
      <w:r w:rsidR="006F393D">
        <w:rPr>
          <w:rFonts w:ascii="Times New Roman" w:hAnsi="Times New Roman" w:cs="Times New Roman"/>
          <w:sz w:val="24"/>
          <w:szCs w:val="24"/>
          <w:lang w:val="en-US"/>
        </w:rPr>
        <w:t xml:space="preserve"> to personal factors such as value conflict </w:t>
      </w:r>
      <w:r w:rsidR="00970BB2">
        <w:rPr>
          <w:rFonts w:ascii="Times New Roman" w:hAnsi="Times New Roman" w:cs="Times New Roman"/>
          <w:sz w:val="24"/>
          <w:szCs w:val="24"/>
          <w:lang w:val="en-US"/>
        </w:rPr>
        <w:fldChar w:fldCharType="begin"/>
      </w:r>
      <w:r w:rsidR="00451035">
        <w:rPr>
          <w:rFonts w:ascii="Times New Roman" w:hAnsi="Times New Roman" w:cs="Times New Roman"/>
          <w:sz w:val="24"/>
          <w:szCs w:val="24"/>
          <w:lang w:val="en-US"/>
        </w:rPr>
        <w:instrText xml:space="preserve"> ADDIN ZOTERO_ITEM CSL_CITATION {"citationID":"eNsh17xc","properties":{"formattedCitation":"(Craig et al., 2005; Keele &amp; Wolak, 2006)","plainCitation":"(Craig et al., 2005; Keele &amp; Wolak, 2006)","noteIndex":0},"citationItems":[{"id":1030,"uris":["http://zotero.org/users/6602770/items/A6K3LDNZ"],"itemData":{"id":1030,"type":"article-journal","abstract":"Recent research has recognized that many people simultaneously hold positive and negative attitudes about important political issues. In this article, we review the concept of attitudinal ambivalence and propose a survey-based measure of ambivalence adapted from the experimental literature. Extending our earlier work on abortion, analysis of a statewide telephone survey of Florida residents reveals that (1) many people have ambivalent attitudes about issues related to gay and lesbian rights; (2) the amount of ambivalence varies according to the specific rights in question (military service, gay marriage and adoption, membership in youth organizations such as Boy Scouts, and others); (3) ambivalence on gay rights is to some extent a function of conflict among citizens’ underlying core values; and (4) under certain circumstances, ambivalence appears to mediate the relationship between a person’s issue preferences with regard to gay rights and his or her evaluation of political leaders and institutions.","container-title":"Political Research Quarterly","DOI":"10.1177/106591290505800101","ISSN":"1065-9129, 1938-274X","issue":"1","journalAbbreviation":"Political Research Quarterly","language":"en","page":"5-17","source":"DOI.org (Crossref)","title":"Core Values, Value Conflict, and Citizens’ Ambivalence about Gay Rights","volume":"58","author":[{"family":"Craig","given":"Stephen C."},{"family":"Martinez","given":"Michael D."},{"family":"Kane","given":"James G."},{"family":"Gainous","given":"Jason"}],"issued":{"date-parts":[["2005",3]]}}},{"id":1032,"uris":["http://zotero.org/users/6602770/items/HXPD9FYP"],"itemData":{"id":1032,"type":"article-journal","abstract":"Are some people more prone to instabilities in partisanship due to the ways they rank and organize their core values? We investigate the mechanisms of partisan volatility, considering whether instabilities reflect value conflict and ambivalence. Our expectation is that when the basic values of the American ethos come into conflict in elite discourse, citizens have difficulty reconciling their own value arrangement with that of elites, resulting in greater partisan volatility. To this end, we use several heteroscedastic regression and ordered probit models to explore whether the conflict of competing values explains the response variance and instability of individual-level partisanship and ideology over time. To construct measures of value conflict, we rely on data from the 1992, 1994 and 1996 American National Election Studies. We find that, while instabilities in partisan identification reflect low information for some, the competition of core values generates volatility in partisan affiliations for others. In deliberating the value tradeoffs of politics, people may be of two minds even about central beliefs such as party identification.","container-title":"British Journal of Political Science","DOI":"10.1017/S0007123406000354","ISSN":"0007-1234, 1469-2112","issue":"4","journalAbbreviation":"Brit. J. Polit. Sci.","language":"en","page":"671-690","source":"DOI.org (Crossref)","title":"Value Conflict and Volatility in Party Identification","volume":"36","author":[{"family":"Keele","given":"Luke"},{"family":"Wolak","given":"Jennifer"}],"issued":{"date-parts":[["2006",10]]}}}],"schema":"https://github.com/citation-style-language/schema/raw/master/csl-citation.json"} </w:instrText>
      </w:r>
      <w:r w:rsidR="00970BB2">
        <w:rPr>
          <w:rFonts w:ascii="Times New Roman" w:hAnsi="Times New Roman" w:cs="Times New Roman"/>
          <w:sz w:val="24"/>
          <w:szCs w:val="24"/>
          <w:lang w:val="en-US"/>
        </w:rPr>
        <w:fldChar w:fldCharType="separate"/>
      </w:r>
      <w:r w:rsidR="00451035" w:rsidRPr="00451035">
        <w:rPr>
          <w:rFonts w:ascii="Times New Roman" w:hAnsi="Times New Roman" w:cs="Times New Roman"/>
          <w:sz w:val="24"/>
          <w:lang w:val="en-US"/>
        </w:rPr>
        <w:t>(Craig et al., 2005; Keele &amp; Wolak, 2006)</w:t>
      </w:r>
      <w:r w:rsidR="00970BB2">
        <w:rPr>
          <w:rFonts w:ascii="Times New Roman" w:hAnsi="Times New Roman" w:cs="Times New Roman"/>
          <w:sz w:val="24"/>
          <w:szCs w:val="24"/>
          <w:lang w:val="en-US"/>
        </w:rPr>
        <w:fldChar w:fldCharType="end"/>
      </w:r>
      <w:r w:rsidR="0093773C">
        <w:rPr>
          <w:rFonts w:ascii="Times New Roman" w:hAnsi="Times New Roman" w:cs="Times New Roman"/>
          <w:sz w:val="24"/>
          <w:szCs w:val="24"/>
          <w:lang w:val="en-US"/>
        </w:rPr>
        <w:t xml:space="preserve">, mixed conceptions of attitude-relevant identities </w:t>
      </w:r>
      <w:r w:rsidR="0093773C">
        <w:rPr>
          <w:rFonts w:ascii="Times New Roman" w:hAnsi="Times New Roman" w:cs="Times New Roman"/>
          <w:sz w:val="24"/>
          <w:szCs w:val="24"/>
          <w:lang w:val="en-US"/>
        </w:rPr>
        <w:fldChar w:fldCharType="begin"/>
      </w:r>
      <w:r w:rsidR="0093773C">
        <w:rPr>
          <w:rFonts w:ascii="Times New Roman" w:hAnsi="Times New Roman" w:cs="Times New Roman"/>
          <w:sz w:val="24"/>
          <w:szCs w:val="24"/>
          <w:lang w:val="en-US"/>
        </w:rPr>
        <w:instrText xml:space="preserve"> ADDIN ZOTERO_ITEM CSL_CITATION {"citationID":"Oyf1Dpu3","properties":{"formattedCitation":"(Lindstam et al., 2021)","plainCitation":"(Lindstam et al., 2021)","noteIndex":0},"citationItems":[{"id":1129,"uris":["http://zotero.org/users/6602770/items/2PWWUIDB"],"itemData":{"id":1129,"type":"article-journal","abstract":"National identities are often conceived of as factors that lend structure and stability to citizens’ political opinions on issues such as immigration. While citizens who define national membership in ethno-cultural terms are less likely to support immigration, those with a civic conception are more likely to do so. The authors propose that defining national identity along both ethno-cultural and civic lines may give rise to conflicting considerations, leading people to experience ambivalence, implying that national identities may serve less as a stabilizing force than suggested by previous research. Findings from heterogeneous choice models and a unique survey experiment show that German citizens with mixed conceptions of national identity had more variable and more malleable opinions than individuals with ideal-type conceptions during the 2015/2016 European refugee crisis. The findings point to an identity-based source of ambivalence and extend current understandings of how people form attitudes towards immigration.","container-title":"British Journal of Political Science","DOI":"10.1017/S0007123418000522","ISSN":"0007-1234, 1469-2112","issue":"1","journalAbbreviation":"Brit. J. Polit. Sci.","language":"en","page":"93-114","source":"DOI.org (Crossref)","title":"Conceptions of National Identity and Ambivalence towards Immigration","volume":"51","author":[{"family":"Lindstam","given":"Emmy"},{"family":"Mader","given":"Matthias"},{"family":"Schoen","given":"Harald"}],"issued":{"date-parts":[["2021",1]]}}}],"schema":"https://github.com/citation-style-language/schema/raw/master/csl-citation.json"} </w:instrText>
      </w:r>
      <w:r w:rsidR="0093773C">
        <w:rPr>
          <w:rFonts w:ascii="Times New Roman" w:hAnsi="Times New Roman" w:cs="Times New Roman"/>
          <w:sz w:val="24"/>
          <w:szCs w:val="24"/>
          <w:lang w:val="en-US"/>
        </w:rPr>
        <w:fldChar w:fldCharType="separate"/>
      </w:r>
      <w:r w:rsidR="0093773C" w:rsidRPr="0093773C">
        <w:rPr>
          <w:rFonts w:ascii="Times New Roman" w:hAnsi="Times New Roman" w:cs="Times New Roman"/>
          <w:sz w:val="24"/>
          <w:lang w:val="en-US"/>
        </w:rPr>
        <w:t>(Lindstam et al., 2021)</w:t>
      </w:r>
      <w:r w:rsidR="0093773C">
        <w:rPr>
          <w:rFonts w:ascii="Times New Roman" w:hAnsi="Times New Roman" w:cs="Times New Roman"/>
          <w:sz w:val="24"/>
          <w:szCs w:val="24"/>
          <w:lang w:val="en-US"/>
        </w:rPr>
        <w:fldChar w:fldCharType="end"/>
      </w:r>
      <w:r w:rsidR="0093773C">
        <w:rPr>
          <w:rFonts w:ascii="Times New Roman" w:hAnsi="Times New Roman" w:cs="Times New Roman"/>
          <w:sz w:val="24"/>
          <w:szCs w:val="24"/>
          <w:lang w:val="en-US"/>
        </w:rPr>
        <w:t>,</w:t>
      </w:r>
      <w:r w:rsidR="00970BB2">
        <w:rPr>
          <w:rFonts w:ascii="Times New Roman" w:hAnsi="Times New Roman" w:cs="Times New Roman"/>
          <w:sz w:val="24"/>
          <w:szCs w:val="24"/>
          <w:lang w:val="en-US"/>
        </w:rPr>
        <w:t xml:space="preserve"> </w:t>
      </w:r>
      <w:r w:rsidR="006F393D">
        <w:rPr>
          <w:rFonts w:ascii="Times New Roman" w:hAnsi="Times New Roman" w:cs="Times New Roman"/>
          <w:sz w:val="24"/>
          <w:szCs w:val="24"/>
          <w:lang w:val="en-US"/>
        </w:rPr>
        <w:t xml:space="preserve">and information processing style </w:t>
      </w:r>
      <w:r w:rsidR="006F393D">
        <w:rPr>
          <w:rFonts w:ascii="Times New Roman" w:hAnsi="Times New Roman" w:cs="Times New Roman"/>
          <w:sz w:val="24"/>
          <w:szCs w:val="24"/>
          <w:lang w:val="en-US"/>
        </w:rPr>
        <w:fldChar w:fldCharType="begin"/>
      </w:r>
      <w:r w:rsidR="006F393D">
        <w:rPr>
          <w:rFonts w:ascii="Times New Roman" w:hAnsi="Times New Roman" w:cs="Times New Roman"/>
          <w:sz w:val="24"/>
          <w:szCs w:val="24"/>
          <w:lang w:val="en-US"/>
        </w:rPr>
        <w:instrText xml:space="preserve"> ADDIN ZOTERO_ITEM CSL_CITATION {"citationID":"hFvrZYva","properties":{"formattedCitation":"(Rudolph &amp; Popp, 2007)","plainCitation":"(Rudolph &amp; Popp, 2007)","noteIndex":0},"citationItems":[{"id":858,"uris":["http://zotero.org/users/6602770/items/T7J2C2T4"],"itemData":{"id":858,"type":"article-journal","container-title":"Political Psychology","DOI":"10.1111/j.1467-9221.2007.00590.x","ISSN":"0162-895X, 1467-9221","issue":"5","journalAbbreviation":"Political Psychology","language":"en","page":"563-585","source":"DOI.org (Crossref)","title":"An Information Processing Theory of Ambivalence","volume":"28","author":[{"family":"Rudolph","given":"Thomas J."},{"family":"Popp","given":"Elizabeth"}],"issued":{"date-parts":[["2007",10]]}}}],"schema":"https://github.com/citation-style-language/schema/raw/master/csl-citation.json"} </w:instrText>
      </w:r>
      <w:r w:rsidR="006F393D">
        <w:rPr>
          <w:rFonts w:ascii="Times New Roman" w:hAnsi="Times New Roman" w:cs="Times New Roman"/>
          <w:sz w:val="24"/>
          <w:szCs w:val="24"/>
          <w:lang w:val="en-US"/>
        </w:rPr>
        <w:fldChar w:fldCharType="separate"/>
      </w:r>
      <w:r w:rsidR="006F393D" w:rsidRPr="006F393D">
        <w:rPr>
          <w:rFonts w:ascii="Times New Roman" w:hAnsi="Times New Roman" w:cs="Times New Roman"/>
          <w:sz w:val="24"/>
          <w:lang w:val="en-US"/>
        </w:rPr>
        <w:t>(Rudolph &amp; Popp, 2007)</w:t>
      </w:r>
      <w:r w:rsidR="006F393D">
        <w:rPr>
          <w:rFonts w:ascii="Times New Roman" w:hAnsi="Times New Roman" w:cs="Times New Roman"/>
          <w:sz w:val="24"/>
          <w:szCs w:val="24"/>
          <w:lang w:val="en-US"/>
        </w:rPr>
        <w:fldChar w:fldCharType="end"/>
      </w:r>
      <w:r w:rsidR="0093773C">
        <w:rPr>
          <w:rFonts w:ascii="Times New Roman" w:hAnsi="Times New Roman" w:cs="Times New Roman"/>
          <w:sz w:val="24"/>
          <w:szCs w:val="24"/>
          <w:lang w:val="en-US"/>
        </w:rPr>
        <w:t>,</w:t>
      </w:r>
      <w:r w:rsidR="006F393D">
        <w:rPr>
          <w:rFonts w:ascii="Times New Roman" w:hAnsi="Times New Roman" w:cs="Times New Roman"/>
          <w:sz w:val="24"/>
          <w:szCs w:val="24"/>
          <w:lang w:val="en-US"/>
        </w:rPr>
        <w:t xml:space="preserve"> as well as to contextual factors such as </w:t>
      </w:r>
      <w:r w:rsidR="00622DD1">
        <w:rPr>
          <w:rFonts w:ascii="Times New Roman" w:hAnsi="Times New Roman" w:cs="Times New Roman"/>
          <w:sz w:val="24"/>
          <w:szCs w:val="24"/>
          <w:lang w:val="en-US"/>
        </w:rPr>
        <w:t>campaign environments</w:t>
      </w:r>
      <w:r w:rsidR="006F393D">
        <w:rPr>
          <w:rFonts w:ascii="Times New Roman" w:hAnsi="Times New Roman" w:cs="Times New Roman"/>
          <w:sz w:val="24"/>
          <w:szCs w:val="24"/>
          <w:lang w:val="en-US"/>
        </w:rPr>
        <w:t xml:space="preserve"> </w:t>
      </w:r>
      <w:r w:rsidR="006F393D">
        <w:rPr>
          <w:rFonts w:ascii="Times New Roman" w:hAnsi="Times New Roman" w:cs="Times New Roman"/>
          <w:sz w:val="24"/>
          <w:szCs w:val="24"/>
          <w:lang w:val="en-US"/>
        </w:rPr>
        <w:fldChar w:fldCharType="begin"/>
      </w:r>
      <w:r w:rsidR="00970BB2">
        <w:rPr>
          <w:rFonts w:ascii="Times New Roman" w:hAnsi="Times New Roman" w:cs="Times New Roman"/>
          <w:sz w:val="24"/>
          <w:szCs w:val="24"/>
          <w:lang w:val="en-US"/>
        </w:rPr>
        <w:instrText xml:space="preserve"> ADDIN ZOTERO_ITEM CSL_CITATION {"citationID":"nyNg5X0l","properties":{"formattedCitation":"(Keele &amp; Wolak, 2008; Rudolph, 2011)","plainCitation":"(Keele &amp; Wolak, 2008; Rudolph, 2011)","noteIndex":0},"citationItems":[{"id":859,"uris":["http://zotero.org/users/6602770/items/SIH7H5UW"],"itemData":{"id":859,"type":"article-journal","container-title":"Political Psychology","DOI":"10.1111/j.1467-9221.2008.00659.x","ISSN":"0162895X, 14679221","issue":"5","language":"en","page":"653-673","source":"DOI.org (Crossref)","title":"Contextual Sources of Ambivalence","volume":"29","author":[{"family":"Keele","given":"Luke"},{"family":"Wolak","given":"Jennifer"}],"issued":{"date-parts":[["2008",10]]}}},{"id":1029,"uris":["http://zotero.org/users/6602770/items/TSCEH5BP"],"itemData":{"id":1029,"type":"article-journal","container-title":"American Journal of Political Science","DOI":"10.1111/j.1540-5907.2010.00505.x","ISSN":"00925853","issue":"3","language":"en","page":"561-573","source":"DOI.org (Crossref)","title":"The Dynamics of Ambivalence","title-short":"The Dynamics of Ambivalence","volume":"55","author":[{"family":"Rudolph","given":"Thomas J."}],"issued":{"date-parts":[["2011",7]]}}}],"schema":"https://github.com/citation-style-language/schema/raw/master/csl-citation.json"} </w:instrText>
      </w:r>
      <w:r w:rsidR="006F393D">
        <w:rPr>
          <w:rFonts w:ascii="Times New Roman" w:hAnsi="Times New Roman" w:cs="Times New Roman"/>
          <w:sz w:val="24"/>
          <w:szCs w:val="24"/>
          <w:lang w:val="en-US"/>
        </w:rPr>
        <w:fldChar w:fldCharType="separate"/>
      </w:r>
      <w:r w:rsidR="00970BB2" w:rsidRPr="00970BB2">
        <w:rPr>
          <w:rFonts w:ascii="Times New Roman" w:hAnsi="Times New Roman" w:cs="Times New Roman"/>
          <w:sz w:val="24"/>
          <w:lang w:val="en-US"/>
        </w:rPr>
        <w:t>(Keele &amp; Wolak, 2008; Rudolph, 2011)</w:t>
      </w:r>
      <w:r w:rsidR="006F393D">
        <w:rPr>
          <w:rFonts w:ascii="Times New Roman" w:hAnsi="Times New Roman" w:cs="Times New Roman"/>
          <w:sz w:val="24"/>
          <w:szCs w:val="24"/>
          <w:lang w:val="en-US"/>
        </w:rPr>
        <w:fldChar w:fldCharType="end"/>
      </w:r>
      <w:r w:rsidR="006F393D">
        <w:rPr>
          <w:rFonts w:ascii="Times New Roman" w:hAnsi="Times New Roman" w:cs="Times New Roman"/>
          <w:sz w:val="24"/>
          <w:szCs w:val="24"/>
          <w:lang w:val="en-US"/>
        </w:rPr>
        <w:t>.</w:t>
      </w:r>
      <w:r w:rsidR="008A1785">
        <w:rPr>
          <w:rFonts w:ascii="Times New Roman" w:hAnsi="Times New Roman" w:cs="Times New Roman"/>
          <w:sz w:val="24"/>
          <w:szCs w:val="24"/>
          <w:lang w:val="en-US"/>
        </w:rPr>
        <w:t xml:space="preserve"> Recently, </w:t>
      </w:r>
      <w:r w:rsidR="00433DC4">
        <w:rPr>
          <w:rFonts w:ascii="Times New Roman" w:hAnsi="Times New Roman" w:cs="Times New Roman"/>
          <w:sz w:val="24"/>
          <w:szCs w:val="24"/>
          <w:lang w:val="en-US"/>
        </w:rPr>
        <w:t>political-ideological</w:t>
      </w:r>
      <w:r w:rsidR="008A1785">
        <w:rPr>
          <w:rFonts w:ascii="Times New Roman" w:hAnsi="Times New Roman" w:cs="Times New Roman"/>
          <w:sz w:val="24"/>
          <w:szCs w:val="24"/>
          <w:lang w:val="en-US"/>
        </w:rPr>
        <w:t xml:space="preserve"> orientations have been proposed to be associated with attitudinal ambivalence </w:t>
      </w:r>
      <w:r w:rsidR="008A1785">
        <w:rPr>
          <w:rFonts w:ascii="Times New Roman" w:hAnsi="Times New Roman" w:cs="Times New Roman"/>
          <w:sz w:val="24"/>
          <w:szCs w:val="24"/>
          <w:lang w:val="en-US"/>
        </w:rPr>
        <w:fldChar w:fldCharType="begin"/>
      </w:r>
      <w:r w:rsidR="009B1F7E">
        <w:rPr>
          <w:rFonts w:ascii="Times New Roman" w:hAnsi="Times New Roman" w:cs="Times New Roman"/>
          <w:sz w:val="24"/>
          <w:szCs w:val="24"/>
          <w:lang w:val="en-US"/>
        </w:rPr>
        <w:instrText xml:space="preserve"> ADDIN ZOTERO_ITEM CSL_CITATION {"citationID":"KNfCMu5k","properties":{"formattedCitation":"(Jost &amp; Krochik, 2014; Newman &amp; Sargent, 2020; Sargent &amp; Newman, 2021)","plainCitation":"(Jost &amp; Krochik, 2014; Newman &amp; Sargent, 2020; Sargent &amp; Newman, 2021)","noteIndex":0},"citationItems":[{"id":459,"uris":["http://zotero.org/users/6602770/items/PX2EFC59"],"itemData":{"id":459,"type":"chapter","container-title":"Advances in Motivation Science","ISBN":"978-0-12-800512-5","language":"en","note":"DOI: 10.1016/bs.adms.2014.08.005","page":"181-231","publisher":"Elsevier","source":"DOI.org (Crossref)","title":"Ideological Differences in Epistemic Motivation: Implications for Attitude Structure, Depth of Information Processing, Susceptibility to Persuasion, and Stereotyping","title-short":"Ideological Differences in Epistemic Motivation","URL":"https://linkinghub.elsevier.com/retrieve/pii/S2215091914000066","volume":"1","author":[{"family":"Jost","given":"John T."},{"family":"Krochik","given":"Margarita"}],"accessed":{"date-parts":[["2021",4,8]]},"issued":{"date-parts":[["2014"]]}}},{"id":166,"uris":["http://zotero.org/users/6602770/items/ER6EDP6K"],"itemData":{"id":166,"type":"article-journal","abstract":"Political conservatism has been shown to be positively correlated with intolerance of ambiguity, need for closure, and dogmatism and negatively correlated with openness to new experiences and uncertainty tolerance. Those findings suggest that conservatism should also be negatively correlated with attitudinal ambivalence; by definition, ambivalent attitudes are more complex and more tinged with uncertainty than univalent attitudes. However, little published research addresses this issue. The results of five studies (total N = 1,049 participants) reveal instead that political liberalism is negatively associated with ambivalence. This finding held for both subjective and potential (i.e., formula-based) measures of ambivalence and for both politicized and nonpoliticized attitude objects. Conservatives may prefer uncomplicated and consistent ways of thinking and feeling, but that preference might not necessarily be reflected in the actual consistency of their mental representations. Possible accounts for these findings are discussed.","container-title":"Social Psychological and Personality Science","DOI":"10.1177/1948550620939798","ISSN":"1948-5506, 1948-5514","journalAbbreviation":"Social Psychological and Personality Science","language":"en","page":"194855062093979","source":"DOI.org (Crossref)","title":"Liberals Report Lower Levels of Attitudinal Ambivalence Than Conservatives","author":[{"family":"Newman","given":"Leonard S."},{"family":"Sargent","given":"Rikki H."}],"issued":{"date-parts":[["2020",7,22]]}}},{"id":167,"uris":["http://zotero.org/users/6602770/items/I7459FEH"],"itemData":{"id":167,"type":"article-journal","container-title":"Personality and Individual Differences","DOI":"10.1016/j.paid.2020.109996","ISSN":"01918869","journalAbbreviation":"Personality and Individual Differences","language":"en","page":"109996","source":"DOI.org (Crossref)","title":"Conservatism and attitudinal ambivalence: Investigating conflicting findings","title-short":"Conservatism and attitudinal ambivalence","author":[{"family":"Sargent","given":"Rikki H."},{"family":"Newman","given":"Leonard S."}],"issued":{"date-parts":[["2021"]]}}}],"schema":"https://github.com/citation-style-language/schema/raw/master/csl-citation.json"} </w:instrText>
      </w:r>
      <w:r w:rsidR="008A1785">
        <w:rPr>
          <w:rFonts w:ascii="Times New Roman" w:hAnsi="Times New Roman" w:cs="Times New Roman"/>
          <w:sz w:val="24"/>
          <w:szCs w:val="24"/>
          <w:lang w:val="en-US"/>
        </w:rPr>
        <w:fldChar w:fldCharType="separate"/>
      </w:r>
      <w:r w:rsidR="009B1F7E" w:rsidRPr="00D773BA">
        <w:rPr>
          <w:rFonts w:ascii="Times New Roman" w:hAnsi="Times New Roman" w:cs="Times New Roman"/>
          <w:sz w:val="24"/>
          <w:lang w:val="en-US"/>
          <w:rPrChange w:id="3" w:author="Burger, Axel" w:date="2023-05-25T11:15:00Z">
            <w:rPr>
              <w:rFonts w:ascii="Times New Roman" w:hAnsi="Times New Roman" w:cs="Times New Roman"/>
              <w:sz w:val="24"/>
            </w:rPr>
          </w:rPrChange>
        </w:rPr>
        <w:t>(Jost &amp; Krochik, 2014; Newman &amp; Sargent, 2020; Sargent &amp; Newman, 2021)</w:t>
      </w:r>
      <w:r w:rsidR="008A1785">
        <w:rPr>
          <w:rFonts w:ascii="Times New Roman" w:hAnsi="Times New Roman" w:cs="Times New Roman"/>
          <w:sz w:val="24"/>
          <w:szCs w:val="24"/>
          <w:lang w:val="en-US"/>
        </w:rPr>
        <w:fldChar w:fldCharType="end"/>
      </w:r>
      <w:r w:rsidR="008A1785">
        <w:rPr>
          <w:rFonts w:ascii="Times New Roman" w:hAnsi="Times New Roman" w:cs="Times New Roman"/>
          <w:sz w:val="24"/>
          <w:szCs w:val="24"/>
          <w:lang w:val="en-US"/>
        </w:rPr>
        <w:t>.</w:t>
      </w:r>
    </w:p>
    <w:p w14:paraId="5E8D03AF" w14:textId="7D551C57" w:rsidR="00C52596" w:rsidRPr="004346D3" w:rsidRDefault="00C52596" w:rsidP="00C52596">
      <w:pPr>
        <w:spacing w:line="480" w:lineRule="auto"/>
        <w:rPr>
          <w:rFonts w:ascii="Times New Roman" w:hAnsi="Times New Roman" w:cs="Times New Roman"/>
          <w:b/>
          <w:bCs/>
          <w:sz w:val="24"/>
          <w:szCs w:val="24"/>
          <w:lang w:val="en-US"/>
        </w:rPr>
      </w:pPr>
      <w:r w:rsidRPr="004346D3">
        <w:rPr>
          <w:rFonts w:ascii="Times New Roman" w:hAnsi="Times New Roman" w:cs="Times New Roman"/>
          <w:b/>
          <w:bCs/>
          <w:sz w:val="24"/>
          <w:szCs w:val="24"/>
          <w:lang w:val="en-US"/>
        </w:rPr>
        <w:t>The Rigidity of the Right Hypothesis</w:t>
      </w:r>
    </w:p>
    <w:p w14:paraId="22EC796A" w14:textId="42DE830C" w:rsidR="004B16E9" w:rsidRPr="00C76D2F" w:rsidRDefault="005136F3" w:rsidP="00FA3F5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w:t>
      </w:r>
      <w:r w:rsidR="00F717D9">
        <w:rPr>
          <w:rFonts w:ascii="Times New Roman" w:hAnsi="Times New Roman" w:cs="Times New Roman"/>
          <w:sz w:val="24"/>
          <w:szCs w:val="24"/>
          <w:lang w:val="en-US"/>
        </w:rPr>
        <w:t>prediction</w:t>
      </w:r>
      <w:r>
        <w:rPr>
          <w:rFonts w:ascii="Times New Roman" w:hAnsi="Times New Roman" w:cs="Times New Roman"/>
          <w:sz w:val="24"/>
          <w:szCs w:val="24"/>
          <w:lang w:val="en-US"/>
        </w:rPr>
        <w:t xml:space="preserve"> </w:t>
      </w:r>
      <w:r w:rsidR="00433DC4">
        <w:rPr>
          <w:rFonts w:ascii="Times New Roman" w:hAnsi="Times New Roman" w:cs="Times New Roman"/>
          <w:sz w:val="24"/>
          <w:szCs w:val="24"/>
          <w:lang w:val="en-US"/>
        </w:rPr>
        <w:t>that ideological orientations</w:t>
      </w:r>
      <w:r>
        <w:rPr>
          <w:rFonts w:ascii="Times New Roman" w:hAnsi="Times New Roman" w:cs="Times New Roman"/>
          <w:sz w:val="24"/>
          <w:szCs w:val="24"/>
          <w:lang w:val="en-US"/>
        </w:rPr>
        <w:t xml:space="preserve"> </w:t>
      </w:r>
      <w:r w:rsidR="00F717D9">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0027432B">
        <w:rPr>
          <w:rFonts w:ascii="Times New Roman" w:hAnsi="Times New Roman" w:cs="Times New Roman"/>
          <w:sz w:val="24"/>
          <w:szCs w:val="24"/>
          <w:lang w:val="en-US"/>
        </w:rPr>
        <w:t>linked to</w:t>
      </w:r>
      <w:r>
        <w:rPr>
          <w:rFonts w:ascii="Times New Roman" w:hAnsi="Times New Roman" w:cs="Times New Roman"/>
          <w:sz w:val="24"/>
          <w:szCs w:val="24"/>
          <w:lang w:val="en-US"/>
        </w:rPr>
        <w:t xml:space="preserve"> a tendency to hold more or less ambivalent attitudes</w:t>
      </w:r>
      <w:r w:rsidR="00E21676">
        <w:rPr>
          <w:rFonts w:ascii="Times New Roman" w:hAnsi="Times New Roman" w:cs="Times New Roman"/>
          <w:sz w:val="24"/>
          <w:szCs w:val="24"/>
          <w:lang w:val="en-US"/>
        </w:rPr>
        <w:t xml:space="preserve"> follows from considerations concerning the association of ideological orientations with thinking styles. One of the most prominent theoretical </w:t>
      </w:r>
      <w:r w:rsidR="00FA3F59">
        <w:rPr>
          <w:rFonts w:ascii="Times New Roman" w:hAnsi="Times New Roman" w:cs="Times New Roman"/>
          <w:sz w:val="24"/>
          <w:szCs w:val="24"/>
          <w:lang w:val="en-US"/>
        </w:rPr>
        <w:t>perspectives</w:t>
      </w:r>
      <w:r w:rsidR="00E21676">
        <w:rPr>
          <w:rFonts w:ascii="Times New Roman" w:hAnsi="Times New Roman" w:cs="Times New Roman"/>
          <w:sz w:val="24"/>
          <w:szCs w:val="24"/>
          <w:lang w:val="en-US"/>
        </w:rPr>
        <w:t xml:space="preserve"> in this respect is the rigidity-of-the-right </w:t>
      </w:r>
      <w:r w:rsidR="00FA3F59">
        <w:rPr>
          <w:rFonts w:ascii="Times New Roman" w:hAnsi="Times New Roman" w:cs="Times New Roman"/>
          <w:sz w:val="24"/>
          <w:szCs w:val="24"/>
          <w:lang w:val="en-US"/>
        </w:rPr>
        <w:t>hypothesis</w:t>
      </w:r>
      <w:r w:rsidR="00F717D9">
        <w:rPr>
          <w:rFonts w:ascii="Times New Roman" w:hAnsi="Times New Roman" w:cs="Times New Roman"/>
          <w:sz w:val="24"/>
          <w:szCs w:val="24"/>
          <w:lang w:val="en-US"/>
        </w:rPr>
        <w:t xml:space="preserve"> </w:t>
      </w:r>
      <w:r w:rsidR="00F717D9">
        <w:rPr>
          <w:rFonts w:ascii="Times New Roman" w:hAnsi="Times New Roman" w:cs="Times New Roman"/>
          <w:sz w:val="24"/>
          <w:szCs w:val="24"/>
          <w:lang w:val="en-US"/>
        </w:rPr>
        <w:fldChar w:fldCharType="begin"/>
      </w:r>
      <w:r w:rsidR="00F717D9">
        <w:rPr>
          <w:rFonts w:ascii="Times New Roman" w:hAnsi="Times New Roman" w:cs="Times New Roman"/>
          <w:sz w:val="24"/>
          <w:szCs w:val="24"/>
          <w:lang w:val="en-US"/>
        </w:rPr>
        <w:instrText xml:space="preserve"> ADDIN ZOTERO_ITEM CSL_CITATION {"citationID":"L4Ms3chQ","properties":{"formattedCitation":"(Tetlock, 1983)","plainCitation":"(Tetlock, 1983)","noteIndex":0},"citationItems":[{"id":940,"uris":["http://zotero.org/users/6602770/items/N7D3MI7J"],"itemData":{"id":940,"type":"article-journal","container-title":"Journal of Personality and Social Psychology","DOI":"10.1037/0022-3514.45.1.118","ISSN":"0022-3514","issue":"1","journalAbbreviation":"Journal of Personality and Social Psychology","language":"en","page":"118-126","source":"DOI.org (Crossref)","title":"Cognitive style and political ideology.","volume":"45","author":[{"family":"Tetlock","given":"Philip E."}],"issued":{"date-parts":[["1983"]]}}}],"schema":"https://github.com/citation-style-language/schema/raw/master/csl-citation.json"} </w:instrText>
      </w:r>
      <w:r w:rsidR="00F717D9">
        <w:rPr>
          <w:rFonts w:ascii="Times New Roman" w:hAnsi="Times New Roman" w:cs="Times New Roman"/>
          <w:sz w:val="24"/>
          <w:szCs w:val="24"/>
          <w:lang w:val="en-US"/>
        </w:rPr>
        <w:fldChar w:fldCharType="separate"/>
      </w:r>
      <w:r w:rsidR="00F717D9" w:rsidRPr="00F717D9">
        <w:rPr>
          <w:rFonts w:ascii="Times New Roman" w:hAnsi="Times New Roman" w:cs="Times New Roman"/>
          <w:sz w:val="24"/>
          <w:lang w:val="en-US"/>
        </w:rPr>
        <w:t>(Tetlock, 1983)</w:t>
      </w:r>
      <w:r w:rsidR="00F717D9">
        <w:rPr>
          <w:rFonts w:ascii="Times New Roman" w:hAnsi="Times New Roman" w:cs="Times New Roman"/>
          <w:sz w:val="24"/>
          <w:szCs w:val="24"/>
          <w:lang w:val="en-US"/>
        </w:rPr>
        <w:fldChar w:fldCharType="end"/>
      </w:r>
      <w:r w:rsidR="00F717D9">
        <w:rPr>
          <w:rFonts w:ascii="Times New Roman" w:hAnsi="Times New Roman" w:cs="Times New Roman"/>
          <w:sz w:val="24"/>
          <w:szCs w:val="24"/>
          <w:lang w:val="en-US"/>
        </w:rPr>
        <w:t>, which can be traced back to</w:t>
      </w:r>
      <w:r w:rsidR="00FA3F59">
        <w:rPr>
          <w:rFonts w:ascii="Times New Roman" w:hAnsi="Times New Roman" w:cs="Times New Roman"/>
          <w:sz w:val="24"/>
          <w:szCs w:val="24"/>
          <w:lang w:val="en-US"/>
        </w:rPr>
        <w:t xml:space="preserve"> early work on the psychological bases of authoritarianism </w:t>
      </w:r>
      <w:r w:rsidR="00FA3F59">
        <w:rPr>
          <w:rFonts w:ascii="Times New Roman" w:hAnsi="Times New Roman" w:cs="Times New Roman"/>
          <w:sz w:val="24"/>
          <w:szCs w:val="24"/>
          <w:lang w:val="en-US"/>
        </w:rPr>
        <w:lastRenderedPageBreak/>
        <w:fldChar w:fldCharType="begin"/>
      </w:r>
      <w:r w:rsidR="00FA3F59">
        <w:rPr>
          <w:rFonts w:ascii="Times New Roman" w:hAnsi="Times New Roman" w:cs="Times New Roman"/>
          <w:sz w:val="24"/>
          <w:szCs w:val="24"/>
          <w:lang w:val="en-US"/>
        </w:rPr>
        <w:instrText xml:space="preserve"> ADDIN ZOTERO_ITEM CSL_CITATION {"citationID":"jMOI7AtG","properties":{"formattedCitation":"(Adorno et al., 1950)","plainCitation":"(Adorno et al., 1950)","noteIndex":0},"citationItems":[{"id":941,"uris":["http://zotero.org/users/6602770/items/TR74Y8FF"],"itemData":{"id":941,"type":"book","publisher":"Verso Books","title":"The authoritarian personality","author":[{"family":"Adorno","given":"T"},{"family":"Frenkel-Brenswik","given":""},{"family":"Levinson","given":"D. J."},{"family":"Sanford","given":"R. N."}],"issued":{"date-parts":[["1950"]]}}}],"schema":"https://github.com/citation-style-language/schema/raw/master/csl-citation.json"} </w:instrText>
      </w:r>
      <w:r w:rsidR="00FA3F59">
        <w:rPr>
          <w:rFonts w:ascii="Times New Roman" w:hAnsi="Times New Roman" w:cs="Times New Roman"/>
          <w:sz w:val="24"/>
          <w:szCs w:val="24"/>
          <w:lang w:val="en-US"/>
        </w:rPr>
        <w:fldChar w:fldCharType="separate"/>
      </w:r>
      <w:r w:rsidR="00FA3F59" w:rsidRPr="00FA3F59">
        <w:rPr>
          <w:rFonts w:ascii="Times New Roman" w:hAnsi="Times New Roman" w:cs="Times New Roman"/>
          <w:sz w:val="24"/>
          <w:lang w:val="en-US"/>
        </w:rPr>
        <w:t>(Adorno et al., 1950)</w:t>
      </w:r>
      <w:r w:rsidR="00FA3F59">
        <w:rPr>
          <w:rFonts w:ascii="Times New Roman" w:hAnsi="Times New Roman" w:cs="Times New Roman"/>
          <w:sz w:val="24"/>
          <w:szCs w:val="24"/>
          <w:lang w:val="en-US"/>
        </w:rPr>
        <w:fldChar w:fldCharType="end"/>
      </w:r>
      <w:r w:rsidR="00E21676">
        <w:rPr>
          <w:rFonts w:ascii="Times New Roman" w:hAnsi="Times New Roman" w:cs="Times New Roman"/>
          <w:sz w:val="24"/>
          <w:szCs w:val="24"/>
          <w:lang w:val="en-US"/>
        </w:rPr>
        <w:t>.</w:t>
      </w:r>
      <w:r w:rsidR="00FA3F59">
        <w:rPr>
          <w:rFonts w:ascii="Times New Roman" w:hAnsi="Times New Roman" w:cs="Times New Roman"/>
          <w:sz w:val="24"/>
          <w:szCs w:val="24"/>
          <w:lang w:val="en-US"/>
        </w:rPr>
        <w:t xml:space="preserve"> </w:t>
      </w:r>
      <w:r w:rsidR="00AF1C43">
        <w:rPr>
          <w:rFonts w:ascii="Times New Roman" w:hAnsi="Times New Roman" w:cs="Times New Roman"/>
          <w:sz w:val="24"/>
          <w:szCs w:val="24"/>
          <w:lang w:val="en-US"/>
        </w:rPr>
        <w:t xml:space="preserve">According to </w:t>
      </w:r>
      <w:r w:rsidR="0027432B">
        <w:rPr>
          <w:rFonts w:ascii="Times New Roman" w:hAnsi="Times New Roman" w:cs="Times New Roman"/>
          <w:sz w:val="24"/>
          <w:szCs w:val="24"/>
          <w:lang w:val="en-US"/>
        </w:rPr>
        <w:t>this view</w:t>
      </w:r>
      <w:r w:rsidR="00C76D2F">
        <w:rPr>
          <w:rFonts w:ascii="Times New Roman" w:hAnsi="Times New Roman" w:cs="Times New Roman"/>
          <w:sz w:val="24"/>
          <w:szCs w:val="24"/>
          <w:lang w:val="en-US"/>
        </w:rPr>
        <w:t xml:space="preserve"> and the closely related ideology-as-motivated-social-cognition </w:t>
      </w:r>
      <w:r w:rsidR="00D62EAB">
        <w:rPr>
          <w:rFonts w:ascii="Times New Roman" w:hAnsi="Times New Roman" w:cs="Times New Roman"/>
          <w:sz w:val="24"/>
          <w:szCs w:val="24"/>
          <w:lang w:val="en-US"/>
        </w:rPr>
        <w:t>theory</w:t>
      </w:r>
      <w:r w:rsidR="00FA3F59">
        <w:rPr>
          <w:rFonts w:ascii="Times New Roman" w:hAnsi="Times New Roman" w:cs="Times New Roman"/>
          <w:sz w:val="24"/>
          <w:szCs w:val="24"/>
          <w:lang w:val="en-US"/>
        </w:rPr>
        <w:t xml:space="preserve"> </w:t>
      </w:r>
      <w:r w:rsidR="00721E74">
        <w:rPr>
          <w:rFonts w:ascii="Times New Roman" w:hAnsi="Times New Roman" w:cs="Times New Roman"/>
          <w:sz w:val="24"/>
          <w:szCs w:val="24"/>
          <w:lang w:val="en-US"/>
        </w:rPr>
        <w:fldChar w:fldCharType="begin"/>
      </w:r>
      <w:r w:rsidR="00721E74">
        <w:rPr>
          <w:rFonts w:ascii="Times New Roman" w:hAnsi="Times New Roman" w:cs="Times New Roman"/>
          <w:sz w:val="24"/>
          <w:szCs w:val="24"/>
          <w:lang w:val="en-US"/>
        </w:rPr>
        <w:instrText xml:space="preserve"> ADDIN ZOTERO_ITEM CSL_CITATION {"citationID":"m0milCSx","properties":{"formattedCitation":"(Jost, 2017; Jost et al., 2003, 2009)","plainCitation":"(Jost, 2017; Jost et al., 2003, 2009)","noteIndex":0},"citationItems":[{"id":465,"uris":["http://zotero.org/users/6602770/items/5D2NWWJ7"],"itemData":{"id":465,"type":"article-journal","container-title":"Political Psychology","DOI":"10.1111/pops.12407","ISSN":"0162895X","issue":"2","journalAbbreviation":"Political Psychology","language":"en","page":"167-208","source":"DOI.org (Crossref)","title":"Ideological Asymmetries and the Essence of Political Psychology: Presidential Address","title-short":"Ideological Asymmetries and the Essence of Political Psychology","volume":"38","author":[{"family":"Jost","given":"John T."}],"issued":{"date-parts":[["2017",4]]}}},{"id":464,"uris":["http://zotero.org/users/6602770/items/7HCKHUF8"],"itemData":{"id":464,"type":"article-journal","container-title":"Psychological Bulletin","DOI":"10.1037/0033-2909.129.3.339","ISSN":"1939-1455, 0033-2909","issue":"3","journalAbbreviation":"Psychological Bulletin","language":"en","page":"339-375","source":"DOI.org (Crossref)","title":"Political conservatism as motivated social cognition.","volume":"129","author":[{"family":"Jost","given":"John T."},{"family":"Glaser","given":"Jack"},{"family":"Kruglanski","given":"Arie W."},{"family":"Sulloway","given":"Frank J."}],"issued":{"date-parts":[["2003"]]}}},{"id":475,"uris":["http://zotero.org/users/6602770/items/STXR22BF"],"itemData":{"id":475,"type":"article-journal","container-title":"Annual Review of Psychology","DOI":"10.1146/annurev.psych.60.110707.163600","ISSN":"0066-4308, 1545-2085","issue":"1","journalAbbreviation":"Annu. Rev. Psychol.","language":"en","page":"307-337","source":"DOI.org (Crossref)","title":"Political Ideology: Its Structure, Functions, and Elective Affinities","title-short":"Political Ideology","volume":"60","author":[{"family":"Jost","given":"John T."},{"family":"Federico","given":"Christopher M."},{"family":"Napier","given":"Jaime L."}],"issued":{"date-parts":[["2009",1]]}}}],"schema":"https://github.com/citation-style-language/schema/raw/master/csl-citation.json"} </w:instrText>
      </w:r>
      <w:r w:rsidR="00721E74">
        <w:rPr>
          <w:rFonts w:ascii="Times New Roman" w:hAnsi="Times New Roman" w:cs="Times New Roman"/>
          <w:sz w:val="24"/>
          <w:szCs w:val="24"/>
          <w:lang w:val="en-US"/>
        </w:rPr>
        <w:fldChar w:fldCharType="separate"/>
      </w:r>
      <w:r w:rsidR="00721E74" w:rsidRPr="00721E74">
        <w:rPr>
          <w:rFonts w:ascii="Times New Roman" w:hAnsi="Times New Roman" w:cs="Times New Roman"/>
          <w:sz w:val="24"/>
          <w:lang w:val="en-US"/>
        </w:rPr>
        <w:t>(Jost, 2017; Jost et al., 2003, 2009)</w:t>
      </w:r>
      <w:r w:rsidR="00721E74">
        <w:rPr>
          <w:rFonts w:ascii="Times New Roman" w:hAnsi="Times New Roman" w:cs="Times New Roman"/>
          <w:sz w:val="24"/>
          <w:szCs w:val="24"/>
          <w:lang w:val="en-US"/>
        </w:rPr>
        <w:fldChar w:fldCharType="end"/>
      </w:r>
      <w:r w:rsidR="0027432B">
        <w:rPr>
          <w:rFonts w:ascii="Times New Roman" w:hAnsi="Times New Roman" w:cs="Times New Roman"/>
          <w:sz w:val="24"/>
          <w:szCs w:val="24"/>
          <w:lang w:val="en-US"/>
        </w:rPr>
        <w:t xml:space="preserve">, </w:t>
      </w:r>
      <w:r w:rsidR="000F2367">
        <w:rPr>
          <w:rFonts w:ascii="Times New Roman" w:hAnsi="Times New Roman" w:cs="Times New Roman"/>
          <w:sz w:val="24"/>
          <w:szCs w:val="24"/>
          <w:lang w:val="en-US"/>
        </w:rPr>
        <w:t xml:space="preserve">strong needs for security </w:t>
      </w:r>
      <w:r w:rsidR="0005375E">
        <w:rPr>
          <w:rFonts w:ascii="Times New Roman" w:hAnsi="Times New Roman" w:cs="Times New Roman"/>
          <w:sz w:val="24"/>
          <w:szCs w:val="24"/>
          <w:lang w:val="en-US"/>
        </w:rPr>
        <w:t xml:space="preserve">(existential needs) and certainty (epistemic needs) </w:t>
      </w:r>
      <w:r w:rsidR="000F2367">
        <w:rPr>
          <w:rFonts w:ascii="Times New Roman" w:hAnsi="Times New Roman" w:cs="Times New Roman"/>
          <w:sz w:val="24"/>
          <w:szCs w:val="24"/>
          <w:lang w:val="en-US"/>
        </w:rPr>
        <w:t xml:space="preserve">facilitate the endorsement of conservative </w:t>
      </w:r>
      <w:r w:rsidR="00C76D2F">
        <w:rPr>
          <w:rFonts w:ascii="Times New Roman" w:hAnsi="Times New Roman" w:cs="Times New Roman"/>
          <w:sz w:val="24"/>
          <w:szCs w:val="24"/>
          <w:lang w:val="en-US"/>
        </w:rPr>
        <w:t xml:space="preserve">political </w:t>
      </w:r>
      <w:r w:rsidR="000F2367">
        <w:rPr>
          <w:rFonts w:ascii="Times New Roman" w:hAnsi="Times New Roman" w:cs="Times New Roman"/>
          <w:sz w:val="24"/>
          <w:szCs w:val="24"/>
          <w:lang w:val="en-US"/>
        </w:rPr>
        <w:t>views</w:t>
      </w:r>
      <w:r w:rsidR="0005375E">
        <w:rPr>
          <w:rFonts w:ascii="Times New Roman" w:hAnsi="Times New Roman" w:cs="Times New Roman"/>
          <w:sz w:val="24"/>
          <w:szCs w:val="24"/>
          <w:lang w:val="en-US"/>
        </w:rPr>
        <w:t xml:space="preserve"> that can be characterized by two core elements:</w:t>
      </w:r>
      <w:r w:rsidR="000F2367">
        <w:rPr>
          <w:rFonts w:ascii="Times New Roman" w:hAnsi="Times New Roman" w:cs="Times New Roman"/>
          <w:sz w:val="24"/>
          <w:szCs w:val="24"/>
          <w:lang w:val="en-US"/>
        </w:rPr>
        <w:t xml:space="preserve"> (a) resistance to change and (b) acceptance of inequality</w:t>
      </w:r>
      <w:r w:rsidR="0005375E">
        <w:rPr>
          <w:rFonts w:ascii="Times New Roman" w:hAnsi="Times New Roman" w:cs="Times New Roman"/>
          <w:sz w:val="24"/>
          <w:szCs w:val="24"/>
          <w:lang w:val="en-US"/>
        </w:rPr>
        <w:t>.</w:t>
      </w:r>
      <w:r w:rsidR="00EF79CE">
        <w:rPr>
          <w:rFonts w:ascii="Times New Roman" w:hAnsi="Times New Roman" w:cs="Times New Roman"/>
          <w:sz w:val="24"/>
          <w:szCs w:val="24"/>
          <w:lang w:val="en-US"/>
        </w:rPr>
        <w:t xml:space="preserve"> </w:t>
      </w:r>
      <w:r w:rsidR="00C76D2F">
        <w:rPr>
          <w:rFonts w:ascii="Times New Roman" w:hAnsi="Times New Roman" w:cs="Times New Roman"/>
          <w:sz w:val="24"/>
          <w:szCs w:val="24"/>
          <w:lang w:val="en-US"/>
        </w:rPr>
        <w:t>Strong epistemic needs</w:t>
      </w:r>
      <w:r w:rsidR="00603AB7">
        <w:rPr>
          <w:rFonts w:ascii="Times New Roman" w:hAnsi="Times New Roman" w:cs="Times New Roman"/>
          <w:sz w:val="24"/>
          <w:szCs w:val="24"/>
          <w:lang w:val="en-US"/>
        </w:rPr>
        <w:t xml:space="preserve"> are characterized as being</w:t>
      </w:r>
      <w:r w:rsidR="00C76D2F">
        <w:rPr>
          <w:rFonts w:ascii="Times New Roman" w:hAnsi="Times New Roman" w:cs="Times New Roman"/>
          <w:sz w:val="24"/>
          <w:szCs w:val="24"/>
          <w:lang w:val="en-US"/>
        </w:rPr>
        <w:t xml:space="preserve"> associated with a rigid cognitive style. </w:t>
      </w:r>
      <w:r w:rsidR="00E00053">
        <w:rPr>
          <w:rFonts w:ascii="Times New Roman" w:hAnsi="Times New Roman" w:cs="Times New Roman"/>
          <w:sz w:val="24"/>
          <w:szCs w:val="24"/>
          <w:lang w:val="en-US"/>
        </w:rPr>
        <w:t xml:space="preserve">Even though the concept of cognitive rigidity is </w:t>
      </w:r>
      <w:r w:rsidR="00A7478E">
        <w:rPr>
          <w:rFonts w:ascii="Times New Roman" w:hAnsi="Times New Roman" w:cs="Times New Roman"/>
          <w:sz w:val="24"/>
          <w:szCs w:val="24"/>
          <w:lang w:val="en-US"/>
        </w:rPr>
        <w:t xml:space="preserve">broad and often not clearly defined </w:t>
      </w:r>
      <w:r w:rsidR="00A7478E">
        <w:rPr>
          <w:rFonts w:ascii="Times New Roman" w:hAnsi="Times New Roman" w:cs="Times New Roman"/>
          <w:sz w:val="24"/>
          <w:szCs w:val="24"/>
          <w:lang w:val="en-US"/>
        </w:rPr>
        <w:fldChar w:fldCharType="begin"/>
      </w:r>
      <w:r w:rsidR="00C57AF9">
        <w:rPr>
          <w:rFonts w:ascii="Times New Roman" w:hAnsi="Times New Roman" w:cs="Times New Roman"/>
          <w:sz w:val="24"/>
          <w:szCs w:val="24"/>
          <w:lang w:val="en-US"/>
        </w:rPr>
        <w:instrText xml:space="preserve"> ADDIN ZOTERO_ITEM CSL_CITATION {"citationID":"UiG2OX0W","properties":{"formattedCitation":"(see Cherry et al., 2021; Costello et al., 2022)","plainCitation":"(see Cherry et al., 2021; Costello et al., 2022)","noteIndex":0},"citationItems":[{"id":1075,"uris":["http://zotero.org/users/6602770/items/PYEUFBNV"],"itemData":{"id":1075,"type":"article-journal","container-title":"Clinical Psychology Review","DOI":"10.1016/j.cpr.2021.101973","ISSN":"02727358","journalAbbreviation":"Clinical Psychology Review","language":"en","page":"101973","source":"DOI.org (Crossref)","title":"Defining and measuring “psychological flexibility”: A narrative scoping review of diverse flexibility and rigidity constructs and perspectives","title-short":"Defining and measuring “psychological flexibility”","volume":"84","author":[{"family":"Cherry","given":"Kathlyn M."},{"family":"Hoeven","given":"Erin Vander"},{"family":"Patterson","given":"Timothy S."},{"family":"Lumley","given":"Margaret N."}],"issued":{"date-parts":[["2021",3]]}},"label":"page","prefix":"see"},{"id":1161,"uris":["http://zotero.org/users/6602770/items/WBHY6I65"],"itemData":{"id":1161,"type":"article-journal","container-title":"Journal of Personality and Social Psychology","DOI":"10.1037/pspp0000446","ISSN":"1939-1315, 0022-3514","journalAbbreviation":"Journal of Personality and Social Psychology","language":"en","source":"DOI.org (Crossref)","title":"Revisiting the rigidity-of-the-right hypothesis: A meta-analytic review.","title-short":"Revisiting the rigidity-of-the-right hypothesis","URL":"http://doi.apa.org/getdoi.cfm?doi=10.1037/pspp0000446","author":[{"family":"Costello","given":"Thomas H."},{"family":"Bowes","given":"Shauna M."},{"family":"Baldwin","given":"Matt W."},{"family":"Malka","given":"Ariel"},{"family":"Tasimi","given":"Arber"}],"accessed":{"date-parts":[["2022",11,7]]},"issued":{"date-parts":[["2022",11,3]]}}}],"schema":"https://github.com/citation-style-language/schema/raw/master/csl-citation.json"} </w:instrText>
      </w:r>
      <w:r w:rsidR="00A7478E">
        <w:rPr>
          <w:rFonts w:ascii="Times New Roman" w:hAnsi="Times New Roman" w:cs="Times New Roman"/>
          <w:sz w:val="24"/>
          <w:szCs w:val="24"/>
          <w:lang w:val="en-US"/>
        </w:rPr>
        <w:fldChar w:fldCharType="separate"/>
      </w:r>
      <w:r w:rsidR="00C57AF9" w:rsidRPr="00C57AF9">
        <w:rPr>
          <w:rFonts w:ascii="Times New Roman" w:hAnsi="Times New Roman" w:cs="Times New Roman"/>
          <w:sz w:val="24"/>
          <w:lang w:val="en-US"/>
        </w:rPr>
        <w:t>(see Cherry et al., 2021; Costello et al., 2022)</w:t>
      </w:r>
      <w:r w:rsidR="00A7478E">
        <w:rPr>
          <w:rFonts w:ascii="Times New Roman" w:hAnsi="Times New Roman" w:cs="Times New Roman"/>
          <w:sz w:val="24"/>
          <w:szCs w:val="24"/>
          <w:lang w:val="en-US"/>
        </w:rPr>
        <w:fldChar w:fldCharType="end"/>
      </w:r>
      <w:r w:rsidR="00EF79CE">
        <w:rPr>
          <w:rFonts w:ascii="Times New Roman" w:hAnsi="Times New Roman" w:cs="Times New Roman"/>
          <w:sz w:val="24"/>
          <w:szCs w:val="24"/>
          <w:lang w:val="en-US"/>
        </w:rPr>
        <w:t>, studies document</w:t>
      </w:r>
      <w:r w:rsidR="00A7478E">
        <w:rPr>
          <w:rFonts w:ascii="Times New Roman" w:hAnsi="Times New Roman" w:cs="Times New Roman"/>
          <w:sz w:val="24"/>
          <w:szCs w:val="24"/>
          <w:lang w:val="en-US"/>
        </w:rPr>
        <w:t>ing</w:t>
      </w:r>
      <w:r w:rsidR="00EF79CE">
        <w:rPr>
          <w:rFonts w:ascii="Times New Roman" w:hAnsi="Times New Roman" w:cs="Times New Roman"/>
          <w:sz w:val="24"/>
          <w:szCs w:val="24"/>
          <w:lang w:val="en-US"/>
        </w:rPr>
        <w:t xml:space="preserve"> associations between conservatism and measures that reflect a motivation to obtain</w:t>
      </w:r>
      <w:r w:rsidR="00C76D2F">
        <w:rPr>
          <w:rFonts w:ascii="Times New Roman" w:hAnsi="Times New Roman" w:cs="Times New Roman"/>
          <w:sz w:val="24"/>
          <w:szCs w:val="24"/>
          <w:lang w:val="en-US"/>
        </w:rPr>
        <w:t xml:space="preserve"> </w:t>
      </w:r>
      <w:r w:rsidR="00EF79CE">
        <w:rPr>
          <w:rFonts w:ascii="Times New Roman" w:hAnsi="Times New Roman" w:cs="Times New Roman"/>
          <w:sz w:val="24"/>
          <w:szCs w:val="24"/>
          <w:lang w:val="en-US"/>
        </w:rPr>
        <w:t>clear answers</w:t>
      </w:r>
      <w:r w:rsidR="00C76D2F">
        <w:rPr>
          <w:rFonts w:ascii="Times New Roman" w:hAnsi="Times New Roman" w:cs="Times New Roman"/>
          <w:sz w:val="24"/>
          <w:szCs w:val="24"/>
          <w:lang w:val="en-US"/>
        </w:rPr>
        <w:t xml:space="preserve"> and stick to them</w:t>
      </w:r>
      <w:r w:rsidR="00EF79CE">
        <w:rPr>
          <w:rFonts w:ascii="Times New Roman" w:hAnsi="Times New Roman" w:cs="Times New Roman"/>
          <w:sz w:val="24"/>
          <w:szCs w:val="24"/>
          <w:lang w:val="en-US"/>
        </w:rPr>
        <w:t xml:space="preserve">, </w:t>
      </w:r>
      <w:r w:rsidR="00B75E53">
        <w:rPr>
          <w:rFonts w:ascii="Times New Roman" w:hAnsi="Times New Roman" w:cs="Times New Roman"/>
          <w:sz w:val="24"/>
          <w:szCs w:val="24"/>
          <w:lang w:val="en-US"/>
        </w:rPr>
        <w:t>low tolerance</w:t>
      </w:r>
      <w:r w:rsidR="00EF79CE">
        <w:rPr>
          <w:rFonts w:ascii="Times New Roman" w:hAnsi="Times New Roman" w:cs="Times New Roman"/>
          <w:sz w:val="24"/>
          <w:szCs w:val="24"/>
          <w:lang w:val="en-US"/>
        </w:rPr>
        <w:t xml:space="preserve"> of ambiguity, </w:t>
      </w:r>
      <w:r w:rsidR="00B75E53">
        <w:rPr>
          <w:rFonts w:ascii="Times New Roman" w:hAnsi="Times New Roman" w:cs="Times New Roman"/>
          <w:sz w:val="24"/>
          <w:szCs w:val="24"/>
          <w:lang w:val="en-US"/>
        </w:rPr>
        <w:t xml:space="preserve">avoidance of </w:t>
      </w:r>
      <w:r w:rsidR="003C42D7">
        <w:rPr>
          <w:rFonts w:ascii="Times New Roman" w:hAnsi="Times New Roman" w:cs="Times New Roman"/>
          <w:sz w:val="24"/>
          <w:szCs w:val="24"/>
          <w:lang w:val="en-US"/>
        </w:rPr>
        <w:t>attitude-inconsistent</w:t>
      </w:r>
      <w:r w:rsidR="00B75E53">
        <w:rPr>
          <w:rFonts w:ascii="Times New Roman" w:hAnsi="Times New Roman" w:cs="Times New Roman"/>
          <w:sz w:val="24"/>
          <w:szCs w:val="24"/>
          <w:lang w:val="en-US"/>
        </w:rPr>
        <w:t xml:space="preserve"> information</w:t>
      </w:r>
      <w:r w:rsidR="00882C28">
        <w:rPr>
          <w:rFonts w:ascii="Times New Roman" w:hAnsi="Times New Roman" w:cs="Times New Roman"/>
          <w:sz w:val="24"/>
          <w:szCs w:val="24"/>
          <w:lang w:val="en-US"/>
        </w:rPr>
        <w:t xml:space="preserve"> and cognitive dissonance</w:t>
      </w:r>
      <w:r w:rsidR="00B75E53">
        <w:rPr>
          <w:rFonts w:ascii="Times New Roman" w:hAnsi="Times New Roman" w:cs="Times New Roman"/>
          <w:sz w:val="24"/>
          <w:szCs w:val="24"/>
          <w:lang w:val="en-US"/>
        </w:rPr>
        <w:t xml:space="preserve">, </w:t>
      </w:r>
      <w:r w:rsidR="00EF79CE">
        <w:rPr>
          <w:rFonts w:ascii="Times New Roman" w:hAnsi="Times New Roman" w:cs="Times New Roman"/>
          <w:sz w:val="24"/>
          <w:szCs w:val="24"/>
          <w:lang w:val="en-US"/>
        </w:rPr>
        <w:t>low openness for new experiences</w:t>
      </w:r>
      <w:r w:rsidR="00B75E53">
        <w:rPr>
          <w:rFonts w:ascii="Times New Roman" w:hAnsi="Times New Roman" w:cs="Times New Roman"/>
          <w:sz w:val="24"/>
          <w:szCs w:val="24"/>
          <w:lang w:val="en-US"/>
        </w:rPr>
        <w:t>, and a tendency to rely on intuitive rather than reflective judgments</w:t>
      </w:r>
      <w:r w:rsidR="00275C9D">
        <w:rPr>
          <w:rFonts w:ascii="Times New Roman" w:hAnsi="Times New Roman" w:cs="Times New Roman"/>
          <w:sz w:val="24"/>
          <w:szCs w:val="24"/>
          <w:lang w:val="en-US"/>
        </w:rPr>
        <w:t xml:space="preserve"> </w:t>
      </w:r>
      <w:r w:rsidR="00275C9D">
        <w:rPr>
          <w:rFonts w:ascii="Times New Roman" w:hAnsi="Times New Roman" w:cs="Times New Roman"/>
          <w:sz w:val="24"/>
          <w:szCs w:val="24"/>
          <w:lang w:val="en-US"/>
        </w:rPr>
        <w:fldChar w:fldCharType="begin"/>
      </w:r>
      <w:r w:rsidR="00C87CB5">
        <w:rPr>
          <w:rFonts w:ascii="Times New Roman" w:hAnsi="Times New Roman" w:cs="Times New Roman"/>
          <w:sz w:val="24"/>
          <w:szCs w:val="24"/>
          <w:lang w:val="en-US"/>
        </w:rPr>
        <w:instrText xml:space="preserve"> ADDIN ZOTERO_ITEM CSL_CITATION {"citationID":"EwwMYW6b","properties":{"unsorted":true,"formattedCitation":"(for overviews, see Costello et al., 2023; Jost et al., 2009; Van Hiel et al., 2010; Hibbing et al., 2014)","plainCitation":"(for overviews, see Costello et al., 2023; Jost et al., 2009; Van Hiel et al., 2010; Hibbing et al., 2014)","noteIndex":0},"citationItems":[{"id":1060,"uris":["http://zotero.org/users/6602770/items/D2X8S6QN"],"itemData":{"id":1060,"type":"article-journal","container-title":"Journal of Personality and Social Psychology","DOI":"https://doi.org/10.1037/pspp0000446","page":"1025-1052","source":"DOI.org (Crossref)","title":"Revisiting the rigidity-of-the-right hypothesis: A meta-analytic review","title-short":"Revisiting the rigidity-of-the-right hypothesis","volume":"124","author":[{"family":"Costello","given":"Thomas H"},{"family":"Bowes","given":"Shauna"},{"family":"Baldwin","given":"Matthew"},{"family":"Malka","given":"Ariel"},{"family":"Tasimi","given":"Arber"}],"issued":{"date-parts":[["2023"]]}},"label":"page","prefix":"for overviews, see"},{"id":475,"uris":["http://zotero.org/users/6602770/items/STXR22BF"],"itemData":{"id":475,"type":"article-journal","container-title":"Annual Review of Psychology","DOI":"10.1146/annurev.psych.60.110707.163600","ISSN":"0066-4308, 1545-2085","issue":"1","journalAbbreviation":"Annu. Rev. Psychol.","language":"en","page":"307-337","source":"DOI.org (Crossref)","title":"Political Ideology: Its Structure, Functions, and Elective Affinities","title-short":"Political Ideology","volume":"60","author":[{"family":"Jost","given":"John T."},{"family":"Federico","given":"Christopher M."},{"family":"Napier","given":"Jaime L."}],"issued":{"date-parts":[["2009",1]]}}},{"id":472,"uris":["http://zotero.org/users/6602770/items/AWJBWGIW"],"itemData":{"id":472,"type":"article-journal","container-title":"Journal of Personality","DOI":"10.1111/j.1467-6494.2010.00669.x","ISSN":"00223506","issue":"6","language":"en","page":"1765-1800","source":"DOI.org (Crossref)","title":"The Relationship Between Social-Cultural Attitudes and Behavioral Measures of Cognitive Style: A Meta-Analytic Integration of Studies: Social-Cultural Attitudes and Cognitive Style","title-short":"The Relationship Between Social-Cultural Attitudes and Behavioral Measures of Cognitive Style","volume":"78","author":[{"family":"Van Hiel","given":"Alain"},{"family":"Onraet","given":"Emma"},{"family":"De Pauw","given":"Sarah"}],"issued":{"date-parts":[["2010",12]]}}},{"id":473,"uris":["http://zotero.org/users/6602770/items/C5YVVPPS"],"itemData":{"id":473,"type":"article-journal","abstract":"Abstract\n            Disputes between those holding differing political views are ubiquitous and deep-seated, and they often follow common, recognizable lines. The supporters of tradition and stability, sometimes referred to as conservatives, do battle with the supporters of innovation and reform, sometimes referred to as liberals. Understanding the correlates of those distinct political orientations is probably a prerequisite for managing political disputes, which are a source of social conflict that can lead to frustration and even bloodshed. A rapidly growing body of empirical evidence documents a multitude of ways in which liberals and conservatives differ from each other in purviews of life with little direct connection to politics, from tastes in art to desire for closure and from disgust sensitivity to the tendency to pursue new information, but the central theme of the differences is a matter of debate. In this article, we argue that one organizing element of the many differences between liberals and conservatives is the nature of their physiological and psychological responses to features of the environment that are negative. Compared with liberals, conservatives tend to register greater physiological responses to such stimuli and also to devote more psychological resources to them. Operating from this point of departure, we suggest approaches for refining understanding of the broad relationship between political views and response to the negative. We conclude with a discussion of normative implications, stressing that identifying differences across ideological groups is not tantamount to declaring one ideology superior to another.","container-title":"Behavioral and Brain Sciences","DOI":"10.1017/S0140525X13001192","ISSN":"0140-525X, 1469-1825","issue":"3","journalAbbreviation":"Behav Brain Sci","language":"en","page":"297-307","source":"DOI.org (Crossref)","title":"Differences in negativity bias underlie variations in political ideology","volume":"37","author":[{"family":"Hibbing","given":"John R."},{"family":"Smith","given":"Kevin B."},{"family":"Alford","given":"John R."}],"issued":{"date-parts":[["2014",6]]}}}],"schema":"https://github.com/citation-style-language/schema/raw/master/csl-citation.json"} </w:instrText>
      </w:r>
      <w:r w:rsidR="00275C9D">
        <w:rPr>
          <w:rFonts w:ascii="Times New Roman" w:hAnsi="Times New Roman" w:cs="Times New Roman"/>
          <w:sz w:val="24"/>
          <w:szCs w:val="24"/>
          <w:lang w:val="en-US"/>
        </w:rPr>
        <w:fldChar w:fldCharType="separate"/>
      </w:r>
      <w:r w:rsidR="00C87CB5" w:rsidRPr="00C87CB5">
        <w:rPr>
          <w:rFonts w:ascii="Times New Roman" w:hAnsi="Times New Roman" w:cs="Times New Roman"/>
          <w:sz w:val="24"/>
          <w:lang w:val="en-US"/>
          <w:rPrChange w:id="4" w:author="Burger, Axel" w:date="2023-05-26T15:36:00Z">
            <w:rPr>
              <w:rFonts w:ascii="Times New Roman" w:hAnsi="Times New Roman" w:cs="Times New Roman"/>
              <w:sz w:val="24"/>
            </w:rPr>
          </w:rPrChange>
        </w:rPr>
        <w:t xml:space="preserve">(for overviews, see Costello et al., 2023; Jost et al., 2009; Van </w:t>
      </w:r>
      <w:proofErr w:type="spellStart"/>
      <w:r w:rsidR="00C87CB5" w:rsidRPr="00C87CB5">
        <w:rPr>
          <w:rFonts w:ascii="Times New Roman" w:hAnsi="Times New Roman" w:cs="Times New Roman"/>
          <w:sz w:val="24"/>
          <w:lang w:val="en-US"/>
          <w:rPrChange w:id="5" w:author="Burger, Axel" w:date="2023-05-26T15:36:00Z">
            <w:rPr>
              <w:rFonts w:ascii="Times New Roman" w:hAnsi="Times New Roman" w:cs="Times New Roman"/>
              <w:sz w:val="24"/>
            </w:rPr>
          </w:rPrChange>
        </w:rPr>
        <w:t>Hiel</w:t>
      </w:r>
      <w:proofErr w:type="spellEnd"/>
      <w:r w:rsidR="00C87CB5" w:rsidRPr="00C87CB5">
        <w:rPr>
          <w:rFonts w:ascii="Times New Roman" w:hAnsi="Times New Roman" w:cs="Times New Roman"/>
          <w:sz w:val="24"/>
          <w:lang w:val="en-US"/>
          <w:rPrChange w:id="6" w:author="Burger, Axel" w:date="2023-05-26T15:36:00Z">
            <w:rPr>
              <w:rFonts w:ascii="Times New Roman" w:hAnsi="Times New Roman" w:cs="Times New Roman"/>
              <w:sz w:val="24"/>
            </w:rPr>
          </w:rPrChange>
        </w:rPr>
        <w:t xml:space="preserve"> et al., 2010; Hibbing et al., 2014)</w:t>
      </w:r>
      <w:r w:rsidR="00275C9D">
        <w:rPr>
          <w:rFonts w:ascii="Times New Roman" w:hAnsi="Times New Roman" w:cs="Times New Roman"/>
          <w:sz w:val="24"/>
          <w:szCs w:val="24"/>
          <w:lang w:val="en-US"/>
        </w:rPr>
        <w:fldChar w:fldCharType="end"/>
      </w:r>
      <w:r w:rsidR="00A7478E">
        <w:rPr>
          <w:rFonts w:ascii="Times New Roman" w:hAnsi="Times New Roman" w:cs="Times New Roman"/>
          <w:sz w:val="24"/>
          <w:szCs w:val="24"/>
          <w:lang w:val="en-US"/>
        </w:rPr>
        <w:t xml:space="preserve"> have been taken as evidence for the hypothesized conservatism-rigidity link</w:t>
      </w:r>
      <w:r w:rsidR="00E676F7" w:rsidRPr="008760BE">
        <w:rPr>
          <w:rFonts w:ascii="Times New Roman" w:hAnsi="Times New Roman" w:cs="Times New Roman"/>
          <w:sz w:val="24"/>
          <w:szCs w:val="24"/>
          <w:lang w:val="en-US"/>
        </w:rPr>
        <w:t>.</w:t>
      </w:r>
    </w:p>
    <w:p w14:paraId="3DA27CD3" w14:textId="64CEACA6" w:rsidR="00E603CC" w:rsidRDefault="00D62EAB" w:rsidP="004214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One </w:t>
      </w:r>
      <w:r w:rsidR="008760BE">
        <w:rPr>
          <w:rFonts w:ascii="Times New Roman" w:hAnsi="Times New Roman" w:cs="Times New Roman"/>
          <w:sz w:val="24"/>
          <w:szCs w:val="24"/>
          <w:lang w:val="en-US"/>
        </w:rPr>
        <w:t xml:space="preserve">straightforward </w:t>
      </w:r>
      <w:r>
        <w:rPr>
          <w:rFonts w:ascii="Times New Roman" w:hAnsi="Times New Roman" w:cs="Times New Roman"/>
          <w:sz w:val="24"/>
          <w:szCs w:val="24"/>
          <w:lang w:val="en-US"/>
        </w:rPr>
        <w:t xml:space="preserve">prediction </w:t>
      </w:r>
      <w:r w:rsidR="008760BE">
        <w:rPr>
          <w:rFonts w:ascii="Times New Roman" w:hAnsi="Times New Roman" w:cs="Times New Roman"/>
          <w:sz w:val="24"/>
          <w:szCs w:val="24"/>
          <w:lang w:val="en-US"/>
        </w:rPr>
        <w:t>regarding the association of ideological orientations with attitudinal ambivalence</w:t>
      </w:r>
      <w:r w:rsidR="00301EAD">
        <w:rPr>
          <w:rFonts w:ascii="Times New Roman" w:hAnsi="Times New Roman" w:cs="Times New Roman"/>
          <w:sz w:val="24"/>
          <w:szCs w:val="24"/>
          <w:lang w:val="en-US"/>
        </w:rPr>
        <w:t>,</w:t>
      </w:r>
      <w:r w:rsidR="008760BE">
        <w:rPr>
          <w:rFonts w:ascii="Times New Roman" w:hAnsi="Times New Roman" w:cs="Times New Roman"/>
          <w:sz w:val="24"/>
          <w:szCs w:val="24"/>
          <w:lang w:val="en-US"/>
        </w:rPr>
        <w:t xml:space="preserve"> </w:t>
      </w:r>
      <w:r w:rsidR="00301EAD">
        <w:rPr>
          <w:rFonts w:ascii="Times New Roman" w:hAnsi="Times New Roman" w:cs="Times New Roman"/>
          <w:sz w:val="24"/>
          <w:szCs w:val="24"/>
          <w:lang w:val="en-US"/>
        </w:rPr>
        <w:t>which</w:t>
      </w:r>
      <w:r>
        <w:rPr>
          <w:rFonts w:ascii="Times New Roman" w:hAnsi="Times New Roman" w:cs="Times New Roman"/>
          <w:sz w:val="24"/>
          <w:szCs w:val="24"/>
          <w:lang w:val="en-US"/>
        </w:rPr>
        <w:t xml:space="preserve"> can be derived from the rigidity-of-the-right perspective</w:t>
      </w:r>
      <w:r w:rsidR="00301EA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760BE">
        <w:rPr>
          <w:rFonts w:ascii="Times New Roman" w:hAnsi="Times New Roman" w:cs="Times New Roman"/>
          <w:sz w:val="24"/>
          <w:szCs w:val="24"/>
          <w:lang w:val="en-US"/>
        </w:rPr>
        <w:t>holds</w:t>
      </w:r>
      <w:r>
        <w:rPr>
          <w:rFonts w:ascii="Times New Roman" w:hAnsi="Times New Roman" w:cs="Times New Roman"/>
          <w:sz w:val="24"/>
          <w:szCs w:val="24"/>
          <w:lang w:val="en-US"/>
        </w:rPr>
        <w:t xml:space="preserve"> that</w:t>
      </w:r>
      <w:r w:rsidR="008760BE">
        <w:rPr>
          <w:rFonts w:ascii="Times New Roman" w:hAnsi="Times New Roman" w:cs="Times New Roman"/>
          <w:sz w:val="24"/>
          <w:szCs w:val="24"/>
          <w:lang w:val="en-US"/>
        </w:rPr>
        <w:t xml:space="preserve"> the low tolerance of ambiguity that characterizes the rigid cognitive style of conservative individuals, decreases the likelihood of holding ambivalent attitudes. In line with this reasoning,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Krochick</w:t>
      </w:r>
      <w:proofErr w:type="spellEnd"/>
      <w:r>
        <w:rPr>
          <w:rFonts w:ascii="Times New Roman" w:hAnsi="Times New Roman" w:cs="Times New Roman"/>
          <w:sz w:val="24"/>
          <w:szCs w:val="24"/>
          <w:lang w:val="en-US"/>
        </w:rPr>
        <w:t xml:space="preserve"> and colleagues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{"citationID":"6BNA6MqO","properties":{"formattedCitation":"(2007)","plainCitation":"(2007)","noteIndex":0},"citationItems":[{"id":460,"uris":["http://zotero.org/users/6602770/items/LMYQ5W4C"],"itemData":{"id":460,"type":"paper-conference","event-place":"Portland, Oregon","event-title":"Annual Meeting of the International Society of Political Psychology","publisher-place":"Portland, Oregon","title":"Ideology informs structure: social and moti- vational inﬂuences on the attitudinal strength of liberals and conservatives.","author":[{"family":"Krochik","given":"Margarita"},{"family":"Jost","given":"John T."},{"family":"Nosek","given":"Brian A."}],"issued":{"date-parts":[["2007"]]}},"label":"page","suppress-author":true}],"schema":"https://github.com/citation-style-language/schema/raw/master/csl-citation.json"} </w:instrText>
      </w:r>
      <w:r>
        <w:rPr>
          <w:rFonts w:ascii="Times New Roman" w:hAnsi="Times New Roman" w:cs="Times New Roman"/>
          <w:sz w:val="24"/>
          <w:szCs w:val="24"/>
          <w:lang w:val="en-US"/>
        </w:rPr>
        <w:fldChar w:fldCharType="separate"/>
      </w:r>
      <w:r w:rsidRPr="00D62EAB">
        <w:rPr>
          <w:rFonts w:ascii="Times New Roman" w:hAnsi="Times New Roman" w:cs="Times New Roman"/>
          <w:sz w:val="24"/>
          <w:lang w:val="en-US"/>
        </w:rPr>
        <w:t>(2007)</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conducted</w:t>
      </w:r>
      <w:r w:rsidR="00615A97">
        <w:rPr>
          <w:rFonts w:ascii="Times New Roman" w:hAnsi="Times New Roman" w:cs="Times New Roman"/>
          <w:sz w:val="24"/>
          <w:szCs w:val="24"/>
          <w:lang w:val="en-US"/>
        </w:rPr>
        <w:t xml:space="preserve"> an online study using a large </w:t>
      </w:r>
      <w:r w:rsidR="00C47888">
        <w:rPr>
          <w:rFonts w:ascii="Times New Roman" w:hAnsi="Times New Roman" w:cs="Times New Roman"/>
          <w:sz w:val="24"/>
          <w:szCs w:val="24"/>
          <w:lang w:val="en-US"/>
        </w:rPr>
        <w:t xml:space="preserve">convenience </w:t>
      </w:r>
      <w:r w:rsidR="00615A97">
        <w:rPr>
          <w:rFonts w:ascii="Times New Roman" w:hAnsi="Times New Roman" w:cs="Times New Roman"/>
          <w:sz w:val="24"/>
          <w:szCs w:val="24"/>
          <w:lang w:val="en-US"/>
        </w:rPr>
        <w:t>sample of US residents</w:t>
      </w:r>
      <w:r w:rsidR="002D7C4E">
        <w:rPr>
          <w:rFonts w:ascii="Times New Roman" w:hAnsi="Times New Roman" w:cs="Times New Roman"/>
          <w:sz w:val="24"/>
          <w:szCs w:val="24"/>
          <w:lang w:val="en-US"/>
        </w:rPr>
        <w:t>, which included</w:t>
      </w:r>
      <w:r w:rsidR="00615A97">
        <w:rPr>
          <w:rFonts w:ascii="Times New Roman" w:hAnsi="Times New Roman" w:cs="Times New Roman"/>
          <w:sz w:val="24"/>
          <w:szCs w:val="24"/>
          <w:lang w:val="en-US"/>
        </w:rPr>
        <w:t xml:space="preserve"> 95 political and non-political attitude objects, </w:t>
      </w:r>
      <w:r w:rsidR="00603AB7">
        <w:rPr>
          <w:rFonts w:ascii="Times New Roman" w:hAnsi="Times New Roman" w:cs="Times New Roman"/>
          <w:sz w:val="24"/>
          <w:szCs w:val="24"/>
          <w:lang w:val="en-US"/>
        </w:rPr>
        <w:t>where they</w:t>
      </w:r>
      <w:r w:rsidR="00DA60C8">
        <w:rPr>
          <w:rFonts w:ascii="Times New Roman" w:hAnsi="Times New Roman" w:cs="Times New Roman"/>
          <w:sz w:val="24"/>
          <w:szCs w:val="24"/>
          <w:lang w:val="en-US"/>
        </w:rPr>
        <w:t xml:space="preserve"> </w:t>
      </w:r>
      <w:r w:rsidR="00615A97">
        <w:rPr>
          <w:rFonts w:ascii="Times New Roman" w:hAnsi="Times New Roman" w:cs="Times New Roman"/>
          <w:sz w:val="24"/>
          <w:szCs w:val="24"/>
          <w:lang w:val="en-US"/>
        </w:rPr>
        <w:t>found support for the</w:t>
      </w:r>
      <w:r>
        <w:rPr>
          <w:rFonts w:ascii="Times New Roman" w:hAnsi="Times New Roman" w:cs="Times New Roman"/>
          <w:sz w:val="24"/>
          <w:szCs w:val="24"/>
          <w:lang w:val="en-US"/>
        </w:rPr>
        <w:t>ir</w:t>
      </w:r>
      <w:r w:rsidR="00615A97">
        <w:rPr>
          <w:rFonts w:ascii="Times New Roman" w:hAnsi="Times New Roman" w:cs="Times New Roman"/>
          <w:sz w:val="24"/>
          <w:szCs w:val="24"/>
          <w:lang w:val="en-US"/>
        </w:rPr>
        <w:t xml:space="preserve"> hypotheses</w:t>
      </w:r>
      <w:r w:rsidR="00DA60C8">
        <w:rPr>
          <w:rFonts w:ascii="Times New Roman" w:hAnsi="Times New Roman" w:cs="Times New Roman"/>
          <w:sz w:val="24"/>
          <w:szCs w:val="24"/>
          <w:lang w:val="en-US"/>
        </w:rPr>
        <w:t xml:space="preserve"> </w:t>
      </w:r>
      <w:r w:rsidR="00E56F8B">
        <w:rPr>
          <w:rFonts w:ascii="Times New Roman" w:hAnsi="Times New Roman" w:cs="Times New Roman"/>
          <w:sz w:val="24"/>
          <w:szCs w:val="24"/>
          <w:lang w:val="en-US"/>
        </w:rPr>
        <w:t>that individuals w</w:t>
      </w:r>
      <w:r w:rsidR="006E0314">
        <w:rPr>
          <w:rFonts w:ascii="Times New Roman" w:hAnsi="Times New Roman" w:cs="Times New Roman"/>
          <w:sz w:val="24"/>
          <w:szCs w:val="24"/>
          <w:lang w:val="en-US"/>
        </w:rPr>
        <w:t>ith</w:t>
      </w:r>
      <w:r w:rsidR="00E56F8B">
        <w:rPr>
          <w:rFonts w:ascii="Times New Roman" w:hAnsi="Times New Roman" w:cs="Times New Roman"/>
          <w:sz w:val="24"/>
          <w:szCs w:val="24"/>
          <w:lang w:val="en-US"/>
        </w:rPr>
        <w:t xml:space="preserve"> </w:t>
      </w:r>
      <w:r w:rsidR="00DA60C8">
        <w:rPr>
          <w:rFonts w:ascii="Times New Roman" w:hAnsi="Times New Roman" w:cs="Times New Roman"/>
          <w:sz w:val="24"/>
          <w:szCs w:val="24"/>
          <w:lang w:val="en-US"/>
        </w:rPr>
        <w:t xml:space="preserve">a </w:t>
      </w:r>
      <w:r w:rsidR="00E56F8B">
        <w:rPr>
          <w:rFonts w:ascii="Times New Roman" w:hAnsi="Times New Roman" w:cs="Times New Roman"/>
          <w:sz w:val="24"/>
          <w:szCs w:val="24"/>
          <w:lang w:val="en-US"/>
        </w:rPr>
        <w:t xml:space="preserve">more conservative (vs. liberal) </w:t>
      </w:r>
      <w:r w:rsidR="00DA60C8">
        <w:rPr>
          <w:rFonts w:ascii="Times New Roman" w:hAnsi="Times New Roman" w:cs="Times New Roman"/>
          <w:sz w:val="24"/>
          <w:szCs w:val="24"/>
          <w:lang w:val="en-US"/>
        </w:rPr>
        <w:t xml:space="preserve">orientation </w:t>
      </w:r>
      <w:r w:rsidR="004F0484">
        <w:rPr>
          <w:rFonts w:ascii="Times New Roman" w:hAnsi="Times New Roman" w:cs="Times New Roman"/>
          <w:sz w:val="24"/>
          <w:szCs w:val="24"/>
          <w:lang w:val="en-US"/>
        </w:rPr>
        <w:t xml:space="preserve">(a) </w:t>
      </w:r>
      <w:r w:rsidR="00DA60C8">
        <w:rPr>
          <w:rFonts w:ascii="Times New Roman" w:hAnsi="Times New Roman" w:cs="Times New Roman"/>
          <w:sz w:val="24"/>
          <w:szCs w:val="24"/>
          <w:lang w:val="en-US"/>
        </w:rPr>
        <w:t xml:space="preserve">tend to endorse attitudes with greater certainty, </w:t>
      </w:r>
      <w:r w:rsidR="004F0484">
        <w:rPr>
          <w:rFonts w:ascii="Times New Roman" w:hAnsi="Times New Roman" w:cs="Times New Roman"/>
          <w:sz w:val="24"/>
          <w:szCs w:val="24"/>
          <w:lang w:val="en-US"/>
        </w:rPr>
        <w:t xml:space="preserve">(b) </w:t>
      </w:r>
      <w:r w:rsidR="00DA60C8">
        <w:rPr>
          <w:rFonts w:ascii="Times New Roman" w:hAnsi="Times New Roman" w:cs="Times New Roman"/>
          <w:sz w:val="24"/>
          <w:szCs w:val="24"/>
          <w:lang w:val="en-US"/>
        </w:rPr>
        <w:t xml:space="preserve">expect less variability of their attitudes, and </w:t>
      </w:r>
      <w:r w:rsidR="004F0484">
        <w:rPr>
          <w:rFonts w:ascii="Times New Roman" w:hAnsi="Times New Roman" w:cs="Times New Roman"/>
          <w:sz w:val="24"/>
          <w:szCs w:val="24"/>
          <w:lang w:val="en-US"/>
        </w:rPr>
        <w:t xml:space="preserve">(c) </w:t>
      </w:r>
      <w:r w:rsidR="00DA60C8">
        <w:rPr>
          <w:rFonts w:ascii="Times New Roman" w:hAnsi="Times New Roman" w:cs="Times New Roman"/>
          <w:sz w:val="24"/>
          <w:szCs w:val="24"/>
          <w:lang w:val="en-US"/>
        </w:rPr>
        <w:t>experience less ambivalent affective reactions toward attitudinal objects.</w:t>
      </w:r>
      <w:r w:rsidR="00B94EEA">
        <w:rPr>
          <w:rFonts w:ascii="Times New Roman" w:hAnsi="Times New Roman" w:cs="Times New Roman"/>
          <w:sz w:val="24"/>
          <w:szCs w:val="24"/>
          <w:lang w:val="en-US"/>
        </w:rPr>
        <w:t xml:space="preserve"> These results are compatible with findings showing that being motivated by directional goals</w:t>
      </w:r>
      <w:r w:rsidR="007F7B9B">
        <w:rPr>
          <w:rFonts w:ascii="Times New Roman" w:hAnsi="Times New Roman" w:cs="Times New Roman"/>
          <w:sz w:val="24"/>
          <w:szCs w:val="24"/>
          <w:lang w:val="en-US"/>
        </w:rPr>
        <w:t xml:space="preserve"> in information processing is associated with decreased attitudinal ambivalence </w:t>
      </w:r>
      <w:r w:rsidR="007F7B9B">
        <w:rPr>
          <w:rFonts w:ascii="Times New Roman" w:hAnsi="Times New Roman" w:cs="Times New Roman"/>
          <w:sz w:val="24"/>
          <w:szCs w:val="24"/>
          <w:lang w:val="en-US"/>
        </w:rPr>
        <w:fldChar w:fldCharType="begin"/>
      </w:r>
      <w:r w:rsidR="007F7B9B">
        <w:rPr>
          <w:rFonts w:ascii="Times New Roman" w:hAnsi="Times New Roman" w:cs="Times New Roman"/>
          <w:sz w:val="24"/>
          <w:szCs w:val="24"/>
          <w:lang w:val="en-US"/>
        </w:rPr>
        <w:instrText xml:space="preserve"> ADDIN ZOTERO_ITEM CSL_CITATION {"citationID":"7o9g4UVs","properties":{"formattedCitation":"(Rudolph &amp; Popp, 2007)","plainCitation":"(Rudolph &amp; Popp, 2007)","noteIndex":0},"citationItems":[{"id":858,"uris":["http://zotero.org/users/6602770/items/T7J2C2T4"],"itemData":{"id":858,"type":"article-journal","container-title":"Political Psychology","DOI":"10.1111/j.1467-9221.2007.00590.x","ISSN":"0162-895X, 1467-9221","issue":"5","journalAbbreviation":"Political Psychology","language":"en","page":"563-585","source":"DOI.org (Crossref)","title":"An Information Processing Theory of Ambivalence","volume":"28","author":[{"family":"Rudolph","given":"Thomas J."},{"family":"Popp","given":"Elizabeth"}],"issued":{"date-parts":[["2007",10]]}}}],"schema":"https://github.com/citation-style-language/schema/raw/master/csl-citation.json"} </w:instrText>
      </w:r>
      <w:r w:rsidR="007F7B9B">
        <w:rPr>
          <w:rFonts w:ascii="Times New Roman" w:hAnsi="Times New Roman" w:cs="Times New Roman"/>
          <w:sz w:val="24"/>
          <w:szCs w:val="24"/>
          <w:lang w:val="en-US"/>
        </w:rPr>
        <w:fldChar w:fldCharType="separate"/>
      </w:r>
      <w:r w:rsidR="007F7B9B" w:rsidRPr="007F7B9B">
        <w:rPr>
          <w:rFonts w:ascii="Times New Roman" w:hAnsi="Times New Roman" w:cs="Times New Roman"/>
          <w:sz w:val="24"/>
          <w:lang w:val="en-US"/>
        </w:rPr>
        <w:t>(Rudolph &amp; Popp, 2007)</w:t>
      </w:r>
      <w:r w:rsidR="007F7B9B">
        <w:rPr>
          <w:rFonts w:ascii="Times New Roman" w:hAnsi="Times New Roman" w:cs="Times New Roman"/>
          <w:sz w:val="24"/>
          <w:szCs w:val="24"/>
          <w:lang w:val="en-US"/>
        </w:rPr>
        <w:fldChar w:fldCharType="end"/>
      </w:r>
      <w:r w:rsidR="007F7B9B">
        <w:rPr>
          <w:rFonts w:ascii="Times New Roman" w:hAnsi="Times New Roman" w:cs="Times New Roman"/>
          <w:sz w:val="24"/>
          <w:szCs w:val="24"/>
          <w:lang w:val="en-US"/>
        </w:rPr>
        <w:t>.</w:t>
      </w:r>
    </w:p>
    <w:p w14:paraId="17CB17C2" w14:textId="74E5700E" w:rsidR="004214AF" w:rsidRPr="00F473F8" w:rsidRDefault="004214AF" w:rsidP="004214AF">
      <w:pPr>
        <w:spacing w:line="480" w:lineRule="auto"/>
        <w:rPr>
          <w:rFonts w:ascii="Times New Roman" w:hAnsi="Times New Roman" w:cs="Times New Roman"/>
          <w:b/>
          <w:bCs/>
          <w:sz w:val="24"/>
          <w:szCs w:val="24"/>
          <w:lang w:val="en-US"/>
        </w:rPr>
      </w:pPr>
      <w:r w:rsidRPr="00F473F8">
        <w:rPr>
          <w:rFonts w:ascii="Times New Roman" w:hAnsi="Times New Roman" w:cs="Times New Roman"/>
          <w:b/>
          <w:bCs/>
          <w:sz w:val="24"/>
          <w:szCs w:val="24"/>
          <w:lang w:val="en-US"/>
        </w:rPr>
        <w:lastRenderedPageBreak/>
        <w:t>The</w:t>
      </w:r>
      <w:r w:rsidR="00E750B4">
        <w:rPr>
          <w:rFonts w:ascii="Times New Roman" w:hAnsi="Times New Roman" w:cs="Times New Roman"/>
          <w:b/>
          <w:bCs/>
          <w:sz w:val="24"/>
          <w:szCs w:val="24"/>
          <w:lang w:val="en-US"/>
        </w:rPr>
        <w:t xml:space="preserve"> Elaboration-Avoidance</w:t>
      </w:r>
      <w:r w:rsidRPr="00F473F8">
        <w:rPr>
          <w:rFonts w:ascii="Times New Roman" w:hAnsi="Times New Roman" w:cs="Times New Roman"/>
          <w:b/>
          <w:bCs/>
          <w:sz w:val="24"/>
          <w:szCs w:val="24"/>
          <w:lang w:val="en-US"/>
        </w:rPr>
        <w:t xml:space="preserve"> Hypothesis</w:t>
      </w:r>
    </w:p>
    <w:p w14:paraId="077CCF13" w14:textId="23B19FF6" w:rsidR="00BC6E03" w:rsidRDefault="004214AF" w:rsidP="00952C6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CB54FE">
        <w:rPr>
          <w:rFonts w:ascii="Times New Roman" w:hAnsi="Times New Roman" w:cs="Times New Roman"/>
          <w:sz w:val="24"/>
          <w:szCs w:val="24"/>
          <w:lang w:val="en-US"/>
        </w:rPr>
        <w:t xml:space="preserve">More recent research on the association of ideology with attitudinal ambivalence yielded findings that stand in contrast to the results by </w:t>
      </w:r>
      <w:proofErr w:type="spellStart"/>
      <w:r w:rsidR="00CB54FE">
        <w:rPr>
          <w:rFonts w:ascii="Times New Roman" w:hAnsi="Times New Roman" w:cs="Times New Roman"/>
          <w:sz w:val="24"/>
          <w:szCs w:val="24"/>
          <w:lang w:val="en-US"/>
        </w:rPr>
        <w:t>Krochick</w:t>
      </w:r>
      <w:proofErr w:type="spellEnd"/>
      <w:r w:rsidR="00CB54FE">
        <w:rPr>
          <w:rFonts w:ascii="Times New Roman" w:hAnsi="Times New Roman" w:cs="Times New Roman"/>
          <w:sz w:val="24"/>
          <w:szCs w:val="24"/>
          <w:lang w:val="en-US"/>
        </w:rPr>
        <w:t xml:space="preserve"> and colleagues </w:t>
      </w:r>
      <w:r w:rsidR="00CB54FE">
        <w:rPr>
          <w:rFonts w:ascii="Times New Roman" w:hAnsi="Times New Roman" w:cs="Times New Roman"/>
          <w:sz w:val="24"/>
          <w:szCs w:val="24"/>
          <w:lang w:val="en-US"/>
        </w:rPr>
        <w:fldChar w:fldCharType="begin"/>
      </w:r>
      <w:r w:rsidR="00CB54FE">
        <w:rPr>
          <w:rFonts w:ascii="Times New Roman" w:hAnsi="Times New Roman" w:cs="Times New Roman"/>
          <w:sz w:val="24"/>
          <w:szCs w:val="24"/>
          <w:lang w:val="en-US"/>
        </w:rPr>
        <w:instrText xml:space="preserve"> ADDIN ZOTERO_ITEM CSL_CITATION {"citationID":"wLTHOK3e","properties":{"formattedCitation":"(2007)","plainCitation":"(2007)","noteIndex":0},"citationItems":[{"id":460,"uris":["http://zotero.org/users/6602770/items/LMYQ5W4C"],"itemData":{"id":460,"type":"paper-conference","event-place":"Portland, Oregon","event-title":"Annual Meeting of the International Society of Political Psychology","publisher-place":"Portland, Oregon","title":"Ideology informs structure: social and moti- vational inﬂuences on the attitudinal strength of liberals and conservatives.","author":[{"family":"Krochik","given":"Margarita"},{"family":"Jost","given":"John T."},{"family":"Nosek","given":"Brian A."}],"issued":{"date-parts":[["2007"]]}},"label":"page","suppress-author":true}],"schema":"https://github.com/citation-style-language/schema/raw/master/csl-citation.json"} </w:instrText>
      </w:r>
      <w:r w:rsidR="00CB54FE">
        <w:rPr>
          <w:rFonts w:ascii="Times New Roman" w:hAnsi="Times New Roman" w:cs="Times New Roman"/>
          <w:sz w:val="24"/>
          <w:szCs w:val="24"/>
          <w:lang w:val="en-US"/>
        </w:rPr>
        <w:fldChar w:fldCharType="separate"/>
      </w:r>
      <w:r w:rsidR="00CB54FE" w:rsidRPr="00CB54FE">
        <w:rPr>
          <w:rFonts w:ascii="Times New Roman" w:hAnsi="Times New Roman" w:cs="Times New Roman"/>
          <w:sz w:val="24"/>
          <w:lang w:val="en-US"/>
        </w:rPr>
        <w:t>(2007)</w:t>
      </w:r>
      <w:r w:rsidR="00CB54FE">
        <w:rPr>
          <w:rFonts w:ascii="Times New Roman" w:hAnsi="Times New Roman" w:cs="Times New Roman"/>
          <w:sz w:val="24"/>
          <w:szCs w:val="24"/>
          <w:lang w:val="en-US"/>
        </w:rPr>
        <w:fldChar w:fldCharType="end"/>
      </w:r>
      <w:r w:rsidR="00CB54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Newman and Sargent </w:t>
      </w:r>
      <w:r>
        <w:rPr>
          <w:rFonts w:ascii="Times New Roman" w:hAnsi="Times New Roman" w:cs="Times New Roman"/>
          <w:sz w:val="24"/>
          <w:szCs w:val="24"/>
          <w:lang w:val="en-US"/>
        </w:rPr>
        <w:fldChar w:fldCharType="begin"/>
      </w:r>
      <w:r w:rsidR="00901065">
        <w:rPr>
          <w:rFonts w:ascii="Times New Roman" w:hAnsi="Times New Roman" w:cs="Times New Roman"/>
          <w:sz w:val="24"/>
          <w:szCs w:val="24"/>
          <w:lang w:val="en-US"/>
        </w:rPr>
        <w:instrText xml:space="preserve"> ADDIN ZOTERO_ITEM CSL_CITATION {"citationID":"svMjmhm0","properties":{"formattedCitation":"(2020)","plainCitation":"(2020)","noteIndex":0},"citationItems":[{"id":166,"uris":["http://zotero.org/users/6602770/items/ER6EDP6K"],"itemData":{"id":166,"type":"article-journal","abstract":"Political conservatism has been shown to be positively correlated with intolerance of ambiguity, need for closure, and dogmatism and negatively correlated with openness to new experiences and uncertainty tolerance. Those findings suggest that conservatism should also be negatively correlated with attitudinal ambivalence; by definition, ambivalent attitudes are more complex and more tinged with uncertainty than univalent attitudes. However, little published research addresses this issue. The results of five studies (total N = 1,049 participants) reveal instead that political liberalism is negatively associated with ambivalence. This finding held for both subjective and potential (i.e., formula-based) measures of ambivalence and for both politicized and nonpoliticized attitude objects. Conservatives may prefer uncomplicated and consistent ways of thinking and feeling, but that preference might not necessarily be reflected in the actual consistency of their mental representations. Possible accounts for these findings are discussed.","container-title":"Social Psychological and Personality Science","DOI":"10.1177/1948550620939798","ISSN":"1948-5506, 1948-5514","journalAbbreviation":"Social Psychological and Personality Science","language":"en","page":"194855062093979","source":"DOI.org (Crossref)","title":"Liberals Report Lower Levels of Attitudinal Ambivalence Than Conservatives","author":[{"family":"Newman","given":"Leonard S."},{"family":"Sargent","given":"Rikki H."}],"issued":{"date-parts":[["2020",7,22]]}},"suppress-author":true}],"schema":"https://github.com/citation-style-language/schema/raw/master/csl-citation.json"} </w:instrText>
      </w:r>
      <w:r>
        <w:rPr>
          <w:rFonts w:ascii="Times New Roman" w:hAnsi="Times New Roman" w:cs="Times New Roman"/>
          <w:sz w:val="24"/>
          <w:szCs w:val="24"/>
          <w:lang w:val="en-US"/>
        </w:rPr>
        <w:fldChar w:fldCharType="separate"/>
      </w:r>
      <w:r w:rsidR="00B118B4" w:rsidRPr="00B118B4">
        <w:rPr>
          <w:rFonts w:ascii="Times New Roman" w:hAnsi="Times New Roman" w:cs="Times New Roman"/>
          <w:sz w:val="24"/>
          <w:lang w:val="en-US"/>
        </w:rPr>
        <w:t>(2020)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investigated the association of political orientations with </w:t>
      </w:r>
      <w:r w:rsidR="00C62E03">
        <w:rPr>
          <w:rFonts w:ascii="Times New Roman" w:hAnsi="Times New Roman" w:cs="Times New Roman"/>
          <w:sz w:val="24"/>
          <w:szCs w:val="24"/>
          <w:lang w:val="en-US"/>
        </w:rPr>
        <w:t>(</w:t>
      </w:r>
      <w:r>
        <w:rPr>
          <w:rFonts w:ascii="Times New Roman" w:hAnsi="Times New Roman" w:cs="Times New Roman"/>
          <w:sz w:val="24"/>
          <w:szCs w:val="24"/>
          <w:lang w:val="en-US"/>
        </w:rPr>
        <w:t>subjective a</w:t>
      </w:r>
      <w:r w:rsidR="00C62E03">
        <w:rPr>
          <w:rFonts w:ascii="Times New Roman" w:hAnsi="Times New Roman" w:cs="Times New Roman"/>
          <w:sz w:val="24"/>
          <w:szCs w:val="24"/>
          <w:lang w:val="en-US"/>
        </w:rPr>
        <w:t>nd</w:t>
      </w:r>
      <w:r>
        <w:rPr>
          <w:rFonts w:ascii="Times New Roman" w:hAnsi="Times New Roman" w:cs="Times New Roman"/>
          <w:sz w:val="24"/>
          <w:szCs w:val="24"/>
          <w:lang w:val="en-US"/>
        </w:rPr>
        <w:t xml:space="preserve"> objective</w:t>
      </w:r>
      <w:r w:rsidR="00C62E03">
        <w:rPr>
          <w:rFonts w:ascii="Times New Roman" w:hAnsi="Times New Roman" w:cs="Times New Roman"/>
          <w:sz w:val="24"/>
          <w:szCs w:val="24"/>
          <w:lang w:val="en-US"/>
        </w:rPr>
        <w:t>)</w:t>
      </w:r>
      <w:r>
        <w:rPr>
          <w:rFonts w:ascii="Times New Roman" w:hAnsi="Times New Roman" w:cs="Times New Roman"/>
          <w:sz w:val="24"/>
          <w:szCs w:val="24"/>
          <w:lang w:val="en-US"/>
        </w:rPr>
        <w:t xml:space="preserve"> attitudinal ambivalence </w:t>
      </w:r>
      <w:r w:rsidR="00A64027">
        <w:rPr>
          <w:rFonts w:ascii="Times New Roman" w:hAnsi="Times New Roman" w:cs="Times New Roman"/>
          <w:sz w:val="24"/>
          <w:szCs w:val="24"/>
          <w:lang w:val="en-US"/>
        </w:rPr>
        <w:t xml:space="preserve">among convenience samples </w:t>
      </w:r>
      <w:r w:rsidR="00E6432F">
        <w:rPr>
          <w:rFonts w:ascii="Times New Roman" w:hAnsi="Times New Roman" w:cs="Times New Roman"/>
          <w:sz w:val="24"/>
          <w:szCs w:val="24"/>
          <w:lang w:val="en-US"/>
        </w:rPr>
        <w:t xml:space="preserve">of </w:t>
      </w:r>
      <w:r w:rsidR="00A64027">
        <w:rPr>
          <w:rFonts w:ascii="Times New Roman" w:hAnsi="Times New Roman" w:cs="Times New Roman"/>
          <w:sz w:val="24"/>
          <w:szCs w:val="24"/>
          <w:lang w:val="en-US"/>
        </w:rPr>
        <w:t xml:space="preserve">US residents </w:t>
      </w:r>
      <w:r>
        <w:rPr>
          <w:rFonts w:ascii="Times New Roman" w:hAnsi="Times New Roman" w:cs="Times New Roman"/>
          <w:sz w:val="24"/>
          <w:szCs w:val="24"/>
          <w:lang w:val="en-US"/>
        </w:rPr>
        <w:t xml:space="preserve">in a set of five </w:t>
      </w:r>
      <w:r w:rsidR="00A64027">
        <w:rPr>
          <w:rFonts w:ascii="Times New Roman" w:hAnsi="Times New Roman" w:cs="Times New Roman"/>
          <w:sz w:val="24"/>
          <w:szCs w:val="24"/>
          <w:lang w:val="en-US"/>
        </w:rPr>
        <w:t>online-</w:t>
      </w:r>
      <w:r>
        <w:rPr>
          <w:rFonts w:ascii="Times New Roman" w:hAnsi="Times New Roman" w:cs="Times New Roman"/>
          <w:sz w:val="24"/>
          <w:szCs w:val="24"/>
          <w:lang w:val="en-US"/>
        </w:rPr>
        <w:t xml:space="preserve">studies </w:t>
      </w:r>
      <w:r w:rsidR="00A71B2F">
        <w:rPr>
          <w:rFonts w:ascii="Times New Roman" w:hAnsi="Times New Roman" w:cs="Times New Roman"/>
          <w:sz w:val="24"/>
          <w:szCs w:val="24"/>
          <w:lang w:val="en-US"/>
        </w:rPr>
        <w:t>where they</w:t>
      </w:r>
      <w:r>
        <w:rPr>
          <w:rFonts w:ascii="Times New Roman" w:hAnsi="Times New Roman" w:cs="Times New Roman"/>
          <w:sz w:val="24"/>
          <w:szCs w:val="24"/>
          <w:lang w:val="en-US"/>
        </w:rPr>
        <w:t xml:space="preserve"> failed to find support for a negative association of conservatism with attitudinal ambivalence</w:t>
      </w:r>
      <w:r w:rsidR="00A71B2F">
        <w:rPr>
          <w:rFonts w:ascii="Times New Roman" w:hAnsi="Times New Roman" w:cs="Times New Roman"/>
          <w:sz w:val="24"/>
          <w:szCs w:val="24"/>
          <w:lang w:val="en-US"/>
        </w:rPr>
        <w:t xml:space="preserve">. Instead, their results indicate associations of subjective and objective ambivalence in the opposite direction: </w:t>
      </w:r>
      <w:r w:rsidR="00E6432F">
        <w:rPr>
          <w:rFonts w:ascii="Times New Roman" w:hAnsi="Times New Roman" w:cs="Times New Roman"/>
          <w:sz w:val="24"/>
          <w:szCs w:val="24"/>
          <w:lang w:val="en-US"/>
        </w:rPr>
        <w:t xml:space="preserve">On average, </w:t>
      </w:r>
      <w:r w:rsidR="00A71B2F">
        <w:rPr>
          <w:rFonts w:ascii="Times New Roman" w:hAnsi="Times New Roman" w:cs="Times New Roman"/>
          <w:sz w:val="24"/>
          <w:szCs w:val="24"/>
          <w:lang w:val="en-US"/>
        </w:rPr>
        <w:t xml:space="preserve">conservatism was associated with more rather than less attitudinal ambivalence. A follow-up study </w:t>
      </w:r>
      <w:r w:rsidR="00A71B2F">
        <w:rPr>
          <w:rFonts w:ascii="Times New Roman" w:hAnsi="Times New Roman" w:cs="Times New Roman"/>
          <w:sz w:val="24"/>
          <w:szCs w:val="24"/>
          <w:lang w:val="en-US"/>
        </w:rPr>
        <w:fldChar w:fldCharType="begin"/>
      </w:r>
      <w:r w:rsidR="009B1F7E">
        <w:rPr>
          <w:rFonts w:ascii="Times New Roman" w:hAnsi="Times New Roman" w:cs="Times New Roman"/>
          <w:sz w:val="24"/>
          <w:szCs w:val="24"/>
          <w:lang w:val="en-US"/>
        </w:rPr>
        <w:instrText xml:space="preserve"> ADDIN ZOTERO_ITEM CSL_CITATION {"citationID":"3cho7xyv","properties":{"formattedCitation":"(Sargent &amp; Newman, 2021)","plainCitation":"(Sargent &amp; Newman, 2021)","noteIndex":0},"citationItems":[{"id":167,"uris":["http://zotero.org/users/6602770/items/I7459FEH"],"itemData":{"id":167,"type":"article-journal","container-title":"Personality and Individual Differences","DOI":"10.1016/j.paid.2020.109996","ISSN":"01918869","journalAbbreviation":"Personality and Individual Differences","language":"en","page":"109996","source":"DOI.org (Crossref)","title":"Conservatism and attitudinal ambivalence: Investigating conflicting findings","title-short":"Conservatism and attitudinal ambivalence","author":[{"family":"Sargent","given":"Rikki H."},{"family":"Newman","given":"Leonard S."}],"issued":{"date-parts":[["2021"]]}}}],"schema":"https://github.com/citation-style-language/schema/raw/master/csl-citation.json"} </w:instrText>
      </w:r>
      <w:r w:rsidR="00A71B2F">
        <w:rPr>
          <w:rFonts w:ascii="Times New Roman" w:hAnsi="Times New Roman" w:cs="Times New Roman"/>
          <w:sz w:val="24"/>
          <w:szCs w:val="24"/>
          <w:lang w:val="en-US"/>
        </w:rPr>
        <w:fldChar w:fldCharType="separate"/>
      </w:r>
      <w:r w:rsidR="009B1F7E" w:rsidRPr="009B1F7E">
        <w:rPr>
          <w:rFonts w:ascii="Times New Roman" w:hAnsi="Times New Roman" w:cs="Times New Roman"/>
          <w:sz w:val="24"/>
          <w:lang w:val="en-US"/>
        </w:rPr>
        <w:t>(Sargent &amp; Newman, 2021)</w:t>
      </w:r>
      <w:r w:rsidR="00A71B2F">
        <w:rPr>
          <w:rFonts w:ascii="Times New Roman" w:hAnsi="Times New Roman" w:cs="Times New Roman"/>
          <w:sz w:val="24"/>
          <w:szCs w:val="24"/>
          <w:lang w:val="en-US"/>
        </w:rPr>
        <w:fldChar w:fldCharType="end"/>
      </w:r>
      <w:r w:rsidR="006027DC">
        <w:rPr>
          <w:rFonts w:ascii="Times New Roman" w:hAnsi="Times New Roman" w:cs="Times New Roman"/>
          <w:sz w:val="24"/>
          <w:szCs w:val="24"/>
          <w:lang w:val="en-US"/>
        </w:rPr>
        <w:t xml:space="preserve"> replicated this pattern for objective (b</w:t>
      </w:r>
      <w:r w:rsidR="00F473F8">
        <w:rPr>
          <w:rFonts w:ascii="Times New Roman" w:hAnsi="Times New Roman" w:cs="Times New Roman"/>
          <w:sz w:val="24"/>
          <w:szCs w:val="24"/>
          <w:lang w:val="en-US"/>
        </w:rPr>
        <w:t>u</w:t>
      </w:r>
      <w:r w:rsidR="006027DC">
        <w:rPr>
          <w:rFonts w:ascii="Times New Roman" w:hAnsi="Times New Roman" w:cs="Times New Roman"/>
          <w:sz w:val="24"/>
          <w:szCs w:val="24"/>
          <w:lang w:val="en-US"/>
        </w:rPr>
        <w:t xml:space="preserve">t not subjective) ambivalence using attitude objects similar to the ones used by </w:t>
      </w:r>
      <w:proofErr w:type="spellStart"/>
      <w:r w:rsidR="006027DC">
        <w:rPr>
          <w:rFonts w:ascii="Times New Roman" w:hAnsi="Times New Roman" w:cs="Times New Roman"/>
          <w:sz w:val="24"/>
          <w:szCs w:val="24"/>
          <w:lang w:val="en-US"/>
        </w:rPr>
        <w:t>Krochik</w:t>
      </w:r>
      <w:proofErr w:type="spellEnd"/>
      <w:r w:rsidR="006027DC">
        <w:rPr>
          <w:rFonts w:ascii="Times New Roman" w:hAnsi="Times New Roman" w:cs="Times New Roman"/>
          <w:sz w:val="24"/>
          <w:szCs w:val="24"/>
          <w:lang w:val="en-US"/>
        </w:rPr>
        <w:t xml:space="preserve"> and colleagues </w:t>
      </w:r>
      <w:r w:rsidR="006027DC">
        <w:rPr>
          <w:rFonts w:ascii="Times New Roman" w:hAnsi="Times New Roman" w:cs="Times New Roman"/>
          <w:sz w:val="24"/>
          <w:szCs w:val="24"/>
          <w:lang w:val="en-US"/>
        </w:rPr>
        <w:fldChar w:fldCharType="begin"/>
      </w:r>
      <w:r w:rsidR="00951092">
        <w:rPr>
          <w:rFonts w:ascii="Times New Roman" w:hAnsi="Times New Roman" w:cs="Times New Roman"/>
          <w:sz w:val="24"/>
          <w:szCs w:val="24"/>
          <w:lang w:val="en-US"/>
        </w:rPr>
        <w:instrText xml:space="preserve"> ADDIN ZOTERO_ITEM CSL_CITATION {"citationID":"VJbERdpT","properties":{"formattedCitation":"(2007)","plainCitation":"(2007)","noteIndex":0},"citationItems":[{"id":460,"uris":["http://zotero.org/users/6602770/items/LMYQ5W4C"],"itemData":{"id":460,"type":"paper-conference","event-place":"Portland, Oregon","event-title":"Annual Meeting of the International Society of Political Psychology","publisher-place":"Portland, Oregon","title":"Ideology informs structure: social and moti- vational inﬂuences on the attitudinal strength of liberals and conservatives.","author":[{"family":"Krochik","given":"Margarita"},{"family":"Jost","given":"John T."},{"family":"Nosek","given":"Brian A."}],"issued":{"date-parts":[["2007"]]}},"suppress-author":true}],"schema":"https://github.com/citation-style-language/schema/raw/master/csl-citation.json"} </w:instrText>
      </w:r>
      <w:r w:rsidR="006027DC">
        <w:rPr>
          <w:rFonts w:ascii="Times New Roman" w:hAnsi="Times New Roman" w:cs="Times New Roman"/>
          <w:sz w:val="24"/>
          <w:szCs w:val="24"/>
          <w:lang w:val="en-US"/>
        </w:rPr>
        <w:fldChar w:fldCharType="separate"/>
      </w:r>
      <w:r w:rsidR="00B118B4" w:rsidRPr="00B118B4">
        <w:rPr>
          <w:rFonts w:ascii="Times New Roman" w:hAnsi="Times New Roman" w:cs="Times New Roman"/>
          <w:sz w:val="24"/>
          <w:lang w:val="en-US"/>
        </w:rPr>
        <w:t>(2007)</w:t>
      </w:r>
      <w:r w:rsidR="006027DC">
        <w:rPr>
          <w:rFonts w:ascii="Times New Roman" w:hAnsi="Times New Roman" w:cs="Times New Roman"/>
          <w:sz w:val="24"/>
          <w:szCs w:val="24"/>
          <w:lang w:val="en-US"/>
        </w:rPr>
        <w:fldChar w:fldCharType="end"/>
      </w:r>
      <w:r w:rsidR="006027DC">
        <w:rPr>
          <w:rFonts w:ascii="Times New Roman" w:hAnsi="Times New Roman" w:cs="Times New Roman"/>
          <w:sz w:val="24"/>
          <w:szCs w:val="24"/>
          <w:lang w:val="en-US"/>
        </w:rPr>
        <w:t xml:space="preserve"> as well as </w:t>
      </w:r>
      <w:r w:rsidR="00C62E03">
        <w:rPr>
          <w:rFonts w:ascii="Times New Roman" w:hAnsi="Times New Roman" w:cs="Times New Roman"/>
          <w:sz w:val="24"/>
          <w:szCs w:val="24"/>
          <w:lang w:val="en-US"/>
        </w:rPr>
        <w:t xml:space="preserve">systematically </w:t>
      </w:r>
      <w:r w:rsidR="006027DC">
        <w:rPr>
          <w:rFonts w:ascii="Times New Roman" w:hAnsi="Times New Roman" w:cs="Times New Roman"/>
          <w:sz w:val="24"/>
          <w:szCs w:val="24"/>
          <w:lang w:val="en-US"/>
        </w:rPr>
        <w:t>varying the procedure of presenting these objects (paired vs. separate).</w:t>
      </w:r>
      <w:r w:rsidR="00C62E03">
        <w:rPr>
          <w:rFonts w:ascii="Times New Roman" w:hAnsi="Times New Roman" w:cs="Times New Roman"/>
          <w:sz w:val="24"/>
          <w:szCs w:val="24"/>
          <w:lang w:val="en-US"/>
        </w:rPr>
        <w:t xml:space="preserve"> As a post-hoc explanation for their findings Newman and Sargent </w:t>
      </w:r>
      <w:r w:rsidR="00C62E03">
        <w:rPr>
          <w:rFonts w:ascii="Times New Roman" w:hAnsi="Times New Roman" w:cs="Times New Roman"/>
          <w:sz w:val="24"/>
          <w:szCs w:val="24"/>
          <w:lang w:val="en-US"/>
        </w:rPr>
        <w:fldChar w:fldCharType="begin"/>
      </w:r>
      <w:r w:rsidR="00901065">
        <w:rPr>
          <w:rFonts w:ascii="Times New Roman" w:hAnsi="Times New Roman" w:cs="Times New Roman"/>
          <w:sz w:val="24"/>
          <w:szCs w:val="24"/>
          <w:lang w:val="en-US"/>
        </w:rPr>
        <w:instrText xml:space="preserve"> ADDIN ZOTERO_ITEM CSL_CITATION {"citationID":"Pxnq64q5","properties":{"formattedCitation":"(2020)","plainCitation":"(2020)","noteIndex":0},"citationItems":[{"id":166,"uris":["http://zotero.org/users/6602770/items/ER6EDP6K"],"itemData":{"id":166,"type":"article-journal","abstract":"Political conservatism has been shown to be positively correlated with intolerance of ambiguity, need for closure, and dogmatism and negatively correlated with openness to new experiences and uncertainty tolerance. Those findings suggest that conservatism should also be negatively correlated with attitudinal ambivalence; by definition, ambivalent attitudes are more complex and more tinged with uncertainty than univalent attitudes. However, little published research addresses this issue. The results of five studies (total N = 1,049 participants) reveal instead that political liberalism is negatively associated with ambivalence. This finding held for both subjective and potential (i.e., formula-based) measures of ambivalence and for both politicized and nonpoliticized attitude objects. Conservatives may prefer uncomplicated and consistent ways of thinking and feeling, but that preference might not necessarily be reflected in the actual consistency of their mental representations. Possible accounts for these findings are discussed.","container-title":"Social Psychological and Personality Science","DOI":"10.1177/1948550620939798","ISSN":"1948-5506, 1948-5514","journalAbbreviation":"Social Psychological and Personality Science","language":"en","page":"194855062093979","source":"DOI.org (Crossref)","title":"Liberals Report Lower Levels of Attitudinal Ambivalence Than Conservatives","author":[{"family":"Newman","given":"Leonard S."},{"family":"Sargent","given":"Rikki H."}],"issued":{"date-parts":[["2020",7,22]]}},"suppress-author":true}],"schema":"https://github.com/citation-style-language/schema/raw/master/csl-citation.json"} </w:instrText>
      </w:r>
      <w:r w:rsidR="00C62E03">
        <w:rPr>
          <w:rFonts w:ascii="Times New Roman" w:hAnsi="Times New Roman" w:cs="Times New Roman"/>
          <w:sz w:val="24"/>
          <w:szCs w:val="24"/>
          <w:lang w:val="en-US"/>
        </w:rPr>
        <w:fldChar w:fldCharType="separate"/>
      </w:r>
      <w:r w:rsidR="00B118B4" w:rsidRPr="00B118B4">
        <w:rPr>
          <w:rFonts w:ascii="Times New Roman" w:hAnsi="Times New Roman" w:cs="Times New Roman"/>
          <w:sz w:val="24"/>
          <w:lang w:val="en-US"/>
        </w:rPr>
        <w:t>(2020)</w:t>
      </w:r>
      <w:r w:rsidR="00C62E03">
        <w:rPr>
          <w:rFonts w:ascii="Times New Roman" w:hAnsi="Times New Roman" w:cs="Times New Roman"/>
          <w:sz w:val="24"/>
          <w:szCs w:val="24"/>
          <w:lang w:val="en-US"/>
        </w:rPr>
        <w:fldChar w:fldCharType="end"/>
      </w:r>
      <w:r w:rsidR="00C62E03">
        <w:rPr>
          <w:rFonts w:ascii="Times New Roman" w:hAnsi="Times New Roman" w:cs="Times New Roman"/>
          <w:sz w:val="24"/>
          <w:szCs w:val="24"/>
          <w:lang w:val="en-US"/>
        </w:rPr>
        <w:t xml:space="preserve"> speculate</w:t>
      </w:r>
      <w:r w:rsidR="00D513B9">
        <w:rPr>
          <w:rFonts w:ascii="Times New Roman" w:hAnsi="Times New Roman" w:cs="Times New Roman"/>
          <w:sz w:val="24"/>
          <w:szCs w:val="24"/>
          <w:lang w:val="en-US"/>
        </w:rPr>
        <w:t>d</w:t>
      </w:r>
      <w:r w:rsidR="00C62E03">
        <w:rPr>
          <w:rFonts w:ascii="Times New Roman" w:hAnsi="Times New Roman" w:cs="Times New Roman"/>
          <w:sz w:val="24"/>
          <w:szCs w:val="24"/>
          <w:lang w:val="en-US"/>
        </w:rPr>
        <w:t xml:space="preserve"> that increased attitudinal ambivalence among conservatives (vs. liberals) might result from conservatism being associated with a tendency to avoid conscious reflection on</w:t>
      </w:r>
      <w:r w:rsidR="00F473F8">
        <w:rPr>
          <w:rFonts w:ascii="Times New Roman" w:hAnsi="Times New Roman" w:cs="Times New Roman"/>
          <w:sz w:val="24"/>
          <w:szCs w:val="24"/>
          <w:lang w:val="en-US"/>
        </w:rPr>
        <w:t xml:space="preserve"> ambivalent attitude objects which could be a necessary condition for resolving these ambiguities and constructing more consistent attitudes</w:t>
      </w:r>
      <w:r w:rsidR="00BB31FC">
        <w:rPr>
          <w:rFonts w:ascii="Times New Roman" w:hAnsi="Times New Roman" w:cs="Times New Roman"/>
          <w:sz w:val="24"/>
          <w:szCs w:val="24"/>
          <w:lang w:val="en-US"/>
        </w:rPr>
        <w:t xml:space="preserve"> </w:t>
      </w:r>
      <w:r w:rsidR="00BB31FC">
        <w:rPr>
          <w:rFonts w:ascii="Times New Roman" w:hAnsi="Times New Roman" w:cs="Times New Roman"/>
          <w:sz w:val="24"/>
          <w:szCs w:val="24"/>
          <w:lang w:val="en-US"/>
        </w:rPr>
        <w:fldChar w:fldCharType="begin"/>
      </w:r>
      <w:r w:rsidR="00952C66">
        <w:rPr>
          <w:rFonts w:ascii="Times New Roman" w:hAnsi="Times New Roman" w:cs="Times New Roman"/>
          <w:sz w:val="24"/>
          <w:szCs w:val="24"/>
          <w:lang w:val="en-US"/>
        </w:rPr>
        <w:instrText xml:space="preserve"> ADDIN ZOTERO_ITEM CSL_CITATION {"citationID":"CBNdWhRS","properties":{"formattedCitation":"(see Clark et al., 2008, for evidence that ambivalence can elicit avoidance of thinking about persuasive messages)","plainCitation":"(see Clark et al., 2008, for evidence that ambivalence can elicit avoidance of thinking about persuasive messages)","noteIndex":0},"citationItems":[{"id":863,"uris":["http://zotero.org/users/6602770/items/KBH9KQ7G"],"itemData":{"id":863,"type":"article-journal","abstract":"Attitudinal ambivalence has been found to increase processing of attitude-relevant information. In this research, the authors suggest that ambivalence can also create the opposite effect: avoidance of thinking about persuasive messages. If processing is intended to reduce experienced ambivalence, then ambivalent people should increase processing of information perceived as proattitudinal (agreeable) and able to decrease ambivalence. However, ambivalence should also lead people to avoid processing of counterattitudinal (disagreeable) information that threatens to increase ambivalence. Three studies provide evidence consistent with this proposal. When participants were relatively ambivalent, they processed messages to a greater extent when the messages were proattitudinal rather than counterattitudinal. However, when participants were relatively unambivalent, they processed messages more when the messages were counterattitudinal rather than proattitudinal. In addition, ambivalent participants perceived proattitudinal messages as more likely than counterattitudinal messages to reduce ambivalence, and these perceptions accounted for message position effects on amount of processing.","container-title":"Personality and Social Psychology Bulletin","DOI":"10.1177/0146167207312527","ISSN":"0146-1672, 1552-7433","issue":"4","journalAbbreviation":"Pers Soc Psychol Bull","language":"en","page":"565-577","source":"DOI.org (Crossref)","title":"Attitudinal Ambivalence and Message-Based Persuasion: Motivated Processing of Proattitudinal Information and Avoidance of Counterattitudinal Information","title-short":"Attitudinal Ambivalence and Message-Based Persuasion","volume":"34","author":[{"family":"Clark","given":"Jason K."},{"family":"Wegener","given":"Duane T."},{"family":"Fabrigar","given":"Leandre R."}],"issued":{"date-parts":[["2008",4]]}},"label":"page","prefix":"see","suffix":", for evidence that ambivalence can elicit avoidance of thinking about persuasive messages"}],"schema":"https://github.com/citation-style-language/schema/raw/master/csl-citation.json"} </w:instrText>
      </w:r>
      <w:r w:rsidR="00BB31FC">
        <w:rPr>
          <w:rFonts w:ascii="Times New Roman" w:hAnsi="Times New Roman" w:cs="Times New Roman"/>
          <w:sz w:val="24"/>
          <w:szCs w:val="24"/>
          <w:lang w:val="en-US"/>
        </w:rPr>
        <w:fldChar w:fldCharType="separate"/>
      </w:r>
      <w:r w:rsidR="00952C66" w:rsidRPr="00952C66">
        <w:rPr>
          <w:rFonts w:ascii="Times New Roman" w:hAnsi="Times New Roman" w:cs="Times New Roman"/>
          <w:sz w:val="24"/>
          <w:lang w:val="en-US"/>
        </w:rPr>
        <w:t>(see Clark et al., 2008, for evidence that ambivalence can elicit avoidance of thinking about persuasive messages)</w:t>
      </w:r>
      <w:r w:rsidR="00BB31FC">
        <w:rPr>
          <w:rFonts w:ascii="Times New Roman" w:hAnsi="Times New Roman" w:cs="Times New Roman"/>
          <w:sz w:val="24"/>
          <w:szCs w:val="24"/>
          <w:lang w:val="en-US"/>
        </w:rPr>
        <w:fldChar w:fldCharType="end"/>
      </w:r>
      <w:r w:rsidR="00952C66">
        <w:rPr>
          <w:rFonts w:ascii="Times New Roman" w:hAnsi="Times New Roman" w:cs="Times New Roman"/>
          <w:sz w:val="24"/>
          <w:szCs w:val="24"/>
          <w:lang w:val="en-US"/>
        </w:rPr>
        <w:t>: “</w:t>
      </w:r>
      <w:r w:rsidR="00952C66" w:rsidRPr="00952C66">
        <w:rPr>
          <w:rFonts w:ascii="Times New Roman" w:hAnsi="Times New Roman" w:cs="Times New Roman"/>
          <w:sz w:val="24"/>
          <w:szCs w:val="24"/>
          <w:lang w:val="en-US"/>
        </w:rPr>
        <w:t>If resolving ambivalence requires one to consciously reflect on</w:t>
      </w:r>
      <w:r w:rsidR="00952C66">
        <w:rPr>
          <w:rFonts w:ascii="Times New Roman" w:hAnsi="Times New Roman" w:cs="Times New Roman"/>
          <w:sz w:val="24"/>
          <w:szCs w:val="24"/>
          <w:lang w:val="en-US"/>
        </w:rPr>
        <w:t xml:space="preserve"> </w:t>
      </w:r>
      <w:r w:rsidR="00952C66" w:rsidRPr="00952C66">
        <w:rPr>
          <w:rFonts w:ascii="Times New Roman" w:hAnsi="Times New Roman" w:cs="Times New Roman"/>
          <w:sz w:val="24"/>
          <w:szCs w:val="24"/>
          <w:lang w:val="en-US"/>
        </w:rPr>
        <w:t>it, a preference for order and clarity might make doing so aversive for more conservative individuals. Alternatively (or in</w:t>
      </w:r>
      <w:r w:rsidR="00952C66">
        <w:rPr>
          <w:rFonts w:ascii="Times New Roman" w:hAnsi="Times New Roman" w:cs="Times New Roman"/>
          <w:sz w:val="24"/>
          <w:szCs w:val="24"/>
          <w:lang w:val="en-US"/>
        </w:rPr>
        <w:t xml:space="preserve"> </w:t>
      </w:r>
      <w:r w:rsidR="00952C66" w:rsidRPr="00952C66">
        <w:rPr>
          <w:rFonts w:ascii="Times New Roman" w:hAnsi="Times New Roman" w:cs="Times New Roman"/>
          <w:sz w:val="24"/>
          <w:szCs w:val="24"/>
          <w:lang w:val="en-US"/>
        </w:rPr>
        <w:t>addition), the psychological characteristics associated with a</w:t>
      </w:r>
      <w:r w:rsidR="00952C66">
        <w:rPr>
          <w:rFonts w:ascii="Times New Roman" w:hAnsi="Times New Roman" w:cs="Times New Roman"/>
          <w:sz w:val="24"/>
          <w:szCs w:val="24"/>
          <w:lang w:val="en-US"/>
        </w:rPr>
        <w:t xml:space="preserve"> </w:t>
      </w:r>
      <w:r w:rsidR="00952C66" w:rsidRPr="00952C66">
        <w:rPr>
          <w:rFonts w:ascii="Times New Roman" w:hAnsi="Times New Roman" w:cs="Times New Roman"/>
          <w:sz w:val="24"/>
          <w:szCs w:val="24"/>
          <w:lang w:val="en-US"/>
        </w:rPr>
        <w:t>liberal political orientation (e.g., openness, need for cognition)</w:t>
      </w:r>
      <w:r w:rsidR="00952C66">
        <w:rPr>
          <w:rFonts w:ascii="Times New Roman" w:hAnsi="Times New Roman" w:cs="Times New Roman"/>
          <w:sz w:val="24"/>
          <w:szCs w:val="24"/>
          <w:lang w:val="en-US"/>
        </w:rPr>
        <w:t xml:space="preserve"> </w:t>
      </w:r>
      <w:r w:rsidR="00952C66" w:rsidRPr="00952C66">
        <w:rPr>
          <w:rFonts w:ascii="Times New Roman" w:hAnsi="Times New Roman" w:cs="Times New Roman"/>
          <w:sz w:val="24"/>
          <w:szCs w:val="24"/>
          <w:lang w:val="en-US"/>
        </w:rPr>
        <w:t>might lead people to more frequently bring to mind attitude</w:t>
      </w:r>
      <w:r w:rsidR="00952C66">
        <w:rPr>
          <w:rFonts w:ascii="Times New Roman" w:hAnsi="Times New Roman" w:cs="Times New Roman"/>
          <w:sz w:val="24"/>
          <w:szCs w:val="24"/>
          <w:lang w:val="en-US"/>
        </w:rPr>
        <w:t xml:space="preserve"> </w:t>
      </w:r>
      <w:r w:rsidR="00952C66" w:rsidRPr="00952C66">
        <w:rPr>
          <w:rFonts w:ascii="Times New Roman" w:hAnsi="Times New Roman" w:cs="Times New Roman"/>
          <w:sz w:val="24"/>
          <w:szCs w:val="24"/>
          <w:lang w:val="en-US"/>
        </w:rPr>
        <w:t>objects associated with evaluative inconsistency and, in the</w:t>
      </w:r>
      <w:r w:rsidR="00E6432F">
        <w:rPr>
          <w:rFonts w:ascii="Times New Roman" w:hAnsi="Times New Roman" w:cs="Times New Roman"/>
          <w:sz w:val="24"/>
          <w:szCs w:val="24"/>
          <w:lang w:val="en-US"/>
        </w:rPr>
        <w:t xml:space="preserve"> </w:t>
      </w:r>
      <w:r w:rsidR="00952C66" w:rsidRPr="00952C66">
        <w:rPr>
          <w:rFonts w:ascii="Times New Roman" w:hAnsi="Times New Roman" w:cs="Times New Roman"/>
          <w:sz w:val="24"/>
          <w:szCs w:val="24"/>
          <w:lang w:val="en-US"/>
        </w:rPr>
        <w:t>process, integrate their complex thoughts and feelings to construct more straightforward attitudes</w:t>
      </w:r>
      <w:r w:rsidR="00952C66">
        <w:rPr>
          <w:rFonts w:ascii="Times New Roman" w:hAnsi="Times New Roman" w:cs="Times New Roman"/>
          <w:sz w:val="24"/>
          <w:szCs w:val="24"/>
          <w:lang w:val="en-US"/>
        </w:rPr>
        <w:t xml:space="preserve">” (p. </w:t>
      </w:r>
      <w:r w:rsidR="00003DDB">
        <w:rPr>
          <w:rFonts w:ascii="Times New Roman" w:hAnsi="Times New Roman" w:cs="Times New Roman"/>
          <w:sz w:val="24"/>
          <w:szCs w:val="24"/>
          <w:lang w:val="en-US"/>
        </w:rPr>
        <w:t>786</w:t>
      </w:r>
      <w:r w:rsidR="00952C66">
        <w:rPr>
          <w:rFonts w:ascii="Times New Roman" w:hAnsi="Times New Roman" w:cs="Times New Roman"/>
          <w:sz w:val="24"/>
          <w:szCs w:val="24"/>
          <w:lang w:val="en-US"/>
        </w:rPr>
        <w:t>)</w:t>
      </w:r>
      <w:r w:rsidR="00952C66" w:rsidRPr="00952C66">
        <w:rPr>
          <w:rFonts w:ascii="Times New Roman" w:hAnsi="Times New Roman" w:cs="Times New Roman"/>
          <w:sz w:val="24"/>
          <w:szCs w:val="24"/>
          <w:lang w:val="en-US"/>
        </w:rPr>
        <w:t>.</w:t>
      </w:r>
    </w:p>
    <w:p w14:paraId="49E07F37" w14:textId="77777777" w:rsidR="00BC6E03" w:rsidRPr="00A05674" w:rsidRDefault="00BC6E03" w:rsidP="004214AF">
      <w:pPr>
        <w:spacing w:line="480" w:lineRule="auto"/>
        <w:rPr>
          <w:rFonts w:ascii="Times New Roman" w:hAnsi="Times New Roman" w:cs="Times New Roman"/>
          <w:b/>
          <w:bCs/>
          <w:sz w:val="24"/>
          <w:szCs w:val="24"/>
          <w:lang w:val="en-US"/>
        </w:rPr>
      </w:pPr>
      <w:r w:rsidRPr="00A05674">
        <w:rPr>
          <w:rFonts w:ascii="Times New Roman" w:hAnsi="Times New Roman" w:cs="Times New Roman"/>
          <w:b/>
          <w:bCs/>
          <w:sz w:val="24"/>
          <w:szCs w:val="24"/>
          <w:lang w:val="en-US"/>
        </w:rPr>
        <w:t>The Ideological Extremity Hypothesis</w:t>
      </w:r>
    </w:p>
    <w:p w14:paraId="69AC9F65" w14:textId="2CCCB477" w:rsidR="001D6442" w:rsidRDefault="00A05674" w:rsidP="004214A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According to the ideological extremity hypothesis</w:t>
      </w:r>
      <w:r w:rsidR="003432B2">
        <w:rPr>
          <w:rFonts w:ascii="Times New Roman" w:hAnsi="Times New Roman" w:cs="Times New Roman"/>
          <w:sz w:val="24"/>
          <w:szCs w:val="24"/>
          <w:lang w:val="en-US"/>
        </w:rPr>
        <w:t>,</w:t>
      </w:r>
      <w:r>
        <w:rPr>
          <w:rFonts w:ascii="Times New Roman" w:hAnsi="Times New Roman" w:cs="Times New Roman"/>
          <w:sz w:val="24"/>
          <w:szCs w:val="24"/>
          <w:lang w:val="en-US"/>
        </w:rPr>
        <w:t xml:space="preserve"> extreme political orientations on both sides of the political spectrum rather than conservatism </w:t>
      </w:r>
      <w:r w:rsidR="00877EFF">
        <w:rPr>
          <w:rFonts w:ascii="Times New Roman" w:hAnsi="Times New Roman" w:cs="Times New Roman"/>
          <w:sz w:val="24"/>
          <w:szCs w:val="24"/>
          <w:lang w:val="en-US"/>
        </w:rPr>
        <w:t xml:space="preserve">specifically </w:t>
      </w:r>
      <w:r>
        <w:rPr>
          <w:rFonts w:ascii="Times New Roman" w:hAnsi="Times New Roman" w:cs="Times New Roman"/>
          <w:sz w:val="24"/>
          <w:szCs w:val="24"/>
          <w:lang w:val="en-US"/>
        </w:rPr>
        <w:t>are associated with simplistic, dogmatic</w:t>
      </w:r>
      <w:r w:rsidR="00877EFF">
        <w:rPr>
          <w:rFonts w:ascii="Times New Roman" w:hAnsi="Times New Roman" w:cs="Times New Roman"/>
          <w:sz w:val="24"/>
          <w:szCs w:val="24"/>
          <w:lang w:val="en-US"/>
        </w:rPr>
        <w:t>,</w:t>
      </w:r>
      <w:r>
        <w:rPr>
          <w:rFonts w:ascii="Times New Roman" w:hAnsi="Times New Roman" w:cs="Times New Roman"/>
          <w:sz w:val="24"/>
          <w:szCs w:val="24"/>
          <w:lang w:val="en-US"/>
        </w:rPr>
        <w:t xml:space="preserve"> and inflexible </w:t>
      </w:r>
      <w:r w:rsidR="00877EFF">
        <w:rPr>
          <w:rFonts w:ascii="Times New Roman" w:hAnsi="Times New Roman" w:cs="Times New Roman"/>
          <w:sz w:val="24"/>
          <w:szCs w:val="24"/>
          <w:lang w:val="en-US"/>
        </w:rPr>
        <w:t xml:space="preserve">belief systems </w:t>
      </w:r>
      <w:r w:rsidR="004A73A9">
        <w:rPr>
          <w:rFonts w:ascii="Times New Roman" w:hAnsi="Times New Roman" w:cs="Times New Roman"/>
          <w:sz w:val="24"/>
          <w:szCs w:val="24"/>
          <w:lang w:val="en-US"/>
        </w:rPr>
        <w:t xml:space="preserve">and thinking styles </w:t>
      </w:r>
      <w:r w:rsidR="00877EFF">
        <w:rPr>
          <w:rFonts w:ascii="Times New Roman" w:hAnsi="Times New Roman" w:cs="Times New Roman"/>
          <w:sz w:val="24"/>
          <w:szCs w:val="24"/>
          <w:lang w:val="en-US"/>
        </w:rPr>
        <w:fldChar w:fldCharType="begin"/>
      </w:r>
      <w:r w:rsidR="00C87CB5">
        <w:rPr>
          <w:rFonts w:ascii="Times New Roman" w:hAnsi="Times New Roman" w:cs="Times New Roman"/>
          <w:sz w:val="24"/>
          <w:szCs w:val="24"/>
          <w:lang w:val="en-US"/>
        </w:rPr>
        <w:instrText xml:space="preserve"> ADDIN ZOTERO_ITEM CSL_CITATION {"citationID":"cn7DSmMu","properties":{"formattedCitation":"(Brandt et al., 2015; Conway et al., 2018; Costello &amp; Bowes, 2022; Fernbach et al., 2013; Greenberg &amp; Jonas, 2003; Lammers et al., 2017; Toner et al., 2013; van Prooijen &amp; Krouwel, 2019; Zmigrod, 2020; Zmigrod et al., 2020)","plainCitation":"(Brandt et al., 2015; Conway et al., 2018; Costello &amp; Bowes, 2022; Fernbach et al., 2013; Greenberg &amp; Jonas, 2003; Lammers et al., 2017; Toner et al., 2013; van Prooijen &amp; Krouwel, 2019; Zmigrod, 2020; Zmigrod et al., 2020)","noteIndex":0},"citationItems":[{"id":479,"uris":["http://zotero.org/users/6602770/items/Z5ZDCFY6"],"itemData":{"id":479,"type":"article-journal","container-title":"Psychological Science","DOI":"10.1177/0956797614559730","ISSN":"0956-7976, 1467-9280","issue":"2","journalAbbreviation":"Psychol Sci","language":"en","page":"189-202","source":"DOI.org (Crossref)","title":"The Unthinking or Confident Extremist? Political Extremists Are More Likely Than Moderates to Reject Experimenter-Generated Anchors","title-short":"The Unthinking or Confident Extremist?","volume":"26","author":[{"family":"Brandt","given":"Mark J."},{"family":"Evans","given":"Anthony M."},{"family":"Crawford","given":"Jarret T."}],"issued":{"date-parts":[["2015",2]]}}},{"id":477,"uris":["http://zotero.org/users/6602770/items/IKUDTMKI"],"itemData":{"id":477,"type":"article-journal","container-title":"Political Psychology","DOI":"10.1111/pops.12470","ISSN":"0162895X","issue":"5","journalAbbreviation":"Political Psychology","language":"en","page":"1049-1067","source":"DOI.org (Crossref)","title":"Finding the Loch Ness Monster: Left-Wing Authoritarianism in the United States","title-short":"Finding the Loch Ness Monster","volume":"39","author":[{"family":"Conway","given":"Lucian Gideon"},{"family":"Houck","given":"Shannon C."},{"family":"Gornick","given":"Laura Janelle"},{"family":"Repke","given":"Meredith A."}],"issued":{"date-parts":[["2018",10]]}}},{"id":1062,"uris":["http://zotero.org/users/6602770/items/YR2AHV2F"],"itemData":{"id":1062,"type":"article-journal","abstract":"The present investigation examined curvilinear relations between political ideology, on the one hand, and absolute certainty and dogmatism, on the other, across six online samples ( N = 2,889). Ideological extremists were more likely than others to be absolutely certain: About one in three extremists reported being absolutely (i.e., 100%) certain of the correctness of their political beliefs, whereas about one in 15 non-extremists reported being absolutely certain. Although absolute political certainty was relatively symmetrical across the political left and right, conservatives tended to report greater domain-general dogmatism than liberals. Extremism effects for domain-general dogmatism were also present, however; and ideological asymmetries in dogmatism appeared to be driven by social, rather than economic, ideology. Taken together, these findings underscore the complexity of relations between absolute certainty, dogmatism, and ideology, ultimately challenging the sufficiency of contemporary psychological accounts of ideological (a)symmetries to describe our complex political reality.","container-title":"Social Psychological and Personality Science","DOI":"10.1177/19485506211070410","ISSN":"1948-5506, 1948-5514","journalAbbreviation":"Social Psychological and Personality Science","language":"en","page":"194855062110704","source":"DOI.org (Crossref)","title":"Absolute Certainty and Political Ideology: A Systematic Test of Curvilinearity","title-short":"Absolute Certainty and Political Ideology","author":[{"family":"Costello","given":"Thomas H."},{"family":"Bowes","given":"Shauna M."}],"issued":{"date-parts":[["2022",2,15]]}}},{"id":463,"uris":["http://zotero.org/users/6602770/items/IFQQWGX7"],"itemData":{"id":463,"type":"article-journal","container-title":"Psychological Science","DOI":"10.1177/0956797612464058","ISSN":"0956-7976, 1467-9280","issue":"6","journalAbbreviation":"Psychol Sci","language":"en","page":"939-946","source":"DOI.org (Crossref)","title":"Political Extremism Is Supported by an Illusion of Understanding","volume":"24","author":[{"family":"Fernbach","given":"Philip M."},{"family":"Rogers","given":"Todd"},{"family":"Fox","given":"Craig R."},{"family":"Sloman","given":"Steven A."}],"issued":{"date-parts":[["2013",6]]}}},{"id":461,"uris":["http://zotero.org/users/6602770/items/2BD8RVTD"],"itemData":{"id":461,"type":"article-journal","container-title":"Psychological Bulletin","DOI":"10.1037/0033-2909.129.3.376","ISSN":"1939-1455, 0033-2909","issue":"3","journalAbbreviation":"Psychological Bulletin","language":"en","page":"376-382","source":"DOI.org (Crossref)","title":"Psychological motives and political orientation--The left, the right, and the rigid: Comment on Jost et al. (2003).","title-short":"Psychological motives and political orientation--The left, the right, and the rigid","volume":"129","author":[{"family":"Greenberg","given":"Jeff"},{"family":"Jonas","given":"Eva"}],"issued":{"date-parts":[["2003"]]}}},{"id":140,"uris":["http://zotero.org/users/6602770/items/IEMAXY9S"],"itemData":{"id":140,"type":"article-journal","container-title":"Social Psychological and Personality Science","DOI":"10.1177/1948550616678456","ISSN":"1948-5506, 1948-5514","issue":"6","journalAbbreviation":"Social Psychological and Personality Science","language":"en","page":"612-622","source":"DOI.org (Crossref)","title":"The Political Domain Appears Simpler to the Politically Extreme Than to Political Moderates","volume":"8","author":[{"family":"Lammers","given":"Joris"},{"family":"Koch","given":"Alex"},{"family":"Conway","given":"Paul"},{"family":"Brandt","given":"Mark J."}],"issued":{"date-parts":[["2017",8]]}}},{"id":476,"uris":["http://zotero.org/users/6602770/items/WISYPE5Q"],"itemData":{"id":476,"type":"article-journal","container-title":"Psychological Science","DOI":"10.1177/0956797613494848","ISSN":"0956-7976, 1467-9280","issue":"12","journalAbbreviation":"Psychol Sci","language":"en","page":"2454-2462","source":"DOI.org (Crossref)","title":"Feeling Superior Is a Bipartisan Issue: Extremity (Not Direction) of Political Views Predicts Perceived Belief Superiority","title-short":"Feeling Superior Is a Bipartisan Issue","volume":"24","author":[{"family":"Toner","given":"Kaitlin"},{"family":"Leary","given":"Mark R."},{"family":"Asher","given":"Michael W."},{"family":"Jongman-Sereno","given":"Katrina P."}],"issued":{"date-parts":[["2013",12]]}}},{"id":141,"uris":["http://zotero.org/users/6602770/items/SP7Z9IN6"],"itemData":{"id":141,"type":"article-journal","container-title":"Current Directions in Psychological Science","DOI":"10.1177/0963721418817755","ISSN":"0963-7214, 1467-8721","issue":"2","journalAbbreviation":"Curr Dir Psychol Sci","language":"en","page":"159-163","source":"DOI.org (Crossref)","title":"Psychological Features of Extreme Political Ideologies","volume":"28","author":[{"family":"Prooijen","given":"Jan-Willem","non-dropping-particle":"van"},{"family":"Krouwel","given":"André P. M."}],"issued":{"date-parts":[["2019",4]]}}},{"id":1070,"uris":["http://zotero.org/users/6602770/items/9UBLBETM"],"itemData":{"id":1070,"type":"article-journal","container-title":"Current Opinion in Behavioral Sciences","DOI":"10.1016/j.cobeha.2019.10.016","ISSN":"23521546","journalAbbreviation":"Current Opinion in Behavioral Sciences","language":"en","page":"34-39","source":"DOI.org (Crossref)","title":"The role of cognitive rigidity in political ideologies: theory, evidence, and future directions","title-short":"The role of cognitive rigidity in political ideologies","volume":"34","author":[{"family":"Zmigrod","given":"Leor"}],"issued":{"date-parts":[["2020",8]]}}},{"id":143,"uris":["http://zotero.org/users/6602770/items/US4MDBMG"],"itemData":{"id":143,"type":"article-journal","container-title":"Journal of Experimental Psychology: General","DOI":"10.1037/xge0000661","ISSN":"1939-2222, 0096-3445","issue":"3","journalAbbreviation":"Journal of Experimental Psychology: General","language":"en","page":"407-418","source":"DOI.org (Crossref)","title":"The partisan mind: Is extreme political partisanship related to cognitive inflexibility?","title-short":"The partisan mind","volume":"149","author":[{"family":"Zmigrod","given":"Leor"},{"family":"Rentfrow","given":"Peter Jason"},{"family":"Robbins","given":"Trevor W."}],"issued":{"date-parts":[["2020",3]]}}}],"schema":"https://github.com/citation-style-language/schema/raw/master/csl-citation.json"} </w:instrText>
      </w:r>
      <w:r w:rsidR="00877EFF">
        <w:rPr>
          <w:rFonts w:ascii="Times New Roman" w:hAnsi="Times New Roman" w:cs="Times New Roman"/>
          <w:sz w:val="24"/>
          <w:szCs w:val="24"/>
          <w:lang w:val="en-US"/>
        </w:rPr>
        <w:fldChar w:fldCharType="separate"/>
      </w:r>
      <w:r w:rsidR="0043218F" w:rsidRPr="0043218F">
        <w:rPr>
          <w:rFonts w:ascii="Times New Roman" w:hAnsi="Times New Roman" w:cs="Times New Roman"/>
          <w:sz w:val="24"/>
          <w:lang w:val="en-US"/>
        </w:rPr>
        <w:t>(Brandt et al., 2015; Conway et al., 2018; Costello &amp; Bowes, 2022; Fernbach et al., 2013; Greenberg &amp; Jonas, 2003; Lammers et al., 2017; Toner et al., 2013; van Prooijen &amp; Krouwel, 2019; Zmigrod, 2020; Zmigrod et al., 2020)</w:t>
      </w:r>
      <w:r w:rsidR="00877EFF">
        <w:rPr>
          <w:rFonts w:ascii="Times New Roman" w:hAnsi="Times New Roman" w:cs="Times New Roman"/>
          <w:sz w:val="24"/>
          <w:szCs w:val="24"/>
          <w:lang w:val="en-US"/>
        </w:rPr>
        <w:fldChar w:fldCharType="end"/>
      </w:r>
      <w:r w:rsidR="00EA73FD" w:rsidRPr="009E060C">
        <w:rPr>
          <w:rFonts w:ascii="Times New Roman" w:hAnsi="Times New Roman" w:cs="Times New Roman"/>
          <w:sz w:val="24"/>
          <w:szCs w:val="24"/>
          <w:lang w:val="en-US"/>
        </w:rPr>
        <w:t xml:space="preserve">. </w:t>
      </w:r>
      <w:r w:rsidR="00EA73FD" w:rsidRPr="00160036">
        <w:rPr>
          <w:rFonts w:ascii="Times New Roman" w:hAnsi="Times New Roman" w:cs="Times New Roman"/>
          <w:sz w:val="24"/>
          <w:szCs w:val="24"/>
          <w:lang w:val="en-US"/>
        </w:rPr>
        <w:t xml:space="preserve">In line with this view, ideological extremity on both sides of the ideological spectrum has been demonstrated to be associated with higher scores on behavioral measures of cognitive inflexibility </w:t>
      </w:r>
      <w:r w:rsidR="00EA73FD">
        <w:rPr>
          <w:rFonts w:ascii="Times New Roman" w:hAnsi="Times New Roman" w:cs="Times New Roman"/>
          <w:sz w:val="24"/>
          <w:szCs w:val="24"/>
          <w:lang w:val="en-US"/>
        </w:rPr>
        <w:fldChar w:fldCharType="begin"/>
      </w:r>
      <w:r w:rsidR="00901065">
        <w:rPr>
          <w:rFonts w:ascii="Times New Roman" w:hAnsi="Times New Roman" w:cs="Times New Roman"/>
          <w:sz w:val="24"/>
          <w:szCs w:val="24"/>
          <w:lang w:val="en-US"/>
        </w:rPr>
        <w:instrText xml:space="preserve"> ADDIN ZOTERO_ITEM CSL_CITATION {"citationID":"8ihyPaMl","properties":{"formattedCitation":"(Zmigrod et al., 2020)","plainCitation":"(Zmigrod et al., 2020)","noteIndex":0},"citationItems":[{"id":143,"uris":["http://zotero.org/users/6602770/items/US4MDBMG"],"itemData":{"id":143,"type":"article-journal","container-title":"Journal of Experimental Psychology: General","DOI":"10.1037/xge0000661","ISSN":"1939-2222, 0096-3445","issue":"3","journalAbbreviation":"Journal of Experimental Psychology: General","language":"en","page":"407-418","source":"DOI.org (Crossref)","title":"The partisan mind: Is extreme political partisanship related to cognitive inflexibility?","title-short":"The partisan mind","volume":"149","author":[{"family":"Zmigrod","given":"Leor"},{"family":"Rentfrow","given":"Peter Jason"},{"family":"Robbins","given":"Trevor W."}],"issued":{"date-parts":[["2020",3]]}}}],"schema":"https://github.com/citation-style-language/schema/raw/master/csl-citation.json"} </w:instrText>
      </w:r>
      <w:r w:rsidR="00EA73FD">
        <w:rPr>
          <w:rFonts w:ascii="Times New Roman" w:hAnsi="Times New Roman" w:cs="Times New Roman"/>
          <w:sz w:val="24"/>
          <w:szCs w:val="24"/>
          <w:lang w:val="en-US"/>
        </w:rPr>
        <w:fldChar w:fldCharType="separate"/>
      </w:r>
      <w:r w:rsidR="00B118B4" w:rsidRPr="00B118B4">
        <w:rPr>
          <w:rFonts w:ascii="Times New Roman" w:hAnsi="Times New Roman" w:cs="Times New Roman"/>
          <w:sz w:val="24"/>
          <w:lang w:val="en-US"/>
        </w:rPr>
        <w:t>(Zmigrod et al., 2020)</w:t>
      </w:r>
      <w:r w:rsidR="00EA73FD">
        <w:rPr>
          <w:rFonts w:ascii="Times New Roman" w:hAnsi="Times New Roman" w:cs="Times New Roman"/>
          <w:sz w:val="24"/>
          <w:szCs w:val="24"/>
          <w:lang w:val="en-US"/>
        </w:rPr>
        <w:fldChar w:fldCharType="end"/>
      </w:r>
      <w:r w:rsidR="00325DAB" w:rsidRPr="00325DAB">
        <w:rPr>
          <w:rFonts w:ascii="Times New Roman" w:hAnsi="Times New Roman" w:cs="Times New Roman"/>
          <w:sz w:val="24"/>
          <w:szCs w:val="24"/>
          <w:lang w:val="en-US"/>
        </w:rPr>
        <w:t xml:space="preserve">, more simplistic perceptions of the political domain </w:t>
      </w:r>
      <w:r w:rsidR="00325DAB">
        <w:rPr>
          <w:rFonts w:ascii="Times New Roman" w:hAnsi="Times New Roman" w:cs="Times New Roman"/>
          <w:sz w:val="24"/>
          <w:szCs w:val="24"/>
          <w:lang w:val="en-US"/>
        </w:rPr>
        <w:fldChar w:fldCharType="begin"/>
      </w:r>
      <w:r w:rsidR="00901065">
        <w:rPr>
          <w:rFonts w:ascii="Times New Roman" w:hAnsi="Times New Roman" w:cs="Times New Roman"/>
          <w:sz w:val="24"/>
          <w:szCs w:val="24"/>
          <w:lang w:val="en-US"/>
        </w:rPr>
        <w:instrText xml:space="preserve"> ADDIN ZOTERO_ITEM CSL_CITATION {"citationID":"9p75ZBFl","properties":{"formattedCitation":"(Lammers et al., 2017)","plainCitation":"(Lammers et al., 2017)","noteIndex":0},"citationItems":[{"id":140,"uris":["http://zotero.org/users/6602770/items/IEMAXY9S"],"itemData":{"id":140,"type":"article-journal","container-title":"Social Psychological and Personality Science","DOI":"10.1177/1948550616678456","ISSN":"1948-5506, 1948-5514","issue":"6","journalAbbreviation":"Social Psychological and Personality Science","language":"en","page":"612-622","source":"DOI.org (Crossref)","title":"The Political Domain Appears Simpler to the Politically Extreme Than to Political Moderates","volume":"8","author":[{"family":"Lammers","given":"Joris"},{"family":"Koch","given":"Alex"},{"family":"Conway","given":"Paul"},{"family":"Brandt","given":"Mark J."}],"issued":{"date-parts":[["2017",8]]}}}],"schema":"https://github.com/citation-style-language/schema/raw/master/csl-citation.json"} </w:instrText>
      </w:r>
      <w:r w:rsidR="00325DAB">
        <w:rPr>
          <w:rFonts w:ascii="Times New Roman" w:hAnsi="Times New Roman" w:cs="Times New Roman"/>
          <w:sz w:val="24"/>
          <w:szCs w:val="24"/>
          <w:lang w:val="en-US"/>
        </w:rPr>
        <w:fldChar w:fldCharType="separate"/>
      </w:r>
      <w:r w:rsidR="00B118B4" w:rsidRPr="00B118B4">
        <w:rPr>
          <w:rFonts w:ascii="Times New Roman" w:hAnsi="Times New Roman" w:cs="Times New Roman"/>
          <w:sz w:val="24"/>
          <w:lang w:val="en-US"/>
        </w:rPr>
        <w:t>(Lammers et al., 2017)</w:t>
      </w:r>
      <w:r w:rsidR="00325DAB">
        <w:rPr>
          <w:rFonts w:ascii="Times New Roman" w:hAnsi="Times New Roman" w:cs="Times New Roman"/>
          <w:sz w:val="24"/>
          <w:szCs w:val="24"/>
          <w:lang w:val="en-US"/>
        </w:rPr>
        <w:fldChar w:fldCharType="end"/>
      </w:r>
      <w:r w:rsidR="00325DAB" w:rsidRPr="00325DAB">
        <w:rPr>
          <w:rFonts w:ascii="Times New Roman" w:hAnsi="Times New Roman" w:cs="Times New Roman"/>
          <w:sz w:val="24"/>
          <w:szCs w:val="24"/>
          <w:lang w:val="en-US"/>
        </w:rPr>
        <w:t xml:space="preserve">, </w:t>
      </w:r>
      <w:r w:rsidR="00325DAB">
        <w:rPr>
          <w:rFonts w:ascii="Times New Roman" w:hAnsi="Times New Roman" w:cs="Times New Roman"/>
          <w:sz w:val="24"/>
          <w:szCs w:val="24"/>
          <w:lang w:val="en-US"/>
        </w:rPr>
        <w:t xml:space="preserve">a tendency to </w:t>
      </w:r>
      <w:r w:rsidR="00EC0CB3">
        <w:rPr>
          <w:rFonts w:ascii="Times New Roman" w:hAnsi="Times New Roman" w:cs="Times New Roman"/>
          <w:sz w:val="24"/>
          <w:szCs w:val="24"/>
          <w:lang w:val="en-US"/>
        </w:rPr>
        <w:t>ignore</w:t>
      </w:r>
      <w:r w:rsidR="004A73A9">
        <w:rPr>
          <w:rFonts w:ascii="Times New Roman" w:hAnsi="Times New Roman" w:cs="Times New Roman"/>
          <w:sz w:val="24"/>
          <w:szCs w:val="24"/>
          <w:lang w:val="en-US"/>
        </w:rPr>
        <w:t xml:space="preserve"> </w:t>
      </w:r>
      <w:r w:rsidR="00325DAB">
        <w:rPr>
          <w:rFonts w:ascii="Times New Roman" w:hAnsi="Times New Roman" w:cs="Times New Roman"/>
          <w:sz w:val="24"/>
          <w:szCs w:val="24"/>
          <w:lang w:val="en-US"/>
        </w:rPr>
        <w:t>external information</w:t>
      </w:r>
      <w:r w:rsidR="00EC0CB3">
        <w:rPr>
          <w:rFonts w:ascii="Times New Roman" w:hAnsi="Times New Roman" w:cs="Times New Roman"/>
          <w:sz w:val="24"/>
          <w:szCs w:val="24"/>
          <w:lang w:val="en-US"/>
        </w:rPr>
        <w:t xml:space="preserve"> in judgments</w:t>
      </w:r>
      <w:r w:rsidR="00325DAB">
        <w:rPr>
          <w:rFonts w:ascii="Times New Roman" w:hAnsi="Times New Roman" w:cs="Times New Roman"/>
          <w:sz w:val="24"/>
          <w:szCs w:val="24"/>
          <w:lang w:val="en-US"/>
        </w:rPr>
        <w:t xml:space="preserve"> </w:t>
      </w:r>
      <w:r w:rsidR="00325DAB">
        <w:rPr>
          <w:rFonts w:ascii="Times New Roman" w:hAnsi="Times New Roman" w:cs="Times New Roman"/>
          <w:sz w:val="24"/>
          <w:szCs w:val="24"/>
          <w:lang w:val="en-US"/>
        </w:rPr>
        <w:fldChar w:fldCharType="begin"/>
      </w:r>
      <w:r w:rsidR="00901065">
        <w:rPr>
          <w:rFonts w:ascii="Times New Roman" w:hAnsi="Times New Roman" w:cs="Times New Roman"/>
          <w:sz w:val="24"/>
          <w:szCs w:val="24"/>
          <w:lang w:val="en-US"/>
        </w:rPr>
        <w:instrText xml:space="preserve"> ADDIN ZOTERO_ITEM CSL_CITATION {"citationID":"2MhdqtBl","properties":{"formattedCitation":"(Brandt et al., 2015)","plainCitation":"(Brandt et al., 2015)","noteIndex":0},"citationItems":[{"id":479,"uris":["http://zotero.org/users/6602770/items/Z5ZDCFY6"],"itemData":{"id":479,"type":"article-journal","container-title":"Psychological Science","DOI":"10.1177/0956797614559730","ISSN":"0956-7976, 1467-9280","issue":"2","journalAbbreviation":"Psychol Sci","language":"en","page":"189-202","source":"DOI.org (Crossref)","title":"The Unthinking or Confident Extremist? Political Extremists Are More Likely Than Moderates to Reject Experimenter-Generated Anchors","title-short":"The Unthinking or Confident Extremist?","volume":"26","author":[{"family":"Brandt","given":"Mark J."},{"family":"Evans","given":"Anthony M."},{"family":"Crawford","given":"Jarret T."}],"issued":{"date-parts":[["2015",2]]}}}],"schema":"https://github.com/citation-style-language/schema/raw/master/csl-citation.json"} </w:instrText>
      </w:r>
      <w:r w:rsidR="00325DAB">
        <w:rPr>
          <w:rFonts w:ascii="Times New Roman" w:hAnsi="Times New Roman" w:cs="Times New Roman"/>
          <w:sz w:val="24"/>
          <w:szCs w:val="24"/>
          <w:lang w:val="en-US"/>
        </w:rPr>
        <w:fldChar w:fldCharType="separate"/>
      </w:r>
      <w:r w:rsidR="00B118B4" w:rsidRPr="00B118B4">
        <w:rPr>
          <w:rFonts w:ascii="Times New Roman" w:hAnsi="Times New Roman" w:cs="Times New Roman"/>
          <w:sz w:val="24"/>
          <w:lang w:val="en-US"/>
        </w:rPr>
        <w:t>(Brandt et al., 2015)</w:t>
      </w:r>
      <w:r w:rsidR="00325DAB">
        <w:rPr>
          <w:rFonts w:ascii="Times New Roman" w:hAnsi="Times New Roman" w:cs="Times New Roman"/>
          <w:sz w:val="24"/>
          <w:szCs w:val="24"/>
          <w:lang w:val="en-US"/>
        </w:rPr>
        <w:fldChar w:fldCharType="end"/>
      </w:r>
      <w:r w:rsidR="00325DAB">
        <w:rPr>
          <w:rFonts w:ascii="Times New Roman" w:hAnsi="Times New Roman" w:cs="Times New Roman"/>
          <w:sz w:val="24"/>
          <w:szCs w:val="24"/>
          <w:lang w:val="en-US"/>
        </w:rPr>
        <w:t xml:space="preserve">, </w:t>
      </w:r>
      <w:r w:rsidR="00325DAB" w:rsidRPr="00325DAB">
        <w:rPr>
          <w:rFonts w:ascii="Times New Roman" w:hAnsi="Times New Roman" w:cs="Times New Roman"/>
          <w:sz w:val="24"/>
          <w:szCs w:val="24"/>
          <w:lang w:val="en-US"/>
        </w:rPr>
        <w:t>illusions of underst</w:t>
      </w:r>
      <w:r w:rsidR="00325DAB">
        <w:rPr>
          <w:rFonts w:ascii="Times New Roman" w:hAnsi="Times New Roman" w:cs="Times New Roman"/>
          <w:sz w:val="24"/>
          <w:szCs w:val="24"/>
          <w:lang w:val="en-US"/>
        </w:rPr>
        <w:t xml:space="preserve">anding </w:t>
      </w:r>
      <w:r w:rsidR="00325DAB">
        <w:rPr>
          <w:rFonts w:ascii="Times New Roman" w:hAnsi="Times New Roman" w:cs="Times New Roman"/>
          <w:sz w:val="24"/>
          <w:szCs w:val="24"/>
          <w:lang w:val="en-US"/>
        </w:rPr>
        <w:fldChar w:fldCharType="begin"/>
      </w:r>
      <w:r w:rsidR="00901065">
        <w:rPr>
          <w:rFonts w:ascii="Times New Roman" w:hAnsi="Times New Roman" w:cs="Times New Roman"/>
          <w:sz w:val="24"/>
          <w:szCs w:val="24"/>
          <w:lang w:val="en-US"/>
        </w:rPr>
        <w:instrText xml:space="preserve"> ADDIN ZOTERO_ITEM CSL_CITATION {"citationID":"m1SQ0zdl","properties":{"formattedCitation":"(Fernbach et al., 2013)","plainCitation":"(Fernbach et al., 2013)","noteIndex":0},"citationItems":[{"id":463,"uris":["http://zotero.org/users/6602770/items/IFQQWGX7"],"itemData":{"id":463,"type":"article-journal","container-title":"Psychological Science","DOI":"10.1177/0956797612464058","ISSN":"0956-7976, 1467-9280","issue":"6","journalAbbreviation":"Psychol Sci","language":"en","page":"939-946","source":"DOI.org (Crossref)","title":"Political Extremism Is Supported by an Illusion of Understanding","volume":"24","author":[{"family":"Fernbach","given":"Philip M."},{"family":"Rogers","given":"Todd"},{"family":"Fox","given":"Craig R."},{"family":"Sloman","given":"Steven A."}],"issued":{"date-parts":[["2013",6]]}}}],"schema":"https://github.com/citation-style-language/schema/raw/master/csl-citation.json"} </w:instrText>
      </w:r>
      <w:r w:rsidR="00325DAB">
        <w:rPr>
          <w:rFonts w:ascii="Times New Roman" w:hAnsi="Times New Roman" w:cs="Times New Roman"/>
          <w:sz w:val="24"/>
          <w:szCs w:val="24"/>
          <w:lang w:val="en-US"/>
        </w:rPr>
        <w:fldChar w:fldCharType="separate"/>
      </w:r>
      <w:r w:rsidR="00B118B4" w:rsidRPr="00B118B4">
        <w:rPr>
          <w:rFonts w:ascii="Times New Roman" w:hAnsi="Times New Roman" w:cs="Times New Roman"/>
          <w:sz w:val="24"/>
          <w:lang w:val="en-US"/>
        </w:rPr>
        <w:t>(Fernbach et al., 2013)</w:t>
      </w:r>
      <w:r w:rsidR="00325DAB">
        <w:rPr>
          <w:rFonts w:ascii="Times New Roman" w:hAnsi="Times New Roman" w:cs="Times New Roman"/>
          <w:sz w:val="24"/>
          <w:szCs w:val="24"/>
          <w:lang w:val="en-US"/>
        </w:rPr>
        <w:fldChar w:fldCharType="end"/>
      </w:r>
      <w:r w:rsidR="009E060C">
        <w:rPr>
          <w:rFonts w:ascii="Times New Roman" w:hAnsi="Times New Roman" w:cs="Times New Roman"/>
          <w:sz w:val="24"/>
          <w:szCs w:val="24"/>
          <w:lang w:val="en-US"/>
        </w:rPr>
        <w:t xml:space="preserve">, absolute certainty </w:t>
      </w:r>
      <w:r w:rsidR="009E060C">
        <w:rPr>
          <w:rFonts w:ascii="Times New Roman" w:hAnsi="Times New Roman" w:cs="Times New Roman"/>
          <w:sz w:val="24"/>
          <w:szCs w:val="24"/>
          <w:lang w:val="en-US"/>
        </w:rPr>
        <w:fldChar w:fldCharType="begin"/>
      </w:r>
      <w:r w:rsidR="00610979">
        <w:rPr>
          <w:rFonts w:ascii="Times New Roman" w:hAnsi="Times New Roman" w:cs="Times New Roman"/>
          <w:sz w:val="24"/>
          <w:szCs w:val="24"/>
          <w:lang w:val="en-US"/>
        </w:rPr>
        <w:instrText xml:space="preserve"> ADDIN ZOTERO_ITEM CSL_CITATION {"citationID":"EnYEPniv","properties":{"formattedCitation":"(Costello &amp; Bowes, 2022; Rollwage et al., 2018)","plainCitation":"(Costello &amp; Bowes, 2022; Rollwage et al., 2018)","noteIndex":0},"citationItems":[{"id":1062,"uris":["http://zotero.org/users/6602770/items/YR2AHV2F"],"itemData":{"id":1062,"type":"article-journal","abstract":"The present investigation examined curvilinear relations between political ideology, on the one hand, and absolute certainty and dogmatism, on the other, across six online samples ( N = 2,889). Ideological extremists were more likely than others to be absolutely certain: About one in three extremists reported being absolutely (i.e., 100%) certain of the correctness of their political beliefs, whereas about one in 15 non-extremists reported being absolutely certain. Although absolute political certainty was relatively symmetrical across the political left and right, conservatives tended to report greater domain-general dogmatism than liberals. Extremism effects for domain-general dogmatism were also present, however; and ideological asymmetries in dogmatism appeared to be driven by social, rather than economic, ideology. Taken together, these findings underscore the complexity of relations between absolute certainty, dogmatism, and ideology, ultimately challenging the sufficiency of contemporary psychological accounts of ideological (a)symmetries to describe our complex political reality.","container-title":"Social Psychological and Personality Science","DOI":"10.1177/19485506211070410","ISSN":"1948-5506, 1948-5514","journalAbbreviation":"Social Psychological and Personality Science","language":"en","page":"194855062110704","source":"DOI.org (Crossref)","title":"Absolute Certainty and Political Ideology: A Systematic Test of Curvilinearity","title-short":"Absolute Certainty and Political Ideology","author":[{"family":"Costello","given":"Thomas H."},{"family":"Bowes","given":"Shauna M."}],"issued":{"date-parts":[["2022",2,15]]}}},{"id":1066,"uris":["http://zotero.org/users/6602770/items/IWTBI7EP"],"itemData":{"id":1066,"type":"article-journal","container-title":"Current Biology","DOI":"10.1016/j.cub.2018.10.053","ISSN":"09609822","issue":"24","journalAbbreviation":"Current Biology","language":"en","page":"4014-4021.e8","source":"DOI.org (Crossref)","title":"Metacognitive Failure as a Feature of Those Holding Radical Beliefs","volume":"28","author":[{"family":"Rollwage","given":"Max"},{"family":"Dolan","given":"Raymond J."},{"family":"Fleming","given":"Stephen M."}],"issued":{"date-parts":[["2018",12]]}}}],"schema":"https://github.com/citation-style-language/schema/raw/master/csl-citation.json"} </w:instrText>
      </w:r>
      <w:r w:rsidR="009E060C">
        <w:rPr>
          <w:rFonts w:ascii="Times New Roman" w:hAnsi="Times New Roman" w:cs="Times New Roman"/>
          <w:sz w:val="24"/>
          <w:szCs w:val="24"/>
          <w:lang w:val="en-US"/>
        </w:rPr>
        <w:fldChar w:fldCharType="separate"/>
      </w:r>
      <w:r w:rsidR="00610979" w:rsidRPr="00610979">
        <w:rPr>
          <w:rFonts w:ascii="Times New Roman" w:hAnsi="Times New Roman" w:cs="Times New Roman"/>
          <w:sz w:val="24"/>
          <w:lang w:val="en-US"/>
        </w:rPr>
        <w:t>(Costello &amp; Bowes, 2022; Rollwage et al., 2018)</w:t>
      </w:r>
      <w:r w:rsidR="009E060C">
        <w:rPr>
          <w:rFonts w:ascii="Times New Roman" w:hAnsi="Times New Roman" w:cs="Times New Roman"/>
          <w:sz w:val="24"/>
          <w:szCs w:val="24"/>
          <w:lang w:val="en-US"/>
        </w:rPr>
        <w:fldChar w:fldCharType="end"/>
      </w:r>
      <w:r w:rsidR="00325DAB">
        <w:rPr>
          <w:rFonts w:ascii="Times New Roman" w:hAnsi="Times New Roman" w:cs="Times New Roman"/>
          <w:sz w:val="24"/>
          <w:szCs w:val="24"/>
          <w:lang w:val="en-US"/>
        </w:rPr>
        <w:t>, the perception of</w:t>
      </w:r>
      <w:r w:rsidR="00325DAB" w:rsidRPr="00325DAB">
        <w:rPr>
          <w:rFonts w:ascii="Times New Roman" w:hAnsi="Times New Roman" w:cs="Times New Roman"/>
          <w:sz w:val="24"/>
          <w:szCs w:val="24"/>
          <w:lang w:val="en-US"/>
        </w:rPr>
        <w:t xml:space="preserve"> own beliefs as superior </w:t>
      </w:r>
      <w:r w:rsidR="00325DAB">
        <w:rPr>
          <w:rFonts w:ascii="Times New Roman" w:hAnsi="Times New Roman" w:cs="Times New Roman"/>
          <w:sz w:val="24"/>
          <w:szCs w:val="24"/>
          <w:lang w:val="en-US"/>
        </w:rPr>
        <w:fldChar w:fldCharType="begin"/>
      </w:r>
      <w:r w:rsidR="007B6172">
        <w:rPr>
          <w:rFonts w:ascii="Times New Roman" w:hAnsi="Times New Roman" w:cs="Times New Roman"/>
          <w:sz w:val="24"/>
          <w:szCs w:val="24"/>
          <w:lang w:val="en-US"/>
        </w:rPr>
        <w:instrText xml:space="preserve"> ADDIN ZOTERO_ITEM CSL_CITATION {"citationID":"CrHAq82v","properties":{"formattedCitation":"(Harris &amp; Van Bavel, 2021; Toner et al., 2013)","plainCitation":"(Harris &amp; Van Bavel, 2021; Toner et al., 2013)","noteIndex":0},"citationItems":[{"id":1064,"uris":["http://zotero.org/users/6602770/items/2TP9ERUV"],"itemData":{"id":1064,"type":"article-journal","abstract":"There is currently a debate in political psychology about whether dogmatism and belief superiority are symmetric or asymmetric across the ideological spectrum. Toner, Leary, Asher, and Jongman-Sereno (2013) found that dogmatism was higher among conservatives than liberals, but both conservatives and liberals with extreme attitudes reported higher perceived superiority of beliefs. In the current study, we conducted a preregistered direct and conceptual replication of this previous research using a large nationally representative sample. Consistent with Toner et al.’s findings, our results showed that conservatives had higher dogmatism scores than liberals, whereas both conservative and liberal extreme attitudes were associated with higher belief superiority compared with more moderate attitudes. As in their study, we also found that whether conservative or liberal attitudes were associated with higher belief superiority was topic dependent. Contrasting Toner et al.’s findings, our results also showed that ideologically extreme individuals had higher dogmatism. We discuss implications of these results for theoretical debates in political psychology.","container-title":"Psychological Science","DOI":"10.1177/0956797620968792","ISSN":"0956-7976, 1467-9280","issue":"3","journalAbbreviation":"Psychol Sci","language":"en","page":"451-458","source":"DOI.org (Crossref)","title":"Preregistered Replication of “Feeling Superior Is a Bipartisan Issue: Extremity (Not Direction) of Political Views Predicts Perceived Belief Superiority”","title-short":"Preregistered Replication of “Feeling Superior Is a Bipartisan Issue","volume":"32","author":[{"family":"Harris","given":"Elizabeth A."},{"family":"Van Bavel","given":"Jay J."}],"issued":{"date-parts":[["2021",3]]}}},{"id":476,"uris":["http://zotero.org/users/6602770/items/WISYPE5Q"],"itemData":{"id":476,"type":"article-journal","container-title":"Psychological Science","DOI":"10.1177/0956797613494848","ISSN":"0956-7976, 1467-9280","issue":"12","journalAbbreviation":"Psychol Sci","language":"en","page":"2454-2462","source":"DOI.org (Crossref)","title":"Feeling Superior Is a Bipartisan Issue: Extremity (Not Direction) of Political Views Predicts Perceived Belief Superiority","title-short":"Feeling Superior Is a Bipartisan Issue","volume":"24","author":[{"family":"Toner","given":"Kaitlin"},{"family":"Leary","given":"Mark R."},{"family":"Asher","given":"Michael W."},{"family":"Jongman-Sereno","given":"Katrina P."}],"issued":{"date-parts":[["2013",12]]}}}],"schema":"https://github.com/citation-style-language/schema/raw/master/csl-citation.json"} </w:instrText>
      </w:r>
      <w:r w:rsidR="00325DAB">
        <w:rPr>
          <w:rFonts w:ascii="Times New Roman" w:hAnsi="Times New Roman" w:cs="Times New Roman"/>
          <w:sz w:val="24"/>
          <w:szCs w:val="24"/>
          <w:lang w:val="en-US"/>
        </w:rPr>
        <w:fldChar w:fldCharType="separate"/>
      </w:r>
      <w:r w:rsidR="007B6172" w:rsidRPr="007B6172">
        <w:rPr>
          <w:rFonts w:ascii="Times New Roman" w:hAnsi="Times New Roman" w:cs="Times New Roman"/>
          <w:sz w:val="24"/>
          <w:lang w:val="en-US"/>
        </w:rPr>
        <w:t>(Harris &amp; Van Bavel, 2021; Toner et al., 2013)</w:t>
      </w:r>
      <w:r w:rsidR="00325DAB">
        <w:rPr>
          <w:rFonts w:ascii="Times New Roman" w:hAnsi="Times New Roman" w:cs="Times New Roman"/>
          <w:sz w:val="24"/>
          <w:szCs w:val="24"/>
          <w:lang w:val="en-US"/>
        </w:rPr>
        <w:fldChar w:fldCharType="end"/>
      </w:r>
      <w:r w:rsidR="00EC0CB3">
        <w:rPr>
          <w:rFonts w:ascii="Times New Roman" w:hAnsi="Times New Roman" w:cs="Times New Roman"/>
          <w:sz w:val="24"/>
          <w:szCs w:val="24"/>
          <w:lang w:val="en-US"/>
        </w:rPr>
        <w:t>, a</w:t>
      </w:r>
      <w:r w:rsidR="004A73A9">
        <w:rPr>
          <w:rFonts w:ascii="Times New Roman" w:hAnsi="Times New Roman" w:cs="Times New Roman"/>
          <w:sz w:val="24"/>
          <w:szCs w:val="24"/>
          <w:lang w:val="en-US"/>
        </w:rPr>
        <w:t xml:space="preserve">s well as intolerance </w:t>
      </w:r>
      <w:r w:rsidR="004A73A9">
        <w:rPr>
          <w:rFonts w:ascii="Times New Roman" w:hAnsi="Times New Roman" w:cs="Times New Roman"/>
          <w:sz w:val="24"/>
          <w:szCs w:val="24"/>
          <w:lang w:val="en-US"/>
        </w:rPr>
        <w:fldChar w:fldCharType="begin"/>
      </w:r>
      <w:r w:rsidR="00901065">
        <w:rPr>
          <w:rFonts w:ascii="Times New Roman" w:hAnsi="Times New Roman" w:cs="Times New Roman"/>
          <w:sz w:val="24"/>
          <w:szCs w:val="24"/>
          <w:lang w:val="en-US"/>
        </w:rPr>
        <w:instrText xml:space="preserve"> ADDIN ZOTERO_ITEM CSL_CITATION {"citationID":"RpbUVe8y","properties":{"formattedCitation":"(Brandt et al., 2014)","plainCitation":"(Brandt et al., 2014)","noteIndex":0},"citationItems":[{"id":467,"uris":["http://zotero.org/users/6602770/items/QKEBI9I5"],"itemData":{"id":467,"type":"article-journal","container-title":"Current Directions in Psychological Science","DOI":"10.1177/0963721413510932","ISSN":"0963-7214, 1467-8721","issue":"1","journalAbbreviation":"Curr Dir Psychol Sci","language":"en","page":"27-34","source":"DOI.org (Crossref)","title":"The Ideological-Conflict Hypothesis: Intolerance Among Both Liberals and Conservatives","title-short":"The Ideological-Conflict Hypothesis","volume":"23","author":[{"family":"Brandt","given":"Mark J."},{"family":"Reyna","given":"Christine"},{"family":"Chambers","given":"John R."},{"family":"Crawford","given":"Jarret T."},{"family":"Wetherell","given":"Geoffrey"}],"issued":{"date-parts":[["2014",2]]}}}],"schema":"https://github.com/citation-style-language/schema/raw/master/csl-citation.json"} </w:instrText>
      </w:r>
      <w:r w:rsidR="004A73A9">
        <w:rPr>
          <w:rFonts w:ascii="Times New Roman" w:hAnsi="Times New Roman" w:cs="Times New Roman"/>
          <w:sz w:val="24"/>
          <w:szCs w:val="24"/>
          <w:lang w:val="en-US"/>
        </w:rPr>
        <w:fldChar w:fldCharType="separate"/>
      </w:r>
      <w:r w:rsidR="00B118B4" w:rsidRPr="00B118B4">
        <w:rPr>
          <w:rFonts w:ascii="Times New Roman" w:hAnsi="Times New Roman" w:cs="Times New Roman"/>
          <w:sz w:val="24"/>
          <w:lang w:val="en-US"/>
        </w:rPr>
        <w:t>(Brandt et al., 2014)</w:t>
      </w:r>
      <w:r w:rsidR="004A73A9">
        <w:rPr>
          <w:rFonts w:ascii="Times New Roman" w:hAnsi="Times New Roman" w:cs="Times New Roman"/>
          <w:sz w:val="24"/>
          <w:szCs w:val="24"/>
          <w:lang w:val="en-US"/>
        </w:rPr>
        <w:fldChar w:fldCharType="end"/>
      </w:r>
      <w:r w:rsidR="004A73A9">
        <w:rPr>
          <w:rFonts w:ascii="Times New Roman" w:hAnsi="Times New Roman" w:cs="Times New Roman"/>
          <w:sz w:val="24"/>
          <w:szCs w:val="24"/>
          <w:lang w:val="en-US"/>
        </w:rPr>
        <w:t xml:space="preserve"> and</w:t>
      </w:r>
      <w:r w:rsidR="00EC0CB3">
        <w:rPr>
          <w:rFonts w:ascii="Times New Roman" w:hAnsi="Times New Roman" w:cs="Times New Roman"/>
          <w:sz w:val="24"/>
          <w:szCs w:val="24"/>
          <w:lang w:val="en-US"/>
        </w:rPr>
        <w:t xml:space="preserve"> authoritarianism </w:t>
      </w:r>
      <w:r w:rsidR="00EC0CB3">
        <w:rPr>
          <w:rFonts w:ascii="Times New Roman" w:hAnsi="Times New Roman" w:cs="Times New Roman"/>
          <w:sz w:val="24"/>
          <w:szCs w:val="24"/>
          <w:lang w:val="en-US"/>
        </w:rPr>
        <w:fldChar w:fldCharType="begin"/>
      </w:r>
      <w:r w:rsidR="00C87CB5">
        <w:rPr>
          <w:rFonts w:ascii="Times New Roman" w:hAnsi="Times New Roman" w:cs="Times New Roman"/>
          <w:sz w:val="24"/>
          <w:szCs w:val="24"/>
          <w:lang w:val="en-US"/>
        </w:rPr>
        <w:instrText xml:space="preserve"> ADDIN ZOTERO_ITEM CSL_CITATION {"citationID":"Mq6wv5Gv","properties":{"formattedCitation":"(Conway et al., 2018; for an overview, see van Prooijen &amp; Krouwel, 2019)","plainCitation":"(Conway et al., 2018; for an overview, see van Prooijen &amp; Krouwel, 2019)","noteIndex":0},"citationItems":[{"id":477,"uris":["http://zotero.org/users/6602770/items/IKUDTMKI"],"itemData":{"id":477,"type":"article-journal","container-title":"Political Psychology","DOI":"10.1111/pops.12470","ISSN":"0162895X","issue":"5","journalAbbreviation":"Political Psychology","language":"en","page":"1049-1067","source":"DOI.org (Crossref)","title":"Finding the Loch Ness Monster: Left-Wing Authoritarianism in the United States","title-short":"Finding the Loch Ness Monster","volume":"39","author":[{"family":"Conway","given":"Lucian Gideon"},{"family":"Houck","given":"Shannon C."},{"family":"Gornick","given":"Laura Janelle"},{"family":"Repke","given":"Meredith A."}],"issued":{"date-parts":[["2018",10]]}}},{"id":141,"uris":["http://zotero.org/users/6602770/items/SP7Z9IN6"],"itemData":{"id":141,"type":"article-journal","container-title":"Current Directions in Psychological Science","DOI":"10.1177/0963721418817755","ISSN":"0963-7214, 1467-8721","issue":"2","journalAbbreviation":"Curr Dir Psychol Sci","language":"en","page":"159-163","source":"DOI.org (Crossref)","title":"Psychological Features of Extreme Political Ideologies","volume":"28","author":[{"family":"Prooijen","given":"Jan-Willem","non-dropping-particle":"van"},{"family":"Krouwel","given":"André P. M."}],"issued":{"date-parts":[["2019",4]]}},"prefix":"for an overview, see"}],"schema":"https://github.com/citation-style-language/schema/raw/master/csl-citation.json"} </w:instrText>
      </w:r>
      <w:r w:rsidR="00EC0CB3">
        <w:rPr>
          <w:rFonts w:ascii="Times New Roman" w:hAnsi="Times New Roman" w:cs="Times New Roman"/>
          <w:sz w:val="24"/>
          <w:szCs w:val="24"/>
          <w:lang w:val="en-US"/>
        </w:rPr>
        <w:fldChar w:fldCharType="separate"/>
      </w:r>
      <w:r w:rsidR="00B118B4" w:rsidRPr="00B118B4">
        <w:rPr>
          <w:rFonts w:ascii="Times New Roman" w:hAnsi="Times New Roman" w:cs="Times New Roman"/>
          <w:sz w:val="24"/>
          <w:lang w:val="en-US"/>
        </w:rPr>
        <w:t>(Conway et al., 2018; for an overview, see van Prooijen &amp; Krouwel, 2019)</w:t>
      </w:r>
      <w:r w:rsidR="00EC0CB3">
        <w:rPr>
          <w:rFonts w:ascii="Times New Roman" w:hAnsi="Times New Roman" w:cs="Times New Roman"/>
          <w:sz w:val="24"/>
          <w:szCs w:val="24"/>
          <w:lang w:val="en-US"/>
        </w:rPr>
        <w:fldChar w:fldCharType="end"/>
      </w:r>
      <w:r w:rsidR="00EC0CB3">
        <w:rPr>
          <w:rFonts w:ascii="Times New Roman" w:hAnsi="Times New Roman" w:cs="Times New Roman"/>
          <w:sz w:val="24"/>
          <w:szCs w:val="24"/>
          <w:lang w:val="en-US"/>
        </w:rPr>
        <w:t>.</w:t>
      </w:r>
      <w:r w:rsidR="00307DB3">
        <w:rPr>
          <w:rFonts w:ascii="Times New Roman" w:hAnsi="Times New Roman" w:cs="Times New Roman"/>
          <w:sz w:val="24"/>
          <w:szCs w:val="24"/>
          <w:lang w:val="en-US"/>
        </w:rPr>
        <w:t xml:space="preserve"> If Jost and </w:t>
      </w:r>
      <w:proofErr w:type="spellStart"/>
      <w:r w:rsidR="00307DB3">
        <w:rPr>
          <w:rFonts w:ascii="Times New Roman" w:hAnsi="Times New Roman" w:cs="Times New Roman"/>
          <w:sz w:val="24"/>
          <w:szCs w:val="24"/>
          <w:lang w:val="en-US"/>
        </w:rPr>
        <w:t>Krochik</w:t>
      </w:r>
      <w:proofErr w:type="spellEnd"/>
      <w:r w:rsidR="00307DB3">
        <w:rPr>
          <w:rFonts w:ascii="Times New Roman" w:hAnsi="Times New Roman" w:cs="Times New Roman"/>
          <w:sz w:val="24"/>
          <w:szCs w:val="24"/>
          <w:lang w:val="en-US"/>
        </w:rPr>
        <w:t xml:space="preserve"> </w:t>
      </w:r>
      <w:r w:rsidR="00307DB3">
        <w:rPr>
          <w:rFonts w:ascii="Times New Roman" w:hAnsi="Times New Roman" w:cs="Times New Roman"/>
          <w:sz w:val="24"/>
          <w:szCs w:val="24"/>
          <w:lang w:val="en-US"/>
        </w:rPr>
        <w:fldChar w:fldCharType="begin"/>
      </w:r>
      <w:r w:rsidR="00901065">
        <w:rPr>
          <w:rFonts w:ascii="Times New Roman" w:hAnsi="Times New Roman" w:cs="Times New Roman"/>
          <w:sz w:val="24"/>
          <w:szCs w:val="24"/>
          <w:lang w:val="en-US"/>
        </w:rPr>
        <w:instrText xml:space="preserve"> ADDIN ZOTERO_ITEM CSL_CITATION {"citationID":"YPvIRCv0","properties":{"formattedCitation":"(2014)","plainCitation":"(2014)","noteIndex":0},"citationItems":[{"id":459,"uris":["http://zotero.org/users/6602770/items/PX2EFC59"],"itemData":{"id":459,"type":"chapter","container-title":"Advances in Motivation Science","ISBN":"978-0-12-800512-5","language":"en","note":"DOI: 10.1016/bs.adms.2014.08.005","page":"181-231","publisher":"Elsevier","source":"DOI.org (Crossref)","title":"Ideological Differences in Epistemic Motivation: Implications for Attitude Structure, Depth of Information Processing, Susceptibility to Persuasion, and Stereotyping","title-short":"Ideological Differences in Epistemic Motivation","URL":"https://linkinghub.elsevier.com/retrieve/pii/S2215091914000066","volume":"1","author":[{"family":"Jost","given":"John T."},{"family":"Krochik","given":"Margarita"}],"accessed":{"date-parts":[["2021",4,8]]},"issued":{"date-parts":[["2014"]]}},"suppress-author":true}],"schema":"https://github.com/citation-style-language/schema/raw/master/csl-citation.json"} </w:instrText>
      </w:r>
      <w:r w:rsidR="00307DB3">
        <w:rPr>
          <w:rFonts w:ascii="Times New Roman" w:hAnsi="Times New Roman" w:cs="Times New Roman"/>
          <w:sz w:val="24"/>
          <w:szCs w:val="24"/>
          <w:lang w:val="en-US"/>
        </w:rPr>
        <w:fldChar w:fldCharType="separate"/>
      </w:r>
      <w:r w:rsidR="00B118B4" w:rsidRPr="00B118B4">
        <w:rPr>
          <w:rFonts w:ascii="Times New Roman" w:hAnsi="Times New Roman" w:cs="Times New Roman"/>
          <w:sz w:val="24"/>
          <w:lang w:val="en-US"/>
        </w:rPr>
        <w:t>(2014)</w:t>
      </w:r>
      <w:r w:rsidR="00307DB3">
        <w:rPr>
          <w:rFonts w:ascii="Times New Roman" w:hAnsi="Times New Roman" w:cs="Times New Roman"/>
          <w:sz w:val="24"/>
          <w:szCs w:val="24"/>
          <w:lang w:val="en-US"/>
        </w:rPr>
        <w:fldChar w:fldCharType="end"/>
      </w:r>
      <w:r w:rsidR="00307DB3">
        <w:rPr>
          <w:rFonts w:ascii="Times New Roman" w:hAnsi="Times New Roman" w:cs="Times New Roman"/>
          <w:sz w:val="24"/>
          <w:szCs w:val="24"/>
          <w:lang w:val="en-US"/>
        </w:rPr>
        <w:t xml:space="preserve"> are right that a rigid cognitive style as well a biased information processing and intolerance decrease the likelihood of holding ambivalent attitudes, it follows from the ideological extremity hypothesis that attitudinal ambivalence should be low at the extremes of both sides of the political spectrum </w:t>
      </w:r>
      <w:r w:rsidR="009740D7">
        <w:rPr>
          <w:rFonts w:ascii="Times New Roman" w:hAnsi="Times New Roman" w:cs="Times New Roman"/>
          <w:sz w:val="24"/>
          <w:szCs w:val="24"/>
          <w:lang w:val="en-US"/>
        </w:rPr>
        <w:t>rather than</w:t>
      </w:r>
      <w:r w:rsidR="00C27828">
        <w:rPr>
          <w:rFonts w:ascii="Times New Roman" w:hAnsi="Times New Roman" w:cs="Times New Roman"/>
          <w:sz w:val="24"/>
          <w:szCs w:val="24"/>
          <w:lang w:val="en-US"/>
        </w:rPr>
        <w:t xml:space="preserve"> </w:t>
      </w:r>
      <w:r w:rsidR="009740D7">
        <w:rPr>
          <w:rFonts w:ascii="Times New Roman" w:hAnsi="Times New Roman" w:cs="Times New Roman"/>
          <w:sz w:val="24"/>
          <w:szCs w:val="24"/>
          <w:lang w:val="en-US"/>
        </w:rPr>
        <w:t xml:space="preserve">on </w:t>
      </w:r>
      <w:r w:rsidR="00C27828">
        <w:rPr>
          <w:rFonts w:ascii="Times New Roman" w:hAnsi="Times New Roman" w:cs="Times New Roman"/>
          <w:sz w:val="24"/>
          <w:szCs w:val="24"/>
          <w:lang w:val="en-US"/>
        </w:rPr>
        <w:t>the</w:t>
      </w:r>
      <w:r w:rsidR="009740D7">
        <w:rPr>
          <w:rFonts w:ascii="Times New Roman" w:hAnsi="Times New Roman" w:cs="Times New Roman"/>
          <w:sz w:val="24"/>
          <w:szCs w:val="24"/>
          <w:lang w:val="en-US"/>
        </w:rPr>
        <w:t xml:space="preserve"> right </w:t>
      </w:r>
      <w:r w:rsidR="00B12223">
        <w:rPr>
          <w:rFonts w:ascii="Times New Roman" w:hAnsi="Times New Roman" w:cs="Times New Roman"/>
          <w:sz w:val="24"/>
          <w:szCs w:val="24"/>
          <w:lang w:val="en-US"/>
        </w:rPr>
        <w:t>side in particular</w:t>
      </w:r>
      <w:r w:rsidR="009740D7">
        <w:rPr>
          <w:rFonts w:ascii="Times New Roman" w:hAnsi="Times New Roman" w:cs="Times New Roman"/>
          <w:sz w:val="24"/>
          <w:szCs w:val="24"/>
          <w:lang w:val="en-US"/>
        </w:rPr>
        <w:t>.</w:t>
      </w:r>
    </w:p>
    <w:p w14:paraId="169170FA" w14:textId="4A803650" w:rsidR="001D6442" w:rsidRPr="001D6442" w:rsidRDefault="001D6442" w:rsidP="004214AF">
      <w:pPr>
        <w:spacing w:line="480" w:lineRule="auto"/>
        <w:rPr>
          <w:rFonts w:ascii="Times New Roman" w:hAnsi="Times New Roman" w:cs="Times New Roman"/>
          <w:b/>
          <w:bCs/>
          <w:sz w:val="24"/>
          <w:szCs w:val="24"/>
          <w:lang w:val="en-US"/>
        </w:rPr>
      </w:pPr>
      <w:r w:rsidRPr="001D6442">
        <w:rPr>
          <w:rFonts w:ascii="Times New Roman" w:hAnsi="Times New Roman" w:cs="Times New Roman"/>
          <w:b/>
          <w:bCs/>
          <w:sz w:val="24"/>
          <w:szCs w:val="24"/>
          <w:lang w:val="en-US"/>
        </w:rPr>
        <w:t xml:space="preserve">The Present </w:t>
      </w:r>
      <w:r w:rsidR="000B6745">
        <w:rPr>
          <w:rFonts w:ascii="Times New Roman" w:hAnsi="Times New Roman" w:cs="Times New Roman"/>
          <w:b/>
          <w:bCs/>
          <w:sz w:val="24"/>
          <w:szCs w:val="24"/>
          <w:lang w:val="en-US"/>
        </w:rPr>
        <w:t>Research</w:t>
      </w:r>
    </w:p>
    <w:p w14:paraId="70450A89" w14:textId="62D424CA" w:rsidR="005C03B2" w:rsidRDefault="00106B0B" w:rsidP="004214AF">
      <w:pPr>
        <w:spacing w:line="480" w:lineRule="auto"/>
        <w:rPr>
          <w:ins w:id="7" w:author="Burger, Axel" w:date="2023-05-26T13:27:00Z"/>
          <w:rFonts w:ascii="Times New Roman" w:hAnsi="Times New Roman" w:cs="Times New Roman"/>
          <w:sz w:val="24"/>
          <w:szCs w:val="24"/>
          <w:lang w:val="en-US"/>
        </w:rPr>
      </w:pPr>
      <w:r>
        <w:rPr>
          <w:rFonts w:ascii="Times New Roman" w:hAnsi="Times New Roman" w:cs="Times New Roman"/>
          <w:sz w:val="24"/>
          <w:szCs w:val="24"/>
          <w:lang w:val="en-US"/>
        </w:rPr>
        <w:tab/>
      </w:r>
      <w:r w:rsidR="000B6745">
        <w:rPr>
          <w:rFonts w:ascii="Times New Roman" w:hAnsi="Times New Roman" w:cs="Times New Roman"/>
          <w:sz w:val="24"/>
          <w:szCs w:val="24"/>
          <w:lang w:val="en-US"/>
        </w:rPr>
        <w:t xml:space="preserve">The present research </w:t>
      </w:r>
      <w:ins w:id="8" w:author="Burger, Axel" w:date="2023-05-26T13:24:00Z">
        <w:r w:rsidR="005C03B2">
          <w:rPr>
            <w:rFonts w:ascii="Times New Roman" w:hAnsi="Times New Roman" w:cs="Times New Roman"/>
            <w:sz w:val="24"/>
            <w:szCs w:val="24"/>
            <w:lang w:val="en-US"/>
          </w:rPr>
          <w:t>in</w:t>
        </w:r>
      </w:ins>
      <w:ins w:id="9" w:author="Burger, Axel" w:date="2023-05-26T13:25:00Z">
        <w:r w:rsidR="005C03B2">
          <w:rPr>
            <w:rFonts w:ascii="Times New Roman" w:hAnsi="Times New Roman" w:cs="Times New Roman"/>
            <w:sz w:val="24"/>
            <w:szCs w:val="24"/>
            <w:lang w:val="en-US"/>
          </w:rPr>
          <w:t xml:space="preserve">vestigated the association of individual differences in political ideology </w:t>
        </w:r>
      </w:ins>
      <w:ins w:id="10" w:author="Burger, Axel" w:date="2023-05-26T13:26:00Z">
        <w:r w:rsidR="005C03B2">
          <w:rPr>
            <w:rFonts w:ascii="Times New Roman" w:hAnsi="Times New Roman" w:cs="Times New Roman"/>
            <w:sz w:val="24"/>
            <w:szCs w:val="24"/>
            <w:lang w:val="en-US"/>
          </w:rPr>
          <w:t xml:space="preserve">and with attitudinal ambivalence by testing the </w:t>
        </w:r>
      </w:ins>
      <w:ins w:id="11" w:author="Burger, Axel" w:date="2023-05-26T13:40:00Z">
        <w:r w:rsidR="001E0308">
          <w:rPr>
            <w:rFonts w:ascii="Times New Roman" w:hAnsi="Times New Roman" w:cs="Times New Roman"/>
            <w:sz w:val="24"/>
            <w:szCs w:val="24"/>
            <w:lang w:val="en-US"/>
          </w:rPr>
          <w:t>following hypothesis</w:t>
        </w:r>
      </w:ins>
      <w:ins w:id="12" w:author="Burger, Axel" w:date="2023-05-26T13:41:00Z">
        <w:r w:rsidR="00F704B2">
          <w:rPr>
            <w:rFonts w:ascii="Times New Roman" w:hAnsi="Times New Roman" w:cs="Times New Roman"/>
            <w:sz w:val="24"/>
            <w:szCs w:val="24"/>
            <w:lang w:val="en-US"/>
          </w:rPr>
          <w:t xml:space="preserve"> that follows from the </w:t>
        </w:r>
        <w:r w:rsidR="00F704B2" w:rsidRPr="00F704B2">
          <w:rPr>
            <w:rFonts w:ascii="Times New Roman" w:hAnsi="Times New Roman" w:cs="Times New Roman"/>
            <w:i/>
            <w:iCs/>
            <w:sz w:val="24"/>
            <w:szCs w:val="24"/>
            <w:lang w:val="en-US"/>
            <w:rPrChange w:id="13" w:author="Burger, Axel" w:date="2023-05-26T13:41:00Z">
              <w:rPr>
                <w:rFonts w:ascii="Times New Roman" w:hAnsi="Times New Roman" w:cs="Times New Roman"/>
                <w:sz w:val="24"/>
                <w:szCs w:val="24"/>
                <w:lang w:val="en-US"/>
              </w:rPr>
            </w:rPrChange>
          </w:rPr>
          <w:t>ideological extremity perspective</w:t>
        </w:r>
      </w:ins>
      <w:ins w:id="14" w:author="Burger, Axel" w:date="2023-05-26T13:26:00Z">
        <w:r w:rsidR="005C03B2">
          <w:rPr>
            <w:rFonts w:ascii="Times New Roman" w:hAnsi="Times New Roman" w:cs="Times New Roman"/>
            <w:sz w:val="24"/>
            <w:szCs w:val="24"/>
            <w:lang w:val="en-US"/>
          </w:rPr>
          <w:t xml:space="preserve">: </w:t>
        </w:r>
      </w:ins>
    </w:p>
    <w:p w14:paraId="3100E219" w14:textId="0E4CF6C0" w:rsidR="001E0308" w:rsidRDefault="005C03B2" w:rsidP="004214AF">
      <w:pPr>
        <w:spacing w:line="480" w:lineRule="auto"/>
        <w:rPr>
          <w:ins w:id="15" w:author="Burger, Axel" w:date="2023-05-26T13:31:00Z"/>
          <w:rFonts w:ascii="Times New Roman" w:hAnsi="Times New Roman" w:cs="Times New Roman"/>
          <w:sz w:val="24"/>
          <w:szCs w:val="24"/>
          <w:lang w:val="en-US"/>
        </w:rPr>
      </w:pPr>
      <w:ins w:id="16" w:author="Burger, Axel" w:date="2023-05-26T13:29:00Z">
        <w:r w:rsidRPr="001E0308">
          <w:rPr>
            <w:rFonts w:ascii="Times New Roman" w:hAnsi="Times New Roman" w:cs="Times New Roman"/>
            <w:i/>
            <w:iCs/>
            <w:sz w:val="24"/>
            <w:szCs w:val="24"/>
            <w:lang w:val="en-US"/>
            <w:rPrChange w:id="17" w:author="Burger, Axel" w:date="2023-05-26T13:31:00Z">
              <w:rPr>
                <w:rFonts w:ascii="Times New Roman" w:hAnsi="Times New Roman" w:cs="Times New Roman"/>
                <w:sz w:val="24"/>
                <w:szCs w:val="24"/>
                <w:lang w:val="en-US"/>
              </w:rPr>
            </w:rPrChange>
          </w:rPr>
          <w:t>H</w:t>
        </w:r>
      </w:ins>
      <w:ins w:id="18" w:author="Burger, Axel" w:date="2023-05-26T13:41:00Z">
        <w:r w:rsidR="00F704B2">
          <w:rPr>
            <w:rFonts w:ascii="Times New Roman" w:hAnsi="Times New Roman" w:cs="Times New Roman"/>
            <w:i/>
            <w:iCs/>
            <w:sz w:val="24"/>
            <w:szCs w:val="24"/>
            <w:lang w:val="en-US"/>
          </w:rPr>
          <w:t>1</w:t>
        </w:r>
      </w:ins>
      <w:ins w:id="19" w:author="Burger, Axel" w:date="2023-05-26T13:29:00Z">
        <w:r>
          <w:rPr>
            <w:rFonts w:ascii="Times New Roman" w:hAnsi="Times New Roman" w:cs="Times New Roman"/>
            <w:sz w:val="24"/>
            <w:szCs w:val="24"/>
            <w:lang w:val="en-US"/>
          </w:rPr>
          <w:t>: I</w:t>
        </w:r>
      </w:ins>
      <w:del w:id="20" w:author="Burger, Axel" w:date="2023-05-26T13:29:00Z">
        <w:r w:rsidR="000B6745" w:rsidDel="005C03B2">
          <w:rPr>
            <w:rFonts w:ascii="Times New Roman" w:hAnsi="Times New Roman" w:cs="Times New Roman"/>
            <w:sz w:val="24"/>
            <w:szCs w:val="24"/>
            <w:lang w:val="en-US"/>
          </w:rPr>
          <w:delText>tested the hypothesis that i</w:delText>
        </w:r>
      </w:del>
      <w:r w:rsidR="000B6745">
        <w:rPr>
          <w:rFonts w:ascii="Times New Roman" w:hAnsi="Times New Roman" w:cs="Times New Roman"/>
          <w:sz w:val="24"/>
          <w:szCs w:val="24"/>
          <w:lang w:val="en-US"/>
        </w:rPr>
        <w:t xml:space="preserve">ndividuals at both extremes of the left-right ideological spectrum tend to hold less ambivalent political attitudes than individuals who place themselves more towards the center of the scale. </w:t>
      </w:r>
    </w:p>
    <w:p w14:paraId="4F63684D" w14:textId="3F657301" w:rsidR="001E0308" w:rsidRDefault="001E0308" w:rsidP="004214AF">
      <w:pPr>
        <w:spacing w:line="480" w:lineRule="auto"/>
        <w:rPr>
          <w:ins w:id="21" w:author="Burger, Axel" w:date="2023-05-26T13:43:00Z"/>
          <w:rFonts w:ascii="Times New Roman" w:hAnsi="Times New Roman" w:cs="Times New Roman"/>
          <w:sz w:val="24"/>
          <w:szCs w:val="24"/>
          <w:lang w:val="en-US"/>
        </w:rPr>
      </w:pPr>
      <w:ins w:id="22" w:author="Burger, Axel" w:date="2023-05-26T13:33:00Z">
        <w:r>
          <w:rPr>
            <w:rFonts w:ascii="Times New Roman" w:hAnsi="Times New Roman" w:cs="Times New Roman"/>
            <w:sz w:val="24"/>
            <w:szCs w:val="24"/>
            <w:lang w:val="en-US"/>
          </w:rPr>
          <w:lastRenderedPageBreak/>
          <w:tab/>
        </w:r>
      </w:ins>
      <w:ins w:id="23" w:author="Burger, Axel" w:date="2023-05-26T13:42:00Z">
        <w:r w:rsidR="00F704B2">
          <w:rPr>
            <w:rFonts w:ascii="Times New Roman" w:hAnsi="Times New Roman" w:cs="Times New Roman"/>
            <w:sz w:val="24"/>
            <w:szCs w:val="24"/>
            <w:lang w:val="en-US"/>
          </w:rPr>
          <w:t>In addition</w:t>
        </w:r>
      </w:ins>
      <w:ins w:id="24" w:author="Burger, Axel" w:date="2023-05-26T13:44:00Z">
        <w:r w:rsidR="00F704B2">
          <w:rPr>
            <w:rFonts w:ascii="Times New Roman" w:hAnsi="Times New Roman" w:cs="Times New Roman"/>
            <w:sz w:val="24"/>
            <w:szCs w:val="24"/>
            <w:lang w:val="en-US"/>
          </w:rPr>
          <w:t>,</w:t>
        </w:r>
      </w:ins>
      <w:ins w:id="25" w:author="Burger, Axel" w:date="2023-05-26T13:42:00Z">
        <w:r w:rsidR="00F704B2">
          <w:rPr>
            <w:rFonts w:ascii="Times New Roman" w:hAnsi="Times New Roman" w:cs="Times New Roman"/>
            <w:sz w:val="24"/>
            <w:szCs w:val="24"/>
            <w:lang w:val="en-US"/>
          </w:rPr>
          <w:t xml:space="preserve"> this research investigated the association of political interest with</w:t>
        </w:r>
      </w:ins>
      <w:ins w:id="26" w:author="Burger, Axel" w:date="2023-05-26T13:43:00Z">
        <w:r w:rsidR="00F704B2">
          <w:rPr>
            <w:rFonts w:ascii="Times New Roman" w:hAnsi="Times New Roman" w:cs="Times New Roman"/>
            <w:sz w:val="24"/>
            <w:szCs w:val="24"/>
            <w:lang w:val="en-US"/>
          </w:rPr>
          <w:t xml:space="preserve"> attitudinal ambivalence by testing the following hypothesis which follows from the tenet that […]</w:t>
        </w:r>
      </w:ins>
    </w:p>
    <w:p w14:paraId="45F6F98F" w14:textId="4C5FA7EA" w:rsidR="00F704B2" w:rsidRDefault="00F704B2" w:rsidP="004214AF">
      <w:pPr>
        <w:spacing w:line="480" w:lineRule="auto"/>
        <w:rPr>
          <w:ins w:id="27" w:author="Burger, Axel" w:date="2023-05-26T13:33:00Z"/>
          <w:rFonts w:ascii="Times New Roman" w:hAnsi="Times New Roman" w:cs="Times New Roman"/>
          <w:sz w:val="24"/>
          <w:szCs w:val="24"/>
          <w:lang w:val="en-US"/>
        </w:rPr>
      </w:pPr>
      <w:ins w:id="28" w:author="Burger, Axel" w:date="2023-05-26T13:43:00Z">
        <w:r w:rsidRPr="00D9308B">
          <w:rPr>
            <w:rFonts w:ascii="Times New Roman" w:hAnsi="Times New Roman" w:cs="Times New Roman"/>
            <w:i/>
            <w:iCs/>
            <w:sz w:val="24"/>
            <w:szCs w:val="24"/>
            <w:lang w:val="en-US"/>
          </w:rPr>
          <w:t>H</w:t>
        </w:r>
        <w:r>
          <w:rPr>
            <w:rFonts w:ascii="Times New Roman" w:hAnsi="Times New Roman" w:cs="Times New Roman"/>
            <w:i/>
            <w:iCs/>
            <w:sz w:val="24"/>
            <w:szCs w:val="24"/>
            <w:lang w:val="en-US"/>
          </w:rPr>
          <w:t>2</w:t>
        </w:r>
        <w:r>
          <w:rPr>
            <w:rFonts w:ascii="Times New Roman" w:hAnsi="Times New Roman" w:cs="Times New Roman"/>
            <w:sz w:val="24"/>
            <w:szCs w:val="24"/>
            <w:lang w:val="en-US"/>
          </w:rPr>
          <w:t>: Higher levels of political interest are associated with lower levels of attitudinal ambivalence.</w:t>
        </w:r>
      </w:ins>
    </w:p>
    <w:p w14:paraId="6A32FB7C" w14:textId="49BE7061" w:rsidR="000B6745" w:rsidDel="00F704B2" w:rsidRDefault="000B6745" w:rsidP="004214AF">
      <w:pPr>
        <w:spacing w:line="480" w:lineRule="auto"/>
        <w:rPr>
          <w:del w:id="29" w:author="Burger, Axel" w:date="2023-05-26T13:44:00Z"/>
          <w:rFonts w:ascii="Times New Roman" w:hAnsi="Times New Roman" w:cs="Times New Roman"/>
          <w:sz w:val="24"/>
          <w:szCs w:val="24"/>
          <w:lang w:val="en-US"/>
        </w:rPr>
      </w:pPr>
      <w:del w:id="30" w:author="Burger, Axel" w:date="2023-05-26T13:44:00Z">
        <w:r w:rsidDel="00F704B2">
          <w:rPr>
            <w:rFonts w:ascii="Times New Roman" w:hAnsi="Times New Roman" w:cs="Times New Roman"/>
            <w:sz w:val="24"/>
            <w:szCs w:val="24"/>
            <w:lang w:val="en-US"/>
          </w:rPr>
          <w:delText xml:space="preserve">In statistical terms, this hypothesis </w:delText>
        </w:r>
        <w:r w:rsidR="003B1400" w:rsidDel="00F704B2">
          <w:rPr>
            <w:rFonts w:ascii="Times New Roman" w:hAnsi="Times New Roman" w:cs="Times New Roman"/>
            <w:sz w:val="24"/>
            <w:szCs w:val="24"/>
            <w:lang w:val="en-US"/>
          </w:rPr>
          <w:delText>implies</w:delText>
        </w:r>
        <w:r w:rsidDel="00F704B2">
          <w:rPr>
            <w:rFonts w:ascii="Times New Roman" w:hAnsi="Times New Roman" w:cs="Times New Roman"/>
            <w:sz w:val="24"/>
            <w:szCs w:val="24"/>
            <w:lang w:val="en-US"/>
          </w:rPr>
          <w:delText xml:space="preserve"> predicting a reversal of the sign of the linear association of ideology with ambivalence</w:delText>
        </w:r>
        <w:r w:rsidR="003B1400" w:rsidDel="00F704B2">
          <w:rPr>
            <w:rFonts w:ascii="Times New Roman" w:hAnsi="Times New Roman" w:cs="Times New Roman"/>
            <w:sz w:val="24"/>
            <w:szCs w:val="24"/>
            <w:lang w:val="en-US"/>
          </w:rPr>
          <w:delText xml:space="preserve"> from positive to negative as one moves from left to right on the ideology scale at some point</w:delText>
        </w:r>
        <w:r w:rsidR="00D513B9" w:rsidDel="00F704B2">
          <w:rPr>
            <w:rFonts w:ascii="Times New Roman" w:hAnsi="Times New Roman" w:cs="Times New Roman"/>
            <w:sz w:val="24"/>
            <w:szCs w:val="24"/>
            <w:lang w:val="en-US"/>
          </w:rPr>
          <w:delText>,</w:delText>
        </w:r>
        <w:r w:rsidR="003B1400" w:rsidDel="00F704B2">
          <w:rPr>
            <w:rFonts w:ascii="Times New Roman" w:hAnsi="Times New Roman" w:cs="Times New Roman"/>
            <w:sz w:val="24"/>
            <w:szCs w:val="24"/>
            <w:lang w:val="en-US"/>
          </w:rPr>
          <w:delText xml:space="preserve"> which is not specified a priori </w:delText>
        </w:r>
        <w:r w:rsidR="003B1400" w:rsidDel="00F704B2">
          <w:rPr>
            <w:rFonts w:ascii="Times New Roman" w:hAnsi="Times New Roman" w:cs="Times New Roman"/>
            <w:sz w:val="24"/>
            <w:szCs w:val="24"/>
            <w:lang w:val="en-US"/>
          </w:rPr>
          <w:fldChar w:fldCharType="begin"/>
        </w:r>
        <w:r w:rsidR="003B1400" w:rsidDel="00F704B2">
          <w:rPr>
            <w:rFonts w:ascii="Times New Roman" w:hAnsi="Times New Roman" w:cs="Times New Roman"/>
            <w:sz w:val="24"/>
            <w:szCs w:val="24"/>
            <w:lang w:val="en-US"/>
          </w:rPr>
          <w:delInstrText xml:space="preserve"> ADDIN ZOTERO_ITEM CSL_CITATION {"citationID":"TwE9mkSp","properties":{"formattedCitation":"(Simonsohn, 2018)","plainCitation":"(Simonsohn, 2018)","noteIndex":0},"citationItems":[{"id":434,"uris":["http://zotero.org/users/6602770/items/3U4L4WSC"],"itemData":{"id":434,"type":"article-journal","abstract":"Many psychological theories predict U-shaped relationships: The effect of x is positive for low values of x, but negative for high values, or vice versa. Despite implying merely a change of sign, hypotheses about U-shaped functions are tested almost exclusively via quadratic regressions, an approach that imposes an arbitrary functional-form assumption that in some scenarios can lead to a 100% rate of false positives (e.g., the incorrect conclusion that y = log( x) is U shaped). Estimating two regression lines, one for low and one for high values of x, allows testing for a sign change without a functional-form assumption. I introduce the Robin Hood algorithm as a way to set the break point between the lines. This algorithm delivers higher power to detect U shapes than all the other break-point-setting alternatives I compared with it. The article includes simulations demonstrating the performance of the two-lines test and reanalyses of published results using this test. An app for running the two-lines test is available at http://webstimate.org/twolines .","container-title":"Advances in Methods and Practices in Psychological Science","DOI":"10.1177/2515245918805755","ISSN":"2515-2459, 2515-2467","issue":"4","journalAbbreviation":"Advances in Methods and Practices in Psychological Science","language":"en","page":"538-555","source":"DOI.org (Crossref)","title":"Two Lines: A Valid Alternative to the Invalid Testing of U-Shaped Relationships With Quadratic Regressions","title-short":"Two Lines","volume":"1","author":[{"family":"Simonsohn","given":"Uri"}],"issued":{"date-parts":[["2018",12]]}}}],"schema":"https://github.com/citation-style-language/schema/raw/master/csl-citation.json"} </w:delInstrText>
        </w:r>
        <w:r w:rsidR="003B1400" w:rsidDel="00F704B2">
          <w:rPr>
            <w:rFonts w:ascii="Times New Roman" w:hAnsi="Times New Roman" w:cs="Times New Roman"/>
            <w:sz w:val="24"/>
            <w:szCs w:val="24"/>
            <w:lang w:val="en-US"/>
          </w:rPr>
          <w:fldChar w:fldCharType="separate"/>
        </w:r>
        <w:r w:rsidR="003B1400" w:rsidRPr="003B1400" w:rsidDel="00F704B2">
          <w:rPr>
            <w:rFonts w:ascii="Times New Roman" w:hAnsi="Times New Roman" w:cs="Times New Roman"/>
            <w:sz w:val="24"/>
            <w:lang w:val="en-US"/>
          </w:rPr>
          <w:delText>(Simonsohn, 2018)</w:delText>
        </w:r>
        <w:r w:rsidR="003B1400" w:rsidDel="00F704B2">
          <w:rPr>
            <w:rFonts w:ascii="Times New Roman" w:hAnsi="Times New Roman" w:cs="Times New Roman"/>
            <w:sz w:val="24"/>
            <w:szCs w:val="24"/>
            <w:lang w:val="en-US"/>
          </w:rPr>
          <w:fldChar w:fldCharType="end"/>
        </w:r>
        <w:r w:rsidR="003B1400" w:rsidDel="00F704B2">
          <w:rPr>
            <w:rFonts w:ascii="Times New Roman" w:hAnsi="Times New Roman" w:cs="Times New Roman"/>
            <w:sz w:val="24"/>
            <w:szCs w:val="24"/>
            <w:lang w:val="en-US"/>
          </w:rPr>
          <w:delText>. However, t</w:delText>
        </w:r>
        <w:r w:rsidR="00C47980" w:rsidDel="00F704B2">
          <w:rPr>
            <w:rFonts w:ascii="Times New Roman" w:hAnsi="Times New Roman" w:cs="Times New Roman"/>
            <w:sz w:val="24"/>
            <w:szCs w:val="24"/>
            <w:lang w:val="en-US"/>
          </w:rPr>
          <w:delText xml:space="preserve">he fact that the present research investigates the association of ideological orientations with political attitudes </w:delText>
        </w:r>
        <w:r w:rsidR="009F7534" w:rsidDel="00F704B2">
          <w:rPr>
            <w:rFonts w:ascii="Times New Roman" w:hAnsi="Times New Roman" w:cs="Times New Roman"/>
            <w:sz w:val="24"/>
            <w:szCs w:val="24"/>
            <w:lang w:val="en-US"/>
          </w:rPr>
          <w:delText>specifically (rather than with non-political attitude objects)</w:delText>
        </w:r>
        <w:r w:rsidR="00C47980" w:rsidDel="00F704B2">
          <w:rPr>
            <w:rFonts w:ascii="Times New Roman" w:hAnsi="Times New Roman" w:cs="Times New Roman"/>
            <w:sz w:val="24"/>
            <w:szCs w:val="24"/>
            <w:lang w:val="en-US"/>
          </w:rPr>
          <w:delText xml:space="preserve">, implies that this hypothesis has to be further specified: </w:delText>
        </w:r>
        <w:r w:rsidR="005E02B8" w:rsidDel="00F704B2">
          <w:rPr>
            <w:rFonts w:ascii="Times New Roman" w:hAnsi="Times New Roman" w:cs="Times New Roman"/>
            <w:sz w:val="24"/>
            <w:szCs w:val="24"/>
            <w:lang w:val="en-US"/>
          </w:rPr>
          <w:delText xml:space="preserve">Given (a) that </w:delText>
        </w:r>
        <w:r w:rsidR="00C47980" w:rsidDel="00F704B2">
          <w:rPr>
            <w:rFonts w:ascii="Times New Roman" w:hAnsi="Times New Roman" w:cs="Times New Roman"/>
            <w:sz w:val="24"/>
            <w:szCs w:val="24"/>
            <w:lang w:val="en-US"/>
          </w:rPr>
          <w:delText xml:space="preserve">ideological orientations can be expected to be </w:delText>
        </w:r>
        <w:r w:rsidR="005E02B8" w:rsidDel="00F704B2">
          <w:rPr>
            <w:rFonts w:ascii="Times New Roman" w:hAnsi="Times New Roman" w:cs="Times New Roman"/>
            <w:sz w:val="24"/>
            <w:szCs w:val="24"/>
            <w:lang w:val="en-US"/>
          </w:rPr>
          <w:delText>associated</w:delText>
        </w:r>
        <w:r w:rsidR="00C47980" w:rsidDel="00F704B2">
          <w:rPr>
            <w:rFonts w:ascii="Times New Roman" w:hAnsi="Times New Roman" w:cs="Times New Roman"/>
            <w:sz w:val="24"/>
            <w:szCs w:val="24"/>
            <w:lang w:val="en-US"/>
          </w:rPr>
          <w:delText xml:space="preserve"> with the individuals’ general attitudes toward the attitude objects</w:delText>
        </w:r>
        <w:r w:rsidR="005E02B8" w:rsidDel="00F704B2">
          <w:rPr>
            <w:rFonts w:ascii="Times New Roman" w:hAnsi="Times New Roman" w:cs="Times New Roman"/>
            <w:sz w:val="24"/>
            <w:szCs w:val="24"/>
            <w:lang w:val="en-US"/>
          </w:rPr>
          <w:delText xml:space="preserve"> and (b) that extreme general attitudes can be expected to be lower in ambivalence than moderate attitudes, </w:delText>
        </w:r>
        <w:r w:rsidR="00B175D1" w:rsidDel="00F704B2">
          <w:rPr>
            <w:rFonts w:ascii="Times New Roman" w:hAnsi="Times New Roman" w:cs="Times New Roman"/>
            <w:sz w:val="24"/>
            <w:szCs w:val="24"/>
            <w:lang w:val="en-US"/>
          </w:rPr>
          <w:delText>the predicted association of ideology with attitudinal ambivalence has to be tested controlling for the association of ambivalence with general attitudes.</w:delText>
        </w:r>
      </w:del>
    </w:p>
    <w:p w14:paraId="5286C895" w14:textId="4604DECD" w:rsidR="001D6442" w:rsidRDefault="008F61AE" w:rsidP="00D804A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The</w:t>
      </w:r>
      <w:ins w:id="31" w:author="Burger, Axel" w:date="2023-05-26T13:45:00Z">
        <w:r w:rsidR="00F704B2">
          <w:rPr>
            <w:rFonts w:ascii="Times New Roman" w:hAnsi="Times New Roman" w:cs="Times New Roman"/>
            <w:sz w:val="24"/>
            <w:szCs w:val="24"/>
            <w:lang w:val="en-US"/>
          </w:rPr>
          <w:t>se</w:t>
        </w:r>
      </w:ins>
      <w:del w:id="32" w:author="Burger, Axel" w:date="2023-05-26T13:45:00Z">
        <w:r w:rsidDel="00F704B2">
          <w:rPr>
            <w:rFonts w:ascii="Times New Roman" w:hAnsi="Times New Roman" w:cs="Times New Roman"/>
            <w:sz w:val="24"/>
            <w:szCs w:val="24"/>
            <w:lang w:val="en-US"/>
          </w:rPr>
          <w:delText xml:space="preserve"> main</w:delText>
        </w:r>
      </w:del>
      <w:r>
        <w:rPr>
          <w:rFonts w:ascii="Times New Roman" w:hAnsi="Times New Roman" w:cs="Times New Roman"/>
          <w:sz w:val="24"/>
          <w:szCs w:val="24"/>
          <w:lang w:val="en-US"/>
        </w:rPr>
        <w:t xml:space="preserve"> hypothes</w:t>
      </w:r>
      <w:ins w:id="33" w:author="Burger, Axel" w:date="2023-05-26T13:45:00Z">
        <w:r w:rsidR="00F704B2">
          <w:rPr>
            <w:rFonts w:ascii="Times New Roman" w:hAnsi="Times New Roman" w:cs="Times New Roman"/>
            <w:sz w:val="24"/>
            <w:szCs w:val="24"/>
            <w:lang w:val="en-US"/>
          </w:rPr>
          <w:t>e</w:t>
        </w:r>
      </w:ins>
      <w:del w:id="34" w:author="Burger, Axel" w:date="2023-05-26T13:45:00Z">
        <w:r w:rsidDel="00F704B2">
          <w:rPr>
            <w:rFonts w:ascii="Times New Roman" w:hAnsi="Times New Roman" w:cs="Times New Roman"/>
            <w:sz w:val="24"/>
            <w:szCs w:val="24"/>
            <w:lang w:val="en-US"/>
          </w:rPr>
          <w:delText>i</w:delText>
        </w:r>
      </w:del>
      <w:r>
        <w:rPr>
          <w:rFonts w:ascii="Times New Roman" w:hAnsi="Times New Roman" w:cs="Times New Roman"/>
          <w:sz w:val="24"/>
          <w:szCs w:val="24"/>
          <w:lang w:val="en-US"/>
        </w:rPr>
        <w:t xml:space="preserve">s </w:t>
      </w:r>
      <w:ins w:id="35" w:author="Burger, Axel" w:date="2023-05-26T13:45:00Z">
        <w:r w:rsidR="00F704B2">
          <w:rPr>
            <w:rFonts w:ascii="Times New Roman" w:hAnsi="Times New Roman" w:cs="Times New Roman"/>
            <w:sz w:val="24"/>
            <w:szCs w:val="24"/>
            <w:lang w:val="en-US"/>
          </w:rPr>
          <w:t>were</w:t>
        </w:r>
      </w:ins>
      <w:del w:id="36" w:author="Burger, Axel" w:date="2023-05-26T13:45:00Z">
        <w:r w:rsidDel="00F704B2">
          <w:rPr>
            <w:rFonts w:ascii="Times New Roman" w:hAnsi="Times New Roman" w:cs="Times New Roman"/>
            <w:sz w:val="24"/>
            <w:szCs w:val="24"/>
            <w:lang w:val="en-US"/>
          </w:rPr>
          <w:delText>of the present research was</w:delText>
        </w:r>
      </w:del>
      <w:r>
        <w:rPr>
          <w:rFonts w:ascii="Times New Roman" w:hAnsi="Times New Roman" w:cs="Times New Roman"/>
          <w:sz w:val="24"/>
          <w:szCs w:val="24"/>
          <w:lang w:val="en-US"/>
        </w:rPr>
        <w:t xml:space="preserve"> tested in three Studies that used different datasets of the German Longitudinal Election Study (GLES). Studies 1 and 2 investigate attitudes toward political candidates</w:t>
      </w:r>
      <w:r w:rsidR="00D804A1">
        <w:rPr>
          <w:rFonts w:ascii="Times New Roman" w:hAnsi="Times New Roman" w:cs="Times New Roman"/>
          <w:sz w:val="24"/>
          <w:szCs w:val="24"/>
          <w:lang w:val="en-US"/>
        </w:rPr>
        <w:t xml:space="preserve"> using data that was collected in the context of two different elections. Study 3 investigates attitudes toward political parties using data that was collected in the context of yet another election. </w:t>
      </w:r>
      <w:r w:rsidR="00106B0B">
        <w:rPr>
          <w:rFonts w:ascii="Times New Roman" w:hAnsi="Times New Roman" w:cs="Times New Roman"/>
          <w:sz w:val="24"/>
          <w:szCs w:val="24"/>
          <w:lang w:val="en-US"/>
        </w:rPr>
        <w:t>The</w:t>
      </w:r>
      <w:r w:rsidR="00D804A1">
        <w:rPr>
          <w:rFonts w:ascii="Times New Roman" w:hAnsi="Times New Roman" w:cs="Times New Roman"/>
          <w:sz w:val="24"/>
          <w:szCs w:val="24"/>
          <w:lang w:val="en-US"/>
        </w:rPr>
        <w:t xml:space="preserve"> </w:t>
      </w:r>
      <w:r w:rsidR="00106B0B">
        <w:rPr>
          <w:rFonts w:ascii="Times New Roman" w:hAnsi="Times New Roman" w:cs="Times New Roman"/>
          <w:sz w:val="24"/>
          <w:szCs w:val="24"/>
          <w:lang w:val="en-US"/>
        </w:rPr>
        <w:t xml:space="preserve">present </w:t>
      </w:r>
      <w:r w:rsidR="000B6745">
        <w:rPr>
          <w:rFonts w:ascii="Times New Roman" w:hAnsi="Times New Roman" w:cs="Times New Roman"/>
          <w:sz w:val="24"/>
          <w:szCs w:val="24"/>
          <w:lang w:val="en-US"/>
        </w:rPr>
        <w:t>research</w:t>
      </w:r>
      <w:r w:rsidR="00106B0B">
        <w:rPr>
          <w:rFonts w:ascii="Times New Roman" w:hAnsi="Times New Roman" w:cs="Times New Roman"/>
          <w:sz w:val="24"/>
          <w:szCs w:val="24"/>
          <w:lang w:val="en-US"/>
        </w:rPr>
        <w:t xml:space="preserve"> differs from previous research on the association of ideological orientations with attitudinal ambivalence by (a) testing the prediction that attitudinal ambivalence tends to be lower at both extremes of the left-right ideological spectrum (b) focusing specifically on </w:t>
      </w:r>
      <w:r w:rsidR="008F32F1">
        <w:rPr>
          <w:rFonts w:ascii="Times New Roman" w:hAnsi="Times New Roman" w:cs="Times New Roman"/>
          <w:sz w:val="24"/>
          <w:szCs w:val="24"/>
          <w:lang w:val="en-US"/>
        </w:rPr>
        <w:t xml:space="preserve">political </w:t>
      </w:r>
      <w:r w:rsidR="00106B0B">
        <w:rPr>
          <w:rFonts w:ascii="Times New Roman" w:hAnsi="Times New Roman" w:cs="Times New Roman"/>
          <w:sz w:val="24"/>
          <w:szCs w:val="24"/>
          <w:lang w:val="en-US"/>
        </w:rPr>
        <w:t>attitudes, (c) using data from large, demographically diverse samples</w:t>
      </w:r>
      <w:r w:rsidR="00C10C8E">
        <w:rPr>
          <w:rFonts w:ascii="Times New Roman" w:hAnsi="Times New Roman" w:cs="Times New Roman"/>
          <w:sz w:val="24"/>
          <w:szCs w:val="24"/>
          <w:lang w:val="en-US"/>
        </w:rPr>
        <w:t xml:space="preserve"> collected in the context of </w:t>
      </w:r>
      <w:r w:rsidR="005E51DC">
        <w:rPr>
          <w:rFonts w:ascii="Times New Roman" w:hAnsi="Times New Roman" w:cs="Times New Roman"/>
          <w:sz w:val="24"/>
          <w:szCs w:val="24"/>
          <w:lang w:val="en-US"/>
        </w:rPr>
        <w:t>actual</w:t>
      </w:r>
      <w:r w:rsidR="00C10C8E">
        <w:rPr>
          <w:rFonts w:ascii="Times New Roman" w:hAnsi="Times New Roman" w:cs="Times New Roman"/>
          <w:sz w:val="24"/>
          <w:szCs w:val="24"/>
          <w:lang w:val="en-US"/>
        </w:rPr>
        <w:t xml:space="preserve"> federal elections, (d) using non-US samples</w:t>
      </w:r>
      <w:r w:rsidR="005E51DC">
        <w:rPr>
          <w:rFonts w:ascii="Times New Roman" w:hAnsi="Times New Roman" w:cs="Times New Roman"/>
          <w:sz w:val="24"/>
          <w:szCs w:val="24"/>
          <w:lang w:val="en-US"/>
        </w:rPr>
        <w:t>, and (e) looking at both affective and cognitive attitude components.</w:t>
      </w:r>
    </w:p>
    <w:p w14:paraId="0E865837" w14:textId="6B000412" w:rsidR="00AE46B7" w:rsidRDefault="00AE46B7" w:rsidP="00D804A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All data used in the present research </w:t>
      </w:r>
      <w:r w:rsidR="00DC285E">
        <w:rPr>
          <w:rFonts w:ascii="Times New Roman" w:hAnsi="Times New Roman" w:cs="Times New Roman"/>
          <w:sz w:val="24"/>
          <w:szCs w:val="24"/>
          <w:lang w:val="en-US"/>
        </w:rPr>
        <w:t>as well as the documentation</w:t>
      </w:r>
      <w:r w:rsidR="00375278">
        <w:rPr>
          <w:rFonts w:ascii="Times New Roman" w:hAnsi="Times New Roman" w:cs="Times New Roman"/>
          <w:sz w:val="24"/>
          <w:szCs w:val="24"/>
          <w:lang w:val="en-US"/>
        </w:rPr>
        <w:t>s</w:t>
      </w:r>
      <w:r w:rsidR="00DC285E">
        <w:rPr>
          <w:rFonts w:ascii="Times New Roman" w:hAnsi="Times New Roman" w:cs="Times New Roman"/>
          <w:sz w:val="24"/>
          <w:szCs w:val="24"/>
          <w:lang w:val="en-US"/>
        </w:rPr>
        <w:t xml:space="preserve"> of the datasets </w:t>
      </w:r>
      <w:r w:rsidR="00375278">
        <w:rPr>
          <w:rFonts w:ascii="Times New Roman" w:hAnsi="Times New Roman" w:cs="Times New Roman"/>
          <w:sz w:val="24"/>
          <w:szCs w:val="24"/>
          <w:lang w:val="en-US"/>
        </w:rPr>
        <w:t>are</w:t>
      </w:r>
      <w:r>
        <w:rPr>
          <w:rFonts w:ascii="Times New Roman" w:hAnsi="Times New Roman" w:cs="Times New Roman"/>
          <w:sz w:val="24"/>
          <w:szCs w:val="24"/>
          <w:lang w:val="en-US"/>
        </w:rPr>
        <w:t xml:space="preserve"> available for scientific research</w:t>
      </w:r>
      <w:r w:rsidR="00662745">
        <w:rPr>
          <w:rFonts w:ascii="Times New Roman" w:hAnsi="Times New Roman" w:cs="Times New Roman"/>
          <w:sz w:val="24"/>
          <w:szCs w:val="24"/>
          <w:lang w:val="en-US"/>
        </w:rPr>
        <w:t xml:space="preserve"> under the links specified in the References </w:t>
      </w:r>
      <w:r w:rsidR="00DC285E">
        <w:rPr>
          <w:rFonts w:ascii="Times New Roman" w:hAnsi="Times New Roman" w:cs="Times New Roman"/>
          <w:sz w:val="24"/>
          <w:szCs w:val="24"/>
          <w:lang w:val="en-US"/>
        </w:rPr>
        <w:t xml:space="preserve">and the scripts of the analyses are available under </w:t>
      </w:r>
      <w:r w:rsidR="00826643" w:rsidRPr="00826643">
        <w:rPr>
          <w:rFonts w:ascii="Times New Roman" w:hAnsi="Times New Roman" w:cs="Times New Roman"/>
          <w:sz w:val="24"/>
          <w:szCs w:val="24"/>
          <w:lang w:val="en-US"/>
        </w:rPr>
        <w:t>https://osf.io/t2ncp/?view_only=b65254f4891f4aadbe8dd038ab1b1b38</w:t>
      </w:r>
      <w:r w:rsidR="00DC285E">
        <w:rPr>
          <w:rFonts w:ascii="Times New Roman" w:hAnsi="Times New Roman" w:cs="Times New Roman"/>
          <w:sz w:val="24"/>
          <w:szCs w:val="24"/>
          <w:lang w:val="en-US"/>
        </w:rPr>
        <w:t>.</w:t>
      </w:r>
      <w:del w:id="37" w:author="Burger, Axel" w:date="2023-05-26T13:47:00Z">
        <w:r w:rsidR="00375278" w:rsidDel="00F704B2">
          <w:rPr>
            <w:rFonts w:ascii="Times New Roman" w:hAnsi="Times New Roman" w:cs="Times New Roman"/>
            <w:sz w:val="24"/>
            <w:szCs w:val="24"/>
            <w:lang w:val="en-US"/>
          </w:rPr>
          <w:delText xml:space="preserve"> </w:delText>
        </w:r>
      </w:del>
      <w:del w:id="38" w:author="Burger, Axel" w:date="2023-05-25T11:16:00Z">
        <w:r w:rsidR="00375278" w:rsidDel="00D773BA">
          <w:rPr>
            <w:rFonts w:ascii="Times New Roman" w:hAnsi="Times New Roman" w:cs="Times New Roman"/>
            <w:sz w:val="24"/>
            <w:szCs w:val="24"/>
            <w:lang w:val="en-US"/>
          </w:rPr>
          <w:delText>The hypotheses and analysis plans were not pre-registered. However, tests of a-priory hypotheses and post-hoc tests are separated in the manuscrip</w:delText>
        </w:r>
      </w:del>
      <w:del w:id="39" w:author="Burger, Axel" w:date="2023-05-25T11:15:00Z">
        <w:r w:rsidR="00375278" w:rsidDel="00D773BA">
          <w:rPr>
            <w:rFonts w:ascii="Times New Roman" w:hAnsi="Times New Roman" w:cs="Times New Roman"/>
            <w:sz w:val="24"/>
            <w:szCs w:val="24"/>
            <w:lang w:val="en-US"/>
          </w:rPr>
          <w:delText xml:space="preserve">t by reporting the former in the Results </w:delText>
        </w:r>
        <w:r w:rsidR="008F32F1" w:rsidDel="00D773BA">
          <w:rPr>
            <w:rFonts w:ascii="Times New Roman" w:hAnsi="Times New Roman" w:cs="Times New Roman"/>
            <w:sz w:val="24"/>
            <w:szCs w:val="24"/>
            <w:lang w:val="en-US"/>
          </w:rPr>
          <w:delText xml:space="preserve">sections </w:delText>
        </w:r>
        <w:r w:rsidR="00375278" w:rsidDel="00D773BA">
          <w:rPr>
            <w:rFonts w:ascii="Times New Roman" w:hAnsi="Times New Roman" w:cs="Times New Roman"/>
            <w:sz w:val="24"/>
            <w:szCs w:val="24"/>
            <w:lang w:val="en-US"/>
          </w:rPr>
          <w:delText xml:space="preserve">and the latter in the </w:delText>
        </w:r>
        <w:r w:rsidR="009F7534" w:rsidDel="00D773BA">
          <w:rPr>
            <w:rFonts w:ascii="Times New Roman" w:hAnsi="Times New Roman" w:cs="Times New Roman"/>
            <w:sz w:val="24"/>
            <w:szCs w:val="24"/>
            <w:lang w:val="en-US"/>
          </w:rPr>
          <w:delText xml:space="preserve">General </w:delText>
        </w:r>
        <w:r w:rsidR="00375278" w:rsidDel="00D773BA">
          <w:rPr>
            <w:rFonts w:ascii="Times New Roman" w:hAnsi="Times New Roman" w:cs="Times New Roman"/>
            <w:sz w:val="24"/>
            <w:szCs w:val="24"/>
            <w:lang w:val="en-US"/>
          </w:rPr>
          <w:delText>Discussion.</w:delText>
        </w:r>
        <w:r w:rsidR="00633AC8" w:rsidDel="00D773BA">
          <w:rPr>
            <w:rFonts w:ascii="Times New Roman" w:hAnsi="Times New Roman" w:cs="Times New Roman"/>
            <w:sz w:val="24"/>
            <w:szCs w:val="24"/>
            <w:lang w:val="en-US"/>
          </w:rPr>
          <w:delText xml:space="preserve"> </w:delText>
        </w:r>
      </w:del>
      <w:del w:id="40" w:author="Burger, Axel" w:date="2023-05-26T13:47:00Z">
        <w:r w:rsidR="00633AC8" w:rsidDel="00F704B2">
          <w:rPr>
            <w:rFonts w:ascii="Times New Roman" w:hAnsi="Times New Roman" w:cs="Times New Roman"/>
            <w:sz w:val="24"/>
            <w:szCs w:val="24"/>
            <w:lang w:val="en-US"/>
          </w:rPr>
          <w:delText>All analyses were conducted us</w:delText>
        </w:r>
      </w:del>
      <w:del w:id="41" w:author="Burger, Axel" w:date="2023-05-26T13:46:00Z">
        <w:r w:rsidR="00633AC8" w:rsidDel="00F704B2">
          <w:rPr>
            <w:rFonts w:ascii="Times New Roman" w:hAnsi="Times New Roman" w:cs="Times New Roman"/>
            <w:sz w:val="24"/>
            <w:szCs w:val="24"/>
            <w:lang w:val="en-US"/>
          </w:rPr>
          <w:delText>ing</w:delText>
        </w:r>
        <w:r w:rsidR="00673C1D" w:rsidDel="00F704B2">
          <w:rPr>
            <w:rFonts w:ascii="Times New Roman" w:hAnsi="Times New Roman" w:cs="Times New Roman"/>
            <w:sz w:val="24"/>
            <w:szCs w:val="24"/>
            <w:lang w:val="en-US"/>
          </w:rPr>
          <w:delText xml:space="preserve"> </w:delText>
        </w:r>
        <w:r w:rsidR="00673C1D" w:rsidRPr="00673C1D" w:rsidDel="00F704B2">
          <w:rPr>
            <w:rFonts w:ascii="Times New Roman" w:hAnsi="Times New Roman" w:cs="Times New Roman"/>
            <w:i/>
            <w:iCs/>
            <w:sz w:val="24"/>
            <w:szCs w:val="24"/>
            <w:lang w:val="en-US"/>
          </w:rPr>
          <w:delText>R</w:delText>
        </w:r>
        <w:r w:rsidR="00673C1D" w:rsidDel="00F704B2">
          <w:rPr>
            <w:rFonts w:ascii="Times New Roman" w:hAnsi="Times New Roman" w:cs="Times New Roman"/>
            <w:sz w:val="24"/>
            <w:szCs w:val="24"/>
            <w:lang w:val="en-US"/>
          </w:rPr>
          <w:delText xml:space="preserve"> </w:delText>
        </w:r>
        <w:r w:rsidR="00673C1D" w:rsidDel="00F704B2">
          <w:rPr>
            <w:rFonts w:ascii="Times New Roman" w:hAnsi="Times New Roman" w:cs="Times New Roman"/>
            <w:sz w:val="24"/>
            <w:szCs w:val="24"/>
            <w:lang w:val="en-US"/>
          </w:rPr>
          <w:fldChar w:fldCharType="begin"/>
        </w:r>
        <w:r w:rsidR="00673C1D" w:rsidDel="00F704B2">
          <w:rPr>
            <w:rFonts w:ascii="Times New Roman" w:hAnsi="Times New Roman" w:cs="Times New Roman"/>
            <w:sz w:val="24"/>
            <w:szCs w:val="24"/>
            <w:lang w:val="en-US"/>
          </w:rPr>
          <w:delInstrText xml:space="preserve"> ADDIN ZOTERO_ITEM CSL_CITATION {"citationID":"3hbYYGz1","properties":{"formattedCitation":"(R Core Team, 2021)","plainCitation":"(R Core Team, 2021)","noteIndex":0},"citationItems":[{"id":1189,"uris":["http://zotero.org/users/6602770/items/26UDCSBL"],"itemData":{"id":1189,"type":"software","event-place":"Vienna, Austria","publisher":"R Foundation for Statistical Computing","publisher-place":"Vienna, Austria","title":"R: A language and environment for statistical computing","URL":"https://www.R-project.org/","version":"4.1.2","author":[{"family":"R Core Team","given":""}],"issued":{"date-parts":[["2021"]]}}}],"schema":"https://github.com/citation-style-language/schema/raw/master/csl-citation.json"} </w:delInstrText>
        </w:r>
        <w:r w:rsidR="00673C1D" w:rsidDel="00F704B2">
          <w:rPr>
            <w:rFonts w:ascii="Times New Roman" w:hAnsi="Times New Roman" w:cs="Times New Roman"/>
            <w:sz w:val="24"/>
            <w:szCs w:val="24"/>
            <w:lang w:val="en-US"/>
          </w:rPr>
          <w:fldChar w:fldCharType="separate"/>
        </w:r>
        <w:r w:rsidR="00673C1D" w:rsidRPr="00673C1D" w:rsidDel="00F704B2">
          <w:rPr>
            <w:rFonts w:ascii="Times New Roman" w:hAnsi="Times New Roman" w:cs="Times New Roman"/>
            <w:sz w:val="24"/>
            <w:lang w:val="en-US"/>
          </w:rPr>
          <w:delText>(R Core Team, 2021)</w:delText>
        </w:r>
        <w:r w:rsidR="00673C1D" w:rsidDel="00F704B2">
          <w:rPr>
            <w:rFonts w:ascii="Times New Roman" w:hAnsi="Times New Roman" w:cs="Times New Roman"/>
            <w:sz w:val="24"/>
            <w:szCs w:val="24"/>
            <w:lang w:val="en-US"/>
          </w:rPr>
          <w:fldChar w:fldCharType="end"/>
        </w:r>
        <w:r w:rsidR="00673C1D" w:rsidDel="00F704B2">
          <w:rPr>
            <w:rFonts w:ascii="Times New Roman" w:hAnsi="Times New Roman" w:cs="Times New Roman"/>
            <w:sz w:val="24"/>
            <w:szCs w:val="24"/>
            <w:lang w:val="en-US"/>
          </w:rPr>
          <w:delText xml:space="preserve"> and figures were creates using </w:delText>
        </w:r>
        <w:r w:rsidR="00673C1D" w:rsidRPr="00673C1D" w:rsidDel="00F704B2">
          <w:rPr>
            <w:rFonts w:ascii="Times New Roman" w:hAnsi="Times New Roman" w:cs="Times New Roman"/>
            <w:i/>
            <w:iCs/>
            <w:sz w:val="24"/>
            <w:szCs w:val="24"/>
            <w:lang w:val="en-US"/>
          </w:rPr>
          <w:delText>ggplot2</w:delText>
        </w:r>
        <w:r w:rsidR="00673C1D" w:rsidDel="00F704B2">
          <w:rPr>
            <w:rFonts w:ascii="Times New Roman" w:hAnsi="Times New Roman" w:cs="Times New Roman"/>
            <w:sz w:val="24"/>
            <w:szCs w:val="24"/>
            <w:lang w:val="en-US"/>
          </w:rPr>
          <w:delText xml:space="preserve"> </w:delText>
        </w:r>
        <w:r w:rsidR="00673C1D" w:rsidDel="00F704B2">
          <w:rPr>
            <w:rFonts w:ascii="Times New Roman" w:hAnsi="Times New Roman" w:cs="Times New Roman"/>
            <w:sz w:val="24"/>
            <w:szCs w:val="24"/>
            <w:lang w:val="en-US"/>
          </w:rPr>
          <w:fldChar w:fldCharType="begin"/>
        </w:r>
        <w:r w:rsidR="009B1F7E" w:rsidDel="00F704B2">
          <w:rPr>
            <w:rFonts w:ascii="Times New Roman" w:hAnsi="Times New Roman" w:cs="Times New Roman"/>
            <w:sz w:val="24"/>
            <w:szCs w:val="24"/>
            <w:lang w:val="en-US"/>
          </w:rPr>
          <w:delInstrText xml:space="preserve"> ADDIN ZOTERO_ITEM CSL_CITATION {"citationID":"2lsiiZxf","properties":{"formattedCitation":"(Wickham, 2016)","plainCitation":"(Wickham, 2016)","noteIndex":0},"citationItems":[{"id":1191,"uris":["http://zotero.org/users/6602770/items/73455V8N"],"itemData":{"id":1191,"type":"book","collection-title":"Use R!","edition":"Second edition","event-place":"New York","ISBN":"978-3-319-24277-4","language":"eng","note":"DOI: 10.1007/978-3-319-24277-4","number-of-pages":"260","publisher":"Springer","publisher-place":"New York","source":"K10plus ISBN","title":"ggplot2: Elegant Graphics for Data Analysis","title-short":"ggplot2","author":[{"family":"Wickham","given":"Hadley"}],"contributor":[{"family":"Sievert","given":"Carson"}],"issued":{"date-parts":[["2016"]]}}}],"schema":"https://github.com/citation-style-language/schema/raw/master/csl-citation.json"} </w:delInstrText>
        </w:r>
        <w:r w:rsidR="00673C1D" w:rsidDel="00F704B2">
          <w:rPr>
            <w:rFonts w:ascii="Times New Roman" w:hAnsi="Times New Roman" w:cs="Times New Roman"/>
            <w:sz w:val="24"/>
            <w:szCs w:val="24"/>
            <w:lang w:val="en-US"/>
          </w:rPr>
          <w:fldChar w:fldCharType="separate"/>
        </w:r>
        <w:r w:rsidR="00673C1D" w:rsidRPr="00673C1D" w:rsidDel="00F704B2">
          <w:rPr>
            <w:rFonts w:ascii="Times New Roman" w:hAnsi="Times New Roman" w:cs="Times New Roman"/>
            <w:sz w:val="24"/>
            <w:lang w:val="en-US"/>
          </w:rPr>
          <w:delText>(Wickham, 2016)</w:delText>
        </w:r>
        <w:r w:rsidR="00673C1D" w:rsidDel="00F704B2">
          <w:rPr>
            <w:rFonts w:ascii="Times New Roman" w:hAnsi="Times New Roman" w:cs="Times New Roman"/>
            <w:sz w:val="24"/>
            <w:szCs w:val="24"/>
            <w:lang w:val="en-US"/>
          </w:rPr>
          <w:fldChar w:fldCharType="end"/>
        </w:r>
        <w:r w:rsidR="00673C1D" w:rsidDel="00F704B2">
          <w:rPr>
            <w:rFonts w:ascii="Times New Roman" w:hAnsi="Times New Roman" w:cs="Times New Roman"/>
            <w:sz w:val="24"/>
            <w:szCs w:val="24"/>
            <w:lang w:val="en-US"/>
          </w:rPr>
          <w:delText>.</w:delText>
        </w:r>
      </w:del>
    </w:p>
    <w:p w14:paraId="4F5FD8A7" w14:textId="77777777" w:rsidR="001D6442" w:rsidRPr="001D6442" w:rsidRDefault="001D6442" w:rsidP="001D6442">
      <w:pPr>
        <w:spacing w:line="480" w:lineRule="auto"/>
        <w:jc w:val="center"/>
        <w:rPr>
          <w:rFonts w:ascii="Times New Roman" w:hAnsi="Times New Roman" w:cs="Times New Roman"/>
          <w:b/>
          <w:bCs/>
          <w:sz w:val="24"/>
          <w:szCs w:val="24"/>
          <w:lang w:val="en-US"/>
        </w:rPr>
      </w:pPr>
      <w:r w:rsidRPr="001D6442">
        <w:rPr>
          <w:rFonts w:ascii="Times New Roman" w:hAnsi="Times New Roman" w:cs="Times New Roman"/>
          <w:b/>
          <w:bCs/>
          <w:sz w:val="24"/>
          <w:szCs w:val="24"/>
          <w:lang w:val="en-US"/>
        </w:rPr>
        <w:t>Study 1</w:t>
      </w:r>
    </w:p>
    <w:p w14:paraId="0D33CC4B" w14:textId="302EA104" w:rsidR="001D6442" w:rsidRDefault="001D6442" w:rsidP="004214A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Study 1 investigate</w:t>
      </w:r>
      <w:r w:rsidR="00280D54">
        <w:rPr>
          <w:rFonts w:ascii="Times New Roman" w:hAnsi="Times New Roman" w:cs="Times New Roman"/>
          <w:sz w:val="24"/>
          <w:szCs w:val="24"/>
          <w:lang w:val="en-US"/>
        </w:rPr>
        <w:t>d</w:t>
      </w:r>
      <w:r>
        <w:rPr>
          <w:rFonts w:ascii="Times New Roman" w:hAnsi="Times New Roman" w:cs="Times New Roman"/>
          <w:sz w:val="24"/>
          <w:szCs w:val="24"/>
          <w:lang w:val="en-US"/>
        </w:rPr>
        <w:t xml:space="preserve"> the association of political ideology with the ambivalence of political attitudes </w:t>
      </w:r>
      <w:r w:rsidR="00362437">
        <w:rPr>
          <w:rFonts w:ascii="Times New Roman" w:hAnsi="Times New Roman" w:cs="Times New Roman"/>
          <w:sz w:val="24"/>
          <w:szCs w:val="24"/>
          <w:lang w:val="en-US"/>
        </w:rPr>
        <w:t>using data on</w:t>
      </w:r>
      <w:r>
        <w:rPr>
          <w:rFonts w:ascii="Times New Roman" w:hAnsi="Times New Roman" w:cs="Times New Roman"/>
          <w:sz w:val="24"/>
          <w:szCs w:val="24"/>
          <w:lang w:val="en-US"/>
        </w:rPr>
        <w:t xml:space="preserve"> attitudes toward the </w:t>
      </w:r>
      <w:r w:rsidR="00374223">
        <w:rPr>
          <w:rFonts w:ascii="Times New Roman" w:hAnsi="Times New Roman" w:cs="Times New Roman"/>
          <w:sz w:val="24"/>
          <w:szCs w:val="24"/>
          <w:lang w:val="en-US"/>
        </w:rPr>
        <w:t xml:space="preserve">two </w:t>
      </w:r>
      <w:r>
        <w:rPr>
          <w:rFonts w:ascii="Times New Roman" w:hAnsi="Times New Roman" w:cs="Times New Roman"/>
          <w:sz w:val="24"/>
          <w:szCs w:val="24"/>
          <w:lang w:val="en-US"/>
        </w:rPr>
        <w:t>main candidates for the chancellorship in the 2017 German Federal Elections</w:t>
      </w:r>
      <w:r w:rsidR="00E37F4C">
        <w:rPr>
          <w:rFonts w:ascii="Times New Roman" w:hAnsi="Times New Roman" w:cs="Times New Roman"/>
          <w:sz w:val="24"/>
          <w:szCs w:val="24"/>
          <w:lang w:val="en-US"/>
        </w:rPr>
        <w:t>:</w:t>
      </w:r>
      <w:r>
        <w:rPr>
          <w:rFonts w:ascii="Times New Roman" w:hAnsi="Times New Roman" w:cs="Times New Roman"/>
          <w:sz w:val="24"/>
          <w:szCs w:val="24"/>
          <w:lang w:val="en-US"/>
        </w:rPr>
        <w:t xml:space="preserve"> Angela Merkel</w:t>
      </w:r>
      <w:r w:rsidR="00362437">
        <w:rPr>
          <w:rFonts w:ascii="Times New Roman" w:hAnsi="Times New Roman" w:cs="Times New Roman"/>
          <w:sz w:val="24"/>
          <w:szCs w:val="24"/>
          <w:lang w:val="en-US"/>
        </w:rPr>
        <w:t xml:space="preserve"> of the Christian conservative party (CDU)</w:t>
      </w:r>
      <w:r>
        <w:rPr>
          <w:rFonts w:ascii="Times New Roman" w:hAnsi="Times New Roman" w:cs="Times New Roman"/>
          <w:sz w:val="24"/>
          <w:szCs w:val="24"/>
          <w:lang w:val="en-US"/>
        </w:rPr>
        <w:t xml:space="preserve"> and Martin Schulz</w:t>
      </w:r>
      <w:r w:rsidR="00362437">
        <w:rPr>
          <w:rFonts w:ascii="Times New Roman" w:hAnsi="Times New Roman" w:cs="Times New Roman"/>
          <w:sz w:val="24"/>
          <w:szCs w:val="24"/>
          <w:lang w:val="en-US"/>
        </w:rPr>
        <w:t xml:space="preserve"> of the social democratic party (SPD)</w:t>
      </w:r>
      <w:r>
        <w:rPr>
          <w:rFonts w:ascii="Times New Roman" w:hAnsi="Times New Roman" w:cs="Times New Roman"/>
          <w:sz w:val="24"/>
          <w:szCs w:val="24"/>
          <w:lang w:val="en-US"/>
        </w:rPr>
        <w:t>.</w:t>
      </w:r>
    </w:p>
    <w:p w14:paraId="3492B901" w14:textId="7EDA80FA" w:rsidR="00374223" w:rsidRDefault="001D6442" w:rsidP="004214AF">
      <w:pPr>
        <w:spacing w:line="480" w:lineRule="auto"/>
        <w:rPr>
          <w:ins w:id="42" w:author="Burger, Axel" w:date="2023-05-26T15:17:00Z"/>
          <w:rFonts w:ascii="Times New Roman" w:hAnsi="Times New Roman" w:cs="Times New Roman"/>
          <w:b/>
          <w:bCs/>
          <w:sz w:val="24"/>
          <w:szCs w:val="24"/>
          <w:lang w:val="en-US"/>
        </w:rPr>
      </w:pPr>
      <w:r w:rsidRPr="00374223">
        <w:rPr>
          <w:rFonts w:ascii="Times New Roman" w:hAnsi="Times New Roman" w:cs="Times New Roman"/>
          <w:b/>
          <w:bCs/>
          <w:sz w:val="24"/>
          <w:szCs w:val="24"/>
          <w:lang w:val="en-US"/>
        </w:rPr>
        <w:lastRenderedPageBreak/>
        <w:t>Method</w:t>
      </w:r>
    </w:p>
    <w:p w14:paraId="1F92E591" w14:textId="6A8A1467" w:rsidR="002903A9" w:rsidRPr="002903A9" w:rsidRDefault="002903A9" w:rsidP="004214AF">
      <w:pPr>
        <w:spacing w:line="480" w:lineRule="auto"/>
        <w:rPr>
          <w:rFonts w:ascii="Times New Roman" w:hAnsi="Times New Roman" w:cs="Times New Roman"/>
          <w:sz w:val="24"/>
          <w:szCs w:val="24"/>
          <w:lang w:val="en-US"/>
          <w:rPrChange w:id="43" w:author="Burger, Axel" w:date="2023-05-26T15:18:00Z">
            <w:rPr>
              <w:rFonts w:ascii="Times New Roman" w:hAnsi="Times New Roman" w:cs="Times New Roman"/>
              <w:b/>
              <w:bCs/>
              <w:sz w:val="24"/>
              <w:szCs w:val="24"/>
              <w:lang w:val="en-US"/>
            </w:rPr>
          </w:rPrChange>
        </w:rPr>
      </w:pPr>
      <w:ins w:id="44" w:author="Burger, Axel" w:date="2023-05-26T15:17:00Z">
        <w:r>
          <w:rPr>
            <w:rFonts w:ascii="Times New Roman" w:hAnsi="Times New Roman" w:cs="Times New Roman"/>
            <w:b/>
            <w:bCs/>
            <w:sz w:val="24"/>
            <w:szCs w:val="24"/>
            <w:lang w:val="en-US"/>
          </w:rPr>
          <w:tab/>
        </w:r>
      </w:ins>
      <w:ins w:id="45" w:author="Burger, Axel" w:date="2023-05-26T15:18:00Z">
        <w:r>
          <w:rPr>
            <w:rFonts w:ascii="Times New Roman" w:hAnsi="Times New Roman" w:cs="Times New Roman"/>
            <w:b/>
            <w:bCs/>
            <w:sz w:val="24"/>
            <w:szCs w:val="24"/>
            <w:lang w:val="en-US"/>
          </w:rPr>
          <w:t xml:space="preserve">Analytic approach. </w:t>
        </w:r>
        <w:r>
          <w:rPr>
            <w:rFonts w:ascii="Times New Roman" w:hAnsi="Times New Roman" w:cs="Times New Roman"/>
            <w:sz w:val="24"/>
            <w:szCs w:val="24"/>
            <w:lang w:val="en-US"/>
          </w:rPr>
          <w:t>T</w:t>
        </w:r>
      </w:ins>
      <w:ins w:id="46" w:author="Burger, Axel" w:date="2023-05-26T15:19:00Z">
        <w:r>
          <w:rPr>
            <w:rFonts w:ascii="Times New Roman" w:hAnsi="Times New Roman" w:cs="Times New Roman"/>
            <w:sz w:val="24"/>
            <w:szCs w:val="24"/>
            <w:lang w:val="en-US"/>
          </w:rPr>
          <w:t xml:space="preserve">o </w:t>
        </w:r>
      </w:ins>
      <w:ins w:id="47" w:author="Burger, Axel" w:date="2023-05-26T15:24:00Z">
        <w:r>
          <w:rPr>
            <w:rFonts w:ascii="Times New Roman" w:hAnsi="Times New Roman" w:cs="Times New Roman"/>
            <w:sz w:val="24"/>
            <w:szCs w:val="24"/>
            <w:lang w:val="en-US"/>
          </w:rPr>
          <w:t>estimate</w:t>
        </w:r>
      </w:ins>
      <w:ins w:id="48" w:author="Burger, Axel" w:date="2023-05-26T15:21:00Z">
        <w:r>
          <w:rPr>
            <w:rFonts w:ascii="Times New Roman" w:hAnsi="Times New Roman" w:cs="Times New Roman"/>
            <w:sz w:val="24"/>
            <w:szCs w:val="24"/>
            <w:lang w:val="en-US"/>
          </w:rPr>
          <w:t xml:space="preserve"> the robustness of the empirical </w:t>
        </w:r>
      </w:ins>
      <w:ins w:id="49" w:author="Burger, Axel" w:date="2023-05-26T15:22:00Z">
        <w:r>
          <w:rPr>
            <w:rFonts w:ascii="Times New Roman" w:hAnsi="Times New Roman" w:cs="Times New Roman"/>
            <w:sz w:val="24"/>
            <w:szCs w:val="24"/>
            <w:lang w:val="en-US"/>
          </w:rPr>
          <w:t xml:space="preserve">evidence, the hypotheses were tested both by assessing </w:t>
        </w:r>
      </w:ins>
      <w:ins w:id="50" w:author="Burger, Axel" w:date="2023-05-26T15:23:00Z">
        <w:r>
          <w:rPr>
            <w:rFonts w:ascii="Times New Roman" w:hAnsi="Times New Roman" w:cs="Times New Roman"/>
            <w:sz w:val="24"/>
            <w:szCs w:val="24"/>
            <w:lang w:val="en-US"/>
          </w:rPr>
          <w:t xml:space="preserve">bivariate </w:t>
        </w:r>
      </w:ins>
      <w:ins w:id="51" w:author="Burger, Axel" w:date="2023-05-26T15:24:00Z">
        <w:r w:rsidR="00C87CB5">
          <w:rPr>
            <w:rFonts w:ascii="Times New Roman" w:hAnsi="Times New Roman" w:cs="Times New Roman"/>
            <w:sz w:val="24"/>
            <w:szCs w:val="24"/>
            <w:lang w:val="en-US"/>
          </w:rPr>
          <w:t>as</w:t>
        </w:r>
      </w:ins>
      <w:ins w:id="52" w:author="Burger, Axel" w:date="2023-05-26T15:25:00Z">
        <w:r w:rsidR="00C87CB5">
          <w:rPr>
            <w:rFonts w:ascii="Times New Roman" w:hAnsi="Times New Roman" w:cs="Times New Roman"/>
            <w:sz w:val="24"/>
            <w:szCs w:val="24"/>
            <w:lang w:val="en-US"/>
          </w:rPr>
          <w:t>sociations</w:t>
        </w:r>
      </w:ins>
      <w:ins w:id="53" w:author="Burger, Axel" w:date="2023-05-26T15:23:00Z">
        <w:r>
          <w:rPr>
            <w:rFonts w:ascii="Times New Roman" w:hAnsi="Times New Roman" w:cs="Times New Roman"/>
            <w:sz w:val="24"/>
            <w:szCs w:val="24"/>
            <w:lang w:val="en-US"/>
          </w:rPr>
          <w:t xml:space="preserve"> of affective ambivalence with</w:t>
        </w:r>
      </w:ins>
      <w:ins w:id="54" w:author="Burger, Axel" w:date="2023-05-26T15:24:00Z">
        <w:r>
          <w:rPr>
            <w:rFonts w:ascii="Times New Roman" w:hAnsi="Times New Roman" w:cs="Times New Roman"/>
            <w:sz w:val="24"/>
            <w:szCs w:val="24"/>
            <w:lang w:val="en-US"/>
          </w:rPr>
          <w:t xml:space="preserve"> political ideology </w:t>
        </w:r>
      </w:ins>
      <w:ins w:id="55" w:author="Burger, Axel" w:date="2023-05-26T15:25:00Z">
        <w:r w:rsidR="00C87CB5">
          <w:rPr>
            <w:rFonts w:ascii="Times New Roman" w:hAnsi="Times New Roman" w:cs="Times New Roman"/>
            <w:sz w:val="24"/>
            <w:szCs w:val="24"/>
            <w:lang w:val="en-US"/>
          </w:rPr>
          <w:t>and political interest as well as though</w:t>
        </w:r>
      </w:ins>
      <w:ins w:id="56" w:author="Burger, Axel" w:date="2023-05-26T15:26:00Z">
        <w:r w:rsidR="00C87CB5">
          <w:rPr>
            <w:rFonts w:ascii="Times New Roman" w:hAnsi="Times New Roman" w:cs="Times New Roman"/>
            <w:sz w:val="24"/>
            <w:szCs w:val="24"/>
            <w:lang w:val="en-US"/>
          </w:rPr>
          <w:t xml:space="preserve"> multivariate analyses that included a</w:t>
        </w:r>
      </w:ins>
      <w:ins w:id="57" w:author="Burger, Axel" w:date="2023-05-26T15:27:00Z">
        <w:r w:rsidR="00C87CB5">
          <w:rPr>
            <w:rFonts w:ascii="Times New Roman" w:hAnsi="Times New Roman" w:cs="Times New Roman"/>
            <w:sz w:val="24"/>
            <w:szCs w:val="24"/>
            <w:lang w:val="en-US"/>
          </w:rPr>
          <w:t xml:space="preserve"> set of control variables</w:t>
        </w:r>
      </w:ins>
      <w:ins w:id="58" w:author="Burger, Axel" w:date="2023-05-26T15:29:00Z">
        <w:r w:rsidR="00C87CB5">
          <w:rPr>
            <w:rFonts w:ascii="Times New Roman" w:hAnsi="Times New Roman" w:cs="Times New Roman"/>
            <w:sz w:val="24"/>
            <w:szCs w:val="24"/>
            <w:lang w:val="en-US"/>
          </w:rPr>
          <w:t>.</w:t>
        </w:r>
      </w:ins>
      <w:ins w:id="59" w:author="Burger, Axel" w:date="2023-05-26T15:30:00Z">
        <w:r w:rsidR="00C87CB5">
          <w:rPr>
            <w:rFonts w:ascii="Times New Roman" w:hAnsi="Times New Roman" w:cs="Times New Roman"/>
            <w:sz w:val="24"/>
            <w:szCs w:val="24"/>
            <w:lang w:val="en-US"/>
          </w:rPr>
          <w:t xml:space="preserve"> </w:t>
        </w:r>
      </w:ins>
      <w:ins w:id="60" w:author="Burger, Axel" w:date="2023-05-26T15:31:00Z">
        <w:r w:rsidR="00C87CB5">
          <w:rPr>
            <w:rFonts w:ascii="Times New Roman" w:hAnsi="Times New Roman" w:cs="Times New Roman"/>
            <w:sz w:val="24"/>
            <w:szCs w:val="24"/>
            <w:lang w:val="en-US"/>
          </w:rPr>
          <w:t xml:space="preserve">The prediction of an inversely U-shaped association of </w:t>
        </w:r>
      </w:ins>
      <w:ins w:id="61" w:author="Burger, Axel" w:date="2023-05-26T15:32:00Z">
        <w:r w:rsidR="00C87CB5">
          <w:rPr>
            <w:rFonts w:ascii="Times New Roman" w:hAnsi="Times New Roman" w:cs="Times New Roman"/>
            <w:sz w:val="24"/>
            <w:szCs w:val="24"/>
            <w:lang w:val="en-US"/>
          </w:rPr>
          <w:t xml:space="preserve">political ideology with attitudinal ambivalence </w:t>
        </w:r>
      </w:ins>
      <w:ins w:id="62" w:author="Burger, Axel" w:date="2023-05-26T15:34:00Z">
        <w:r w:rsidR="00C87CB5">
          <w:rPr>
            <w:rFonts w:ascii="Times New Roman" w:hAnsi="Times New Roman" w:cs="Times New Roman"/>
            <w:sz w:val="24"/>
            <w:szCs w:val="24"/>
            <w:lang w:val="en-US"/>
          </w:rPr>
          <w:t xml:space="preserve">(H1) </w:t>
        </w:r>
      </w:ins>
      <w:ins w:id="63" w:author="Burger, Axel" w:date="2023-05-26T15:32:00Z">
        <w:r w:rsidR="00C87CB5">
          <w:rPr>
            <w:rFonts w:ascii="Times New Roman" w:hAnsi="Times New Roman" w:cs="Times New Roman"/>
            <w:sz w:val="24"/>
            <w:szCs w:val="24"/>
            <w:lang w:val="en-US"/>
          </w:rPr>
          <w:t>was tested both through polynomial regress</w:t>
        </w:r>
      </w:ins>
      <w:ins w:id="64" w:author="Burger, Axel" w:date="2023-05-26T15:33:00Z">
        <w:r w:rsidR="00C87CB5">
          <w:rPr>
            <w:rFonts w:ascii="Times New Roman" w:hAnsi="Times New Roman" w:cs="Times New Roman"/>
            <w:sz w:val="24"/>
            <w:szCs w:val="24"/>
            <w:lang w:val="en-US"/>
          </w:rPr>
          <w:t xml:space="preserve">ion as well as using the two-lines test proposed by </w:t>
        </w:r>
        <w:proofErr w:type="spellStart"/>
        <w:r w:rsidR="00C87CB5">
          <w:rPr>
            <w:rFonts w:ascii="Times New Roman" w:hAnsi="Times New Roman" w:cs="Times New Roman"/>
            <w:sz w:val="24"/>
            <w:szCs w:val="24"/>
            <w:lang w:val="en-US"/>
          </w:rPr>
          <w:t>Simonsohn</w:t>
        </w:r>
        <w:proofErr w:type="spellEnd"/>
        <w:r w:rsidR="00C87CB5">
          <w:rPr>
            <w:rFonts w:ascii="Times New Roman" w:hAnsi="Times New Roman" w:cs="Times New Roman"/>
            <w:sz w:val="24"/>
            <w:szCs w:val="24"/>
            <w:lang w:val="en-US"/>
          </w:rPr>
          <w:t xml:space="preserve"> </w:t>
        </w:r>
      </w:ins>
      <w:r w:rsidR="00C87CB5">
        <w:rPr>
          <w:rFonts w:ascii="Times New Roman" w:hAnsi="Times New Roman" w:cs="Times New Roman"/>
          <w:sz w:val="24"/>
          <w:szCs w:val="24"/>
          <w:lang w:val="en-US"/>
        </w:rPr>
        <w:fldChar w:fldCharType="begin"/>
      </w:r>
      <w:r w:rsidR="00C87CB5">
        <w:rPr>
          <w:rFonts w:ascii="Times New Roman" w:hAnsi="Times New Roman" w:cs="Times New Roman"/>
          <w:sz w:val="24"/>
          <w:szCs w:val="24"/>
          <w:lang w:val="en-US"/>
        </w:rPr>
        <w:instrText xml:space="preserve"> ADDIN ZOTERO_ITEM CSL_CITATION {"citationID":"bUGAOojJ","properties":{"formattedCitation":"(2018)","plainCitation":"(2018)","noteIndex":0},"citationItems":[{"id":434,"uris":["http://zotero.org/users/6602770/items/3U4L4WSC"],"itemData":{"id":434,"type":"article-journal","abstract":"Many psychological theories predict U-shaped relationships: The effect of x is positive for low values of x, but negative for high values, or vice versa. Despite implying merely a change of sign, hypotheses about U-shaped functions are tested almost exclusively via quadratic regressions, an approach that imposes an arbitrary functional-form assumption that in some scenarios can lead to a 100% rate of false positives (e.g., the incorrect conclusion that y = log( x) is U shaped). Estimating two regression lines, one for low and one for high values of x, allows testing for a sign change without a functional-form assumption. I introduce the Robin Hood algorithm as a way to set the break point between the lines. This algorithm delivers higher power to detect U shapes than all the other break-point-setting alternatives I compared with it. The article includes simulations demonstrating the performance of the two-lines test and reanalyses of published results using this test. An app for running the two-lines test is available at http://webstimate.org/twolines .","container-title":"Advances in Methods and Practices in Psychological Science","DOI":"10.1177/2515245918805755","ISSN":"2515-2459, 2515-2467","issue":"4","journalAbbreviation":"Advances in Methods and Practices in Psychological Science","language":"en","page":"538-555","source":"DOI.org (Crossref)","title":"Two Lines: A Valid Alternative to the Invalid Testing of U-Shaped Relationships With Quadratic Regressions","title-short":"Two Lines","volume":"1","author":[{"family":"Simonsohn","given":"Uri"}],"issued":{"date-parts":[["2018",12]]}},"label":"page","suppress-author":true}],"schema":"https://github.com/citation-style-language/schema/raw/master/csl-citation.json"} </w:instrText>
      </w:r>
      <w:r w:rsidR="00C87CB5">
        <w:rPr>
          <w:rFonts w:ascii="Times New Roman" w:hAnsi="Times New Roman" w:cs="Times New Roman"/>
          <w:sz w:val="24"/>
          <w:szCs w:val="24"/>
          <w:lang w:val="en-US"/>
        </w:rPr>
        <w:fldChar w:fldCharType="separate"/>
      </w:r>
      <w:r w:rsidR="00C87CB5" w:rsidRPr="00C87CB5">
        <w:rPr>
          <w:rFonts w:ascii="Times New Roman" w:hAnsi="Times New Roman" w:cs="Times New Roman"/>
          <w:sz w:val="24"/>
          <w:lang w:val="en-US"/>
          <w:rPrChange w:id="65" w:author="Burger, Axel" w:date="2023-05-26T15:34:00Z">
            <w:rPr>
              <w:rFonts w:ascii="Times New Roman" w:hAnsi="Times New Roman" w:cs="Times New Roman"/>
              <w:sz w:val="24"/>
            </w:rPr>
          </w:rPrChange>
        </w:rPr>
        <w:t>(2018)</w:t>
      </w:r>
      <w:r w:rsidR="00C87CB5">
        <w:rPr>
          <w:rFonts w:ascii="Times New Roman" w:hAnsi="Times New Roman" w:cs="Times New Roman"/>
          <w:sz w:val="24"/>
          <w:szCs w:val="24"/>
          <w:lang w:val="en-US"/>
        </w:rPr>
        <w:fldChar w:fldCharType="end"/>
      </w:r>
      <w:ins w:id="66" w:author="Burger, Axel" w:date="2023-05-26T15:34:00Z">
        <w:r w:rsidR="00C87CB5">
          <w:rPr>
            <w:rFonts w:ascii="Times New Roman" w:hAnsi="Times New Roman" w:cs="Times New Roman"/>
            <w:sz w:val="24"/>
            <w:szCs w:val="24"/>
            <w:lang w:val="en-US"/>
          </w:rPr>
          <w:t>.</w:t>
        </w:r>
      </w:ins>
      <w:ins w:id="67" w:author="Burger, Axel" w:date="2023-05-26T15:35:00Z">
        <w:r w:rsidR="00C87CB5">
          <w:rPr>
            <w:rFonts w:ascii="Times New Roman" w:hAnsi="Times New Roman" w:cs="Times New Roman"/>
            <w:sz w:val="24"/>
            <w:szCs w:val="24"/>
            <w:lang w:val="en-US"/>
          </w:rPr>
          <w:t xml:space="preserve"> Because we expected</w:t>
        </w:r>
      </w:ins>
      <w:ins w:id="68" w:author="Burger, Axel" w:date="2023-05-26T15:37:00Z">
        <w:r w:rsidR="00356BDD">
          <w:rPr>
            <w:rFonts w:ascii="Times New Roman" w:hAnsi="Times New Roman" w:cs="Times New Roman"/>
            <w:sz w:val="24"/>
            <w:szCs w:val="24"/>
            <w:lang w:val="en-US"/>
          </w:rPr>
          <w:t xml:space="preserve"> political interest to be associated with attitudinal ambivalence (H2) and</w:t>
        </w:r>
      </w:ins>
      <w:ins w:id="69" w:author="Burger, Axel" w:date="2023-05-26T15:38:00Z">
        <w:r w:rsidR="00356BDD">
          <w:rPr>
            <w:rFonts w:ascii="Times New Roman" w:hAnsi="Times New Roman" w:cs="Times New Roman"/>
            <w:sz w:val="24"/>
            <w:szCs w:val="24"/>
            <w:lang w:val="en-US"/>
          </w:rPr>
          <w:t xml:space="preserve"> political ideology, we included it in our set of control variables in addition to demographic controls (see below)</w:t>
        </w:r>
      </w:ins>
      <w:ins w:id="70" w:author="Burger, Axel" w:date="2023-05-26T15:39:00Z">
        <w:r w:rsidR="00356BDD">
          <w:rPr>
            <w:rFonts w:ascii="Times New Roman" w:hAnsi="Times New Roman" w:cs="Times New Roman"/>
            <w:sz w:val="24"/>
            <w:szCs w:val="24"/>
            <w:lang w:val="en-US"/>
          </w:rPr>
          <w:t>. In addition, we included the general attitude toward the respe</w:t>
        </w:r>
      </w:ins>
      <w:ins w:id="71" w:author="Burger, Axel" w:date="2023-05-26T15:40:00Z">
        <w:r w:rsidR="00356BDD">
          <w:rPr>
            <w:rFonts w:ascii="Times New Roman" w:hAnsi="Times New Roman" w:cs="Times New Roman"/>
            <w:sz w:val="24"/>
            <w:szCs w:val="24"/>
            <w:lang w:val="en-US"/>
          </w:rPr>
          <w:t>ctive attitude object in the set of control variables.</w:t>
        </w:r>
      </w:ins>
      <w:ins w:id="72" w:author="Burger, Axel" w:date="2023-05-26T15:42:00Z">
        <w:r w:rsidR="00356BDD">
          <w:rPr>
            <w:rFonts w:ascii="Times New Roman" w:hAnsi="Times New Roman" w:cs="Times New Roman"/>
            <w:sz w:val="24"/>
            <w:szCs w:val="24"/>
            <w:lang w:val="en-US"/>
          </w:rPr>
          <w:t xml:space="preserve"> Even though one might </w:t>
        </w:r>
      </w:ins>
      <w:ins w:id="73" w:author="Burger, Axel" w:date="2023-05-26T15:49:00Z">
        <w:r w:rsidR="00913752">
          <w:rPr>
            <w:rFonts w:ascii="Times New Roman" w:hAnsi="Times New Roman" w:cs="Times New Roman"/>
            <w:sz w:val="24"/>
            <w:szCs w:val="24"/>
            <w:lang w:val="en-US"/>
          </w:rPr>
          <w:t>conceive</w:t>
        </w:r>
      </w:ins>
      <w:ins w:id="74" w:author="Burger, Axel" w:date="2023-05-26T15:42:00Z">
        <w:r w:rsidR="00356BDD">
          <w:rPr>
            <w:rFonts w:ascii="Times New Roman" w:hAnsi="Times New Roman" w:cs="Times New Roman"/>
            <w:sz w:val="24"/>
            <w:szCs w:val="24"/>
            <w:lang w:val="en-US"/>
          </w:rPr>
          <w:t xml:space="preserve"> general attitudes </w:t>
        </w:r>
      </w:ins>
      <w:ins w:id="75" w:author="Burger, Axel" w:date="2023-05-26T15:49:00Z">
        <w:r w:rsidR="00913752">
          <w:rPr>
            <w:rFonts w:ascii="Times New Roman" w:hAnsi="Times New Roman" w:cs="Times New Roman"/>
            <w:sz w:val="24"/>
            <w:szCs w:val="24"/>
            <w:lang w:val="en-US"/>
          </w:rPr>
          <w:t xml:space="preserve">as </w:t>
        </w:r>
      </w:ins>
      <w:ins w:id="76" w:author="Burger, Axel" w:date="2023-05-26T15:51:00Z">
        <w:r w:rsidR="00913752">
          <w:rPr>
            <w:rFonts w:ascii="Times New Roman" w:hAnsi="Times New Roman" w:cs="Times New Roman"/>
            <w:sz w:val="24"/>
            <w:szCs w:val="24"/>
            <w:lang w:val="en-US"/>
          </w:rPr>
          <w:t xml:space="preserve">the </w:t>
        </w:r>
      </w:ins>
      <w:ins w:id="77" w:author="Burger, Axel" w:date="2023-05-26T15:49:00Z">
        <w:r w:rsidR="00913752">
          <w:rPr>
            <w:rFonts w:ascii="Times New Roman" w:hAnsi="Times New Roman" w:cs="Times New Roman"/>
            <w:sz w:val="24"/>
            <w:szCs w:val="24"/>
            <w:lang w:val="en-US"/>
          </w:rPr>
          <w:t>mediator</w:t>
        </w:r>
      </w:ins>
      <w:ins w:id="78" w:author="Burger, Axel" w:date="2023-05-26T15:52:00Z">
        <w:r w:rsidR="00913752">
          <w:rPr>
            <w:rFonts w:ascii="Times New Roman" w:hAnsi="Times New Roman" w:cs="Times New Roman"/>
            <w:sz w:val="24"/>
            <w:szCs w:val="24"/>
            <w:lang w:val="en-US"/>
          </w:rPr>
          <w:t xml:space="preserve"> of</w:t>
        </w:r>
      </w:ins>
      <w:ins w:id="79" w:author="Burger, Axel" w:date="2023-05-26T15:42:00Z">
        <w:r w:rsidR="00356BDD">
          <w:rPr>
            <w:rFonts w:ascii="Times New Roman" w:hAnsi="Times New Roman" w:cs="Times New Roman"/>
            <w:sz w:val="24"/>
            <w:szCs w:val="24"/>
            <w:lang w:val="en-US"/>
          </w:rPr>
          <w:t xml:space="preserve"> the effect of ideology on ambivalence</w:t>
        </w:r>
      </w:ins>
      <w:ins w:id="80" w:author="Burger, Axel" w:date="2023-05-26T15:43:00Z">
        <w:r w:rsidR="00356BDD">
          <w:rPr>
            <w:rFonts w:ascii="Times New Roman" w:hAnsi="Times New Roman" w:cs="Times New Roman"/>
            <w:sz w:val="24"/>
            <w:szCs w:val="24"/>
            <w:lang w:val="en-US"/>
          </w:rPr>
          <w:t xml:space="preserve">, </w:t>
        </w:r>
      </w:ins>
      <w:ins w:id="81" w:author="Burger, Axel" w:date="2023-05-26T15:47:00Z">
        <w:r w:rsidR="00913752">
          <w:rPr>
            <w:rFonts w:ascii="Times New Roman" w:hAnsi="Times New Roman" w:cs="Times New Roman"/>
            <w:sz w:val="24"/>
            <w:szCs w:val="24"/>
            <w:lang w:val="en-US"/>
          </w:rPr>
          <w:t xml:space="preserve">this is not the mechanism underlying our hypothesis. </w:t>
        </w:r>
      </w:ins>
      <w:ins w:id="82" w:author="Burger, Axel" w:date="2023-05-26T15:48:00Z">
        <w:r w:rsidR="00913752">
          <w:rPr>
            <w:rFonts w:ascii="Times New Roman" w:hAnsi="Times New Roman" w:cs="Times New Roman"/>
            <w:sz w:val="24"/>
            <w:szCs w:val="24"/>
            <w:lang w:val="en-US"/>
          </w:rPr>
          <w:t xml:space="preserve">Instead, </w:t>
        </w:r>
      </w:ins>
      <w:ins w:id="83" w:author="Burger, Axel" w:date="2023-05-26T15:43:00Z">
        <w:r w:rsidR="00356BDD">
          <w:rPr>
            <w:rFonts w:ascii="Times New Roman" w:hAnsi="Times New Roman" w:cs="Times New Roman"/>
            <w:sz w:val="24"/>
            <w:szCs w:val="24"/>
            <w:lang w:val="en-US"/>
          </w:rPr>
          <w:t xml:space="preserve">we were interested </w:t>
        </w:r>
      </w:ins>
      <w:ins w:id="84" w:author="Burger, Axel" w:date="2023-05-26T15:45:00Z">
        <w:r w:rsidR="00356BDD">
          <w:rPr>
            <w:rFonts w:ascii="Times New Roman" w:hAnsi="Times New Roman" w:cs="Times New Roman"/>
            <w:sz w:val="24"/>
            <w:szCs w:val="24"/>
            <w:lang w:val="en-US"/>
          </w:rPr>
          <w:t xml:space="preserve">in </w:t>
        </w:r>
      </w:ins>
      <w:ins w:id="85" w:author="Burger, Axel" w:date="2023-05-26T15:57:00Z">
        <w:r w:rsidR="00913752">
          <w:rPr>
            <w:rFonts w:ascii="Times New Roman" w:hAnsi="Times New Roman" w:cs="Times New Roman"/>
            <w:sz w:val="24"/>
            <w:szCs w:val="24"/>
            <w:lang w:val="en-US"/>
          </w:rPr>
          <w:t>attitudinal consequences of ideology-related differences in thinking style and</w:t>
        </w:r>
        <w:r w:rsidR="00793FD1">
          <w:rPr>
            <w:rFonts w:ascii="Times New Roman" w:hAnsi="Times New Roman" w:cs="Times New Roman"/>
            <w:sz w:val="24"/>
            <w:szCs w:val="24"/>
            <w:lang w:val="en-US"/>
          </w:rPr>
          <w:t>, therefore,</w:t>
        </w:r>
        <w:r w:rsidR="00913752">
          <w:rPr>
            <w:rFonts w:ascii="Times New Roman" w:hAnsi="Times New Roman" w:cs="Times New Roman"/>
            <w:sz w:val="24"/>
            <w:szCs w:val="24"/>
            <w:lang w:val="en-US"/>
          </w:rPr>
          <w:t xml:space="preserve"> in </w:t>
        </w:r>
      </w:ins>
      <w:ins w:id="86" w:author="Burger, Axel" w:date="2023-05-26T15:45:00Z">
        <w:r w:rsidR="00356BDD">
          <w:rPr>
            <w:rFonts w:ascii="Times New Roman" w:hAnsi="Times New Roman" w:cs="Times New Roman"/>
            <w:sz w:val="24"/>
            <w:szCs w:val="24"/>
            <w:lang w:val="en-US"/>
          </w:rPr>
          <w:t xml:space="preserve">the association of </w:t>
        </w:r>
      </w:ins>
      <w:ins w:id="87" w:author="Burger, Axel" w:date="2023-05-26T15:46:00Z">
        <w:r w:rsidR="00356BDD">
          <w:rPr>
            <w:rFonts w:ascii="Times New Roman" w:hAnsi="Times New Roman" w:cs="Times New Roman"/>
            <w:sz w:val="24"/>
            <w:szCs w:val="24"/>
            <w:lang w:val="en-US"/>
          </w:rPr>
          <w:t xml:space="preserve">ideology with ambivalence holding </w:t>
        </w:r>
      </w:ins>
      <w:ins w:id="88" w:author="Burger, Axel" w:date="2023-05-26T15:48:00Z">
        <w:r w:rsidR="00913752">
          <w:rPr>
            <w:rFonts w:ascii="Times New Roman" w:hAnsi="Times New Roman" w:cs="Times New Roman"/>
            <w:sz w:val="24"/>
            <w:szCs w:val="24"/>
            <w:lang w:val="en-US"/>
          </w:rPr>
          <w:t xml:space="preserve">the </w:t>
        </w:r>
      </w:ins>
      <w:ins w:id="89" w:author="Burger, Axel" w:date="2023-05-26T15:46:00Z">
        <w:r w:rsidR="00356BDD">
          <w:rPr>
            <w:rFonts w:ascii="Times New Roman" w:hAnsi="Times New Roman" w:cs="Times New Roman"/>
            <w:sz w:val="24"/>
            <w:szCs w:val="24"/>
            <w:lang w:val="en-US"/>
          </w:rPr>
          <w:t>general attitudes constant</w:t>
        </w:r>
      </w:ins>
      <w:ins w:id="90" w:author="Burger, Axel" w:date="2023-05-26T15:51:00Z">
        <w:r w:rsidR="00913752">
          <w:rPr>
            <w:rFonts w:ascii="Times New Roman" w:hAnsi="Times New Roman" w:cs="Times New Roman"/>
            <w:sz w:val="24"/>
            <w:szCs w:val="24"/>
            <w:lang w:val="en-US"/>
          </w:rPr>
          <w:t xml:space="preserve"> as a conservative test of our prediction</w:t>
        </w:r>
      </w:ins>
      <w:ins w:id="91" w:author="Burger, Axel" w:date="2023-05-26T15:46:00Z">
        <w:r w:rsidR="00356BDD">
          <w:rPr>
            <w:rFonts w:ascii="Times New Roman" w:hAnsi="Times New Roman" w:cs="Times New Roman"/>
            <w:sz w:val="24"/>
            <w:szCs w:val="24"/>
            <w:lang w:val="en-US"/>
          </w:rPr>
          <w:t>.</w:t>
        </w:r>
      </w:ins>
    </w:p>
    <w:p w14:paraId="2629B76E" w14:textId="0588F45F" w:rsidR="000B18BD" w:rsidRDefault="00374223" w:rsidP="000B18BD">
      <w:pPr>
        <w:spacing w:line="480" w:lineRule="auto"/>
        <w:ind w:firstLine="708"/>
        <w:rPr>
          <w:rFonts w:ascii="Times New Roman" w:hAnsi="Times New Roman" w:cs="Times New Roman"/>
          <w:sz w:val="24"/>
          <w:szCs w:val="24"/>
          <w:lang w:val="en-US"/>
        </w:rPr>
      </w:pPr>
      <w:r w:rsidRPr="00374223">
        <w:rPr>
          <w:rFonts w:ascii="Times New Roman" w:hAnsi="Times New Roman" w:cs="Times New Roman"/>
          <w:b/>
          <w:bCs/>
          <w:sz w:val="24"/>
          <w:szCs w:val="24"/>
          <w:lang w:val="en-US"/>
        </w:rPr>
        <w:t>Sample.</w:t>
      </w:r>
      <w:r>
        <w:rPr>
          <w:rFonts w:ascii="Times New Roman" w:hAnsi="Times New Roman" w:cs="Times New Roman"/>
          <w:sz w:val="24"/>
          <w:szCs w:val="24"/>
          <w:lang w:val="en-US"/>
        </w:rPr>
        <w:t xml:space="preserve"> Study 1 </w:t>
      </w:r>
      <w:r w:rsidR="001D351C">
        <w:rPr>
          <w:rFonts w:ascii="Times New Roman" w:hAnsi="Times New Roman" w:cs="Times New Roman"/>
          <w:sz w:val="24"/>
          <w:szCs w:val="24"/>
          <w:lang w:val="en-US"/>
        </w:rPr>
        <w:t>use</w:t>
      </w:r>
      <w:r w:rsidR="00280D54">
        <w:rPr>
          <w:rFonts w:ascii="Times New Roman" w:hAnsi="Times New Roman" w:cs="Times New Roman"/>
          <w:sz w:val="24"/>
          <w:szCs w:val="24"/>
          <w:lang w:val="en-US"/>
        </w:rPr>
        <w:t>d</w:t>
      </w:r>
      <w:r>
        <w:rPr>
          <w:rFonts w:ascii="Times New Roman" w:hAnsi="Times New Roman" w:cs="Times New Roman"/>
          <w:sz w:val="24"/>
          <w:szCs w:val="24"/>
          <w:lang w:val="en-US"/>
        </w:rPr>
        <w:t xml:space="preserve"> data of the </w:t>
      </w:r>
      <w:r w:rsidR="00DB43CD">
        <w:rPr>
          <w:rFonts w:ascii="Times New Roman" w:hAnsi="Times New Roman" w:cs="Times New Roman"/>
          <w:sz w:val="24"/>
          <w:szCs w:val="24"/>
          <w:lang w:val="en-US"/>
        </w:rPr>
        <w:t xml:space="preserve">2017 </w:t>
      </w:r>
      <w:r w:rsidR="00901065">
        <w:rPr>
          <w:rFonts w:ascii="Times New Roman" w:hAnsi="Times New Roman" w:cs="Times New Roman"/>
          <w:sz w:val="24"/>
          <w:szCs w:val="24"/>
          <w:lang w:val="en-US"/>
        </w:rPr>
        <w:t xml:space="preserve">Short-term Campaign Panel of the GLES </w:t>
      </w:r>
      <w:r w:rsidR="00901065">
        <w:rPr>
          <w:rFonts w:ascii="Times New Roman" w:hAnsi="Times New Roman" w:cs="Times New Roman"/>
          <w:sz w:val="24"/>
          <w:szCs w:val="24"/>
          <w:lang w:val="en-US"/>
        </w:rPr>
        <w:fldChar w:fldCharType="begin"/>
      </w:r>
      <w:r w:rsidR="00C87CB5">
        <w:rPr>
          <w:rFonts w:ascii="Times New Roman" w:hAnsi="Times New Roman" w:cs="Times New Roman"/>
          <w:sz w:val="24"/>
          <w:szCs w:val="24"/>
          <w:lang w:val="en-US"/>
        </w:rPr>
        <w:instrText xml:space="preserve"> ADDIN ZOTERO_ITEM CSL_CITATION {"citationID":"GORq04S6","properties":{"formattedCitation":"(GLES, 2019)","plainCitation":"(GLES, 2019)","noteIndex":0},"citationItems":[{"id":928,"uris":["http://zotero.org/users/6602770/items/3BE6MV42"],"itemData":{"id":928,"type":"dataset","abstract":"Political issues (Issues). Political attitudes and behaviour. Opinion formation during election campaigns. Topics: Political interest; satisfaction with democracy; Big Five (psychological self-characterisation); intention to participate in elections; intended vote on BTW (first and second vote); election decision (intended, hypothetical): Consideration Set for second vote; current assessment of personal economic situation and the economic situation in Germany; sympathy scale for selected parties (CDU, CSU, SPD, FDP, Bündnis 90/Die Grünen, Die Linke, AfD); satisfaction with the performance of the federal government (scale); satisfaction with the performance of the individual governing parties (CDU, CSU, SPD); willingness to take risks; sympathy scale for top politicians (Angela Merkel, Sigmar Gabriel, Horst Seehofer, Christian Lindner, Katrin Göring-Eckardt, Katja Kipping, Frauke Petry); problem-solving competence of the parties; political knowledge (voting rights in Germany, first-second vote, 5% hurdle); self-assessment on the left-right continuum (scalometer); personal value orientations according to the Schwartz model; positionissues (ego): socio-economic dimension (lower taxes and less welfare benefits vs. more welfare state benefits vs. more taxes), opportunities for foreigners to move in, integration of foreigners (should be able to adapt to German culture vs. be able to live according to their own culture), climate protection (priority for combating climate change, even if it harms economic growth vs. priority for economic growth, even if it makes combating climate change more difficult), security and privacy (for strong state intervention vs. against strong state intervention), European integration (push for European unification vs. European unification is already going too far); attitudes towards efficiency and electoral norms; political positions (adoption of children for same-sex partnerships, deportation of economic refugees, Islamic communities should be monitored by the state, state measures to reduce income disparities, referenda at federal level, restrictions on the exercise of the Islamic faith); political positions on current issues (state and economy, expansion of state powers in fighting crime, Islam fits into German society); most important source of political information (television, newspaper, radio, Internet, personal conversations, others); average Internet use (general, politically current); current use and reception frequency of TV news (Tagesschau/Tagesthemen (ARD), Heute/Heute Journal (ZDF), RTL Aktuell, Sat. 1 News, others); current use and reception frequency of daily newspapers (Bild-Zeitung, Frankfurter Rundschau, Frankfurter Allgemeine Zeitung, Süddeutsche Zeitung, die tageszeitung, Die Welt, others); current use and reception frequency of weekly magazines in print and online versions (Der Spiegel, Focus, Die Zeit, Stern); voter participation and decision on the BTW 2013 election; frequency of political conversations; number of interlocutors; relationship to individual interlocutors and the interlocutors´ election intentions; party identification as well as the duration, strength and type of party identification; disenchantment with politics (parties only want voters´ votes, most party politicians are trustworthy and honest, even simple party members can contribute ideas, without professional politicians our country would be governed worse, citizens have hardly any possibilities to influence politics, parties are only about power, parties exert too much influence in society, parties consider the state as a self-service shop); assessment of differences in governmental policies of parties and assessment of differences between parties in general; national identity; assessment of components of national identity; temporary work; fear of losing a job; fear of losing a business; subjective class affiliation. Additionally in the second wave: Political knowledge (assignment of politicians/parties, unemployment rate); assessment of justice within the German society; assessment of one´s own share in the German standard of living; foreign policy orientation (use of military force never justified, FRG should concentrate on problems in the country, FRG should act in agreement with the USA, necessity of a common stance of FRG and allies in crises, FRG should play a more active role in world politics, war sometimes necessary to protect national interests, FRG should provide security on its own, FRG should represent interests towards the USA with more self-confidence); sympathy scale for top politicians (Angela Merkel, Martin Schulz, Horst Seehofer, Christian Lindner, Katrin Göring-Eckardt, Sahra Wagenknecht, Frauke Petry); political positions on current issues (Federal Government should strive for a good relationship with Trump, more taxes for rich citizens, restrictions on the exercise of the Islamic faith in the FRG, observation of Islamic communities by the state, Federal Government should strive for a good relationship with Putin, Islam fits into German society); classification of parties on the left-right-continuum (scalometer); principles of democracy (democratic parties should have the chance to govern, have the right to stand up for their opinion against the majority, democracy without polit. opposition unthinkable); Chancellor preference; forms of participation, retrospective (participation in citizens´ initiatives, participation in demonstrations, election campaign support of party or politician); trust in institutions (Bundestag, Federal Constitutional Court, Bundeswehr, unions, banks, media, police); position issues: Importance of welfare state benefits and taxes, possibilities for foreigners to move in, integration of foreigners, climate protection, security and privacy; attitudes towards extremism/authoritarianism (dictatorship may have a better form of government, GDR had more good than bad sides, socialism good but so far badly executed idea, troublemakers should feel undesirable, strong leaders to live safely, traditions should be maintained, nationalisation of commercial enterprises, group/association interests should be subordinated to the common good, the world would be better if people were like Germans). Additionally coded: Study number; GESIS Archive Version; Digital Object Identifier; year of survey; period of survey; GLES component; survey/wave; participation behavior WKP 2013; electoral district; weighting factors; sequence number; sequence number (WKP 2009, 2013); survey evaluation; number of participations in online panels, surveys; Information on problems in the data set; field time wave 1; completeness of the interview; interruption of the survey; time undercut index (WKP 2013, 2017); last page viewed; survey time; respondent´s input device; respondent´s Javascript and Flash usage; survey start/end time; date of entry into respondi panel; number of surveys (invitations, participation, cancellations); control items. Demography: Origin according to West/East Germany; German nationality; sex; month of birth; year of birth; school leaving certificate (ego, partner); federal state; household size; number of household members under 18 years of age; marital status; partner present; partner in household; vocational training; gainful employment (ego, partner); previous gainful employment (ego, partner); duration of unemployment ; occupation (ego, partner); differentiation of occupational groups (employee, manual worker, academic profession, self-employed, civil servant); employment sector; economic sector; former occupation (ego, partner); former occupation (employee, manual worker, academic profession, self-employed, civil servant); net household income (categories); religious affiliation; frequency of going to church; religiousness; country of birth; age when moving in; place of residence.","DOI":"10.4232/1.13323","language":"de","license":"Alle im GESIS DBK veröffentlichten Metadaten sind frei verfügbar unter den Creative Commons CC0 1.0 Universal Public Domain Dedication. GESIS bittet jedoch darum, dass Sie alle Metadatenquellen anerkennen und sie nennen, etwa die Datengeber oder jeglichen Aggregator, inklusive GESIS selbst. Für weitere Informationen siehe https://dbk.gesis.org/dbksearch/guidelines.asp?db=d, All metadata from GESIS DBK are available free of restriction under the Creative Commons CC0 1.0 Universal Public Domain Dedication. However, GESIS requests that you actively acknowledge and give attribution to all metadata sources, such as the data providers and any data aggregators, including GESIS. For further information see https://dbk.gesis.org/dbksearch/guidelines.asp","publisher":"GESIS Data Archive","source":"DOI.org (Datacite)","title":"Short-term Campaign Panel (ZA6804)","URL":"https://search.gesis.org/research_data/ZA6804?doi=10.4232/1.13323","version":"7.0.0","author":[{"family":"GLES","given":""}],"contributor":[{"family":"Roßteutscher","given":"Sigrid"},{"family":"Schmitt-Beck","given":"Rüdiger"},{"family":"Schoen","given":"Harald"},{"family":"Weßels","given":"Bernhard"},{"family":"Wolf","given":"Christof"},{"family":"Schoen","given":"Harald"},{"family":"Preißinger","given":"Maria"},{"family":"Kratz","given":"Agatha"},{"family":"Manger","given":"Lea"},{"family":"Wuttke","given":"Alexander"},{"family":"Bauer","given":"Irina"},{"family":"Bucher","given":"Hannah"},{"family":"Kaukal","given":"Malte"},{"family":"Kühn","given":"Marie"},{"family":"Stroppe","given":"Anne-Kathrin"},{"family":"University Of Mannheim, Chair For Political Psychology","given":""}],"accessed":{"date-parts":[["2022",7,25]]},"issued":{"date-parts":[["2019"]]}}}],"schema":"https://github.com/citation-style-language/schema/raw/master/csl-citation.json"} </w:instrText>
      </w:r>
      <w:r w:rsidR="00901065">
        <w:rPr>
          <w:rFonts w:ascii="Times New Roman" w:hAnsi="Times New Roman" w:cs="Times New Roman"/>
          <w:sz w:val="24"/>
          <w:szCs w:val="24"/>
          <w:lang w:val="en-US"/>
        </w:rPr>
        <w:fldChar w:fldCharType="separate"/>
      </w:r>
      <w:r w:rsidR="00B118B4" w:rsidRPr="00B94EEA">
        <w:rPr>
          <w:rFonts w:ascii="Times New Roman" w:hAnsi="Times New Roman" w:cs="Times New Roman"/>
          <w:sz w:val="24"/>
          <w:lang w:val="en-US"/>
        </w:rPr>
        <w:t>(GLES, 2019)</w:t>
      </w:r>
      <w:r w:rsidR="00901065">
        <w:rPr>
          <w:rFonts w:ascii="Times New Roman" w:hAnsi="Times New Roman" w:cs="Times New Roman"/>
          <w:sz w:val="24"/>
          <w:szCs w:val="24"/>
          <w:lang w:val="en-US"/>
        </w:rPr>
        <w:fldChar w:fldCharType="end"/>
      </w:r>
      <w:r w:rsidR="00DB43CD">
        <w:rPr>
          <w:rFonts w:ascii="Times New Roman" w:hAnsi="Times New Roman" w:cs="Times New Roman"/>
          <w:sz w:val="24"/>
          <w:szCs w:val="24"/>
          <w:lang w:val="en-US"/>
        </w:rPr>
        <w:t>, which</w:t>
      </w:r>
      <w:r w:rsidR="00901065">
        <w:rPr>
          <w:rFonts w:ascii="Times New Roman" w:hAnsi="Times New Roman" w:cs="Times New Roman"/>
          <w:sz w:val="24"/>
          <w:szCs w:val="24"/>
          <w:lang w:val="en-US"/>
        </w:rPr>
        <w:t xml:space="preserve"> was conducted as an online survey</w:t>
      </w:r>
      <w:r w:rsidR="00DB43CD">
        <w:rPr>
          <w:rFonts w:ascii="Times New Roman" w:hAnsi="Times New Roman" w:cs="Times New Roman"/>
          <w:sz w:val="24"/>
          <w:szCs w:val="24"/>
          <w:lang w:val="en-US"/>
        </w:rPr>
        <w:t>.</w:t>
      </w:r>
      <w:r w:rsidR="00901065">
        <w:rPr>
          <w:rFonts w:ascii="Times New Roman" w:hAnsi="Times New Roman" w:cs="Times New Roman"/>
          <w:sz w:val="24"/>
          <w:szCs w:val="24"/>
          <w:lang w:val="en-US"/>
        </w:rPr>
        <w:t xml:space="preserve"> </w:t>
      </w:r>
      <w:r w:rsidR="00DB43CD">
        <w:rPr>
          <w:rFonts w:ascii="Times New Roman" w:hAnsi="Times New Roman" w:cs="Times New Roman"/>
          <w:sz w:val="24"/>
          <w:szCs w:val="24"/>
          <w:lang w:val="en-US"/>
        </w:rPr>
        <w:t>R</w:t>
      </w:r>
      <w:r w:rsidR="00901065">
        <w:rPr>
          <w:rFonts w:ascii="Times New Roman" w:hAnsi="Times New Roman" w:cs="Times New Roman"/>
          <w:sz w:val="24"/>
          <w:szCs w:val="24"/>
          <w:lang w:val="en-US"/>
        </w:rPr>
        <w:t xml:space="preserve">espondents </w:t>
      </w:r>
      <w:r w:rsidR="004558C4">
        <w:rPr>
          <w:rFonts w:ascii="Times New Roman" w:hAnsi="Times New Roman" w:cs="Times New Roman"/>
          <w:sz w:val="24"/>
          <w:szCs w:val="24"/>
          <w:lang w:val="en-US"/>
        </w:rPr>
        <w:t xml:space="preserve">eligible </w:t>
      </w:r>
      <w:r w:rsidR="001D351C">
        <w:rPr>
          <w:rFonts w:ascii="Times New Roman" w:hAnsi="Times New Roman" w:cs="Times New Roman"/>
          <w:sz w:val="24"/>
          <w:szCs w:val="24"/>
          <w:lang w:val="en-US"/>
        </w:rPr>
        <w:t>to</w:t>
      </w:r>
      <w:r w:rsidR="004558C4">
        <w:rPr>
          <w:rFonts w:ascii="Times New Roman" w:hAnsi="Times New Roman" w:cs="Times New Roman"/>
          <w:sz w:val="24"/>
          <w:szCs w:val="24"/>
          <w:lang w:val="en-US"/>
        </w:rPr>
        <w:t xml:space="preserve"> vot</w:t>
      </w:r>
      <w:r w:rsidR="001D351C">
        <w:rPr>
          <w:rFonts w:ascii="Times New Roman" w:hAnsi="Times New Roman" w:cs="Times New Roman"/>
          <w:sz w:val="24"/>
          <w:szCs w:val="24"/>
          <w:lang w:val="en-US"/>
        </w:rPr>
        <w:t>e</w:t>
      </w:r>
      <w:r w:rsidR="004558C4">
        <w:rPr>
          <w:rFonts w:ascii="Times New Roman" w:hAnsi="Times New Roman" w:cs="Times New Roman"/>
          <w:sz w:val="24"/>
          <w:szCs w:val="24"/>
          <w:lang w:val="en-US"/>
        </w:rPr>
        <w:t xml:space="preserve"> at the elections </w:t>
      </w:r>
      <w:r w:rsidR="00901065">
        <w:rPr>
          <w:rFonts w:ascii="Times New Roman" w:hAnsi="Times New Roman" w:cs="Times New Roman"/>
          <w:sz w:val="24"/>
          <w:szCs w:val="24"/>
          <w:lang w:val="en-US"/>
        </w:rPr>
        <w:t xml:space="preserve">were recruited trough quota sampling </w:t>
      </w:r>
      <w:r w:rsidR="0065046E">
        <w:rPr>
          <w:rFonts w:ascii="Times New Roman" w:hAnsi="Times New Roman" w:cs="Times New Roman"/>
          <w:sz w:val="24"/>
          <w:szCs w:val="24"/>
          <w:lang w:val="en-US"/>
        </w:rPr>
        <w:t xml:space="preserve">(age, gender, education) </w:t>
      </w:r>
      <w:r w:rsidR="00901065">
        <w:rPr>
          <w:rFonts w:ascii="Times New Roman" w:hAnsi="Times New Roman" w:cs="Times New Roman"/>
          <w:sz w:val="24"/>
          <w:szCs w:val="24"/>
          <w:lang w:val="en-US"/>
        </w:rPr>
        <w:t>from the frame population of a large online access panel</w:t>
      </w:r>
      <w:r w:rsidR="0065046E">
        <w:rPr>
          <w:rFonts w:ascii="Times New Roman" w:hAnsi="Times New Roman" w:cs="Times New Roman"/>
          <w:sz w:val="24"/>
          <w:szCs w:val="24"/>
          <w:lang w:val="en-US"/>
        </w:rPr>
        <w:t xml:space="preserve"> run by a commercial service provider (for details, see official study documentation). All respondents with answers on the relevant variables (see below) were included in the analyses </w:t>
      </w:r>
      <w:bookmarkStart w:id="92" w:name="_Hlk116977612"/>
      <w:r w:rsidR="0065046E">
        <w:rPr>
          <w:rFonts w:ascii="Times New Roman" w:hAnsi="Times New Roman" w:cs="Times New Roman"/>
          <w:sz w:val="24"/>
          <w:szCs w:val="24"/>
          <w:lang w:val="en-US"/>
        </w:rPr>
        <w:t xml:space="preserve">which resulted in a </w:t>
      </w:r>
      <w:r w:rsidR="004558C4">
        <w:rPr>
          <w:rFonts w:ascii="Times New Roman" w:hAnsi="Times New Roman" w:cs="Times New Roman"/>
          <w:sz w:val="24"/>
          <w:szCs w:val="24"/>
          <w:lang w:val="en-US"/>
        </w:rPr>
        <w:t xml:space="preserve">maximal </w:t>
      </w:r>
      <w:r w:rsidR="0065046E">
        <w:rPr>
          <w:rFonts w:ascii="Times New Roman" w:hAnsi="Times New Roman" w:cs="Times New Roman"/>
          <w:sz w:val="24"/>
          <w:szCs w:val="24"/>
          <w:lang w:val="en-US"/>
        </w:rPr>
        <w:t xml:space="preserve">sample of </w:t>
      </w:r>
      <w:r w:rsidR="004558C4">
        <w:rPr>
          <w:rFonts w:ascii="Times New Roman" w:hAnsi="Times New Roman" w:cs="Times New Roman"/>
          <w:sz w:val="24"/>
          <w:szCs w:val="24"/>
          <w:lang w:val="en-US"/>
        </w:rPr>
        <w:t>13,808 respondents (</w:t>
      </w:r>
      <w:r w:rsidR="00280D54">
        <w:rPr>
          <w:rFonts w:ascii="Times New Roman" w:hAnsi="Times New Roman" w:cs="Times New Roman"/>
          <w:sz w:val="24"/>
          <w:szCs w:val="24"/>
          <w:lang w:val="en-US"/>
        </w:rPr>
        <w:t>49</w:t>
      </w:r>
      <w:r w:rsidR="004558C4">
        <w:rPr>
          <w:rFonts w:ascii="Times New Roman" w:hAnsi="Times New Roman" w:cs="Times New Roman"/>
          <w:sz w:val="24"/>
          <w:szCs w:val="24"/>
          <w:lang w:val="en-US"/>
        </w:rPr>
        <w:t>.</w:t>
      </w:r>
      <w:r w:rsidR="00280D54">
        <w:rPr>
          <w:rFonts w:ascii="Times New Roman" w:hAnsi="Times New Roman" w:cs="Times New Roman"/>
          <w:sz w:val="24"/>
          <w:szCs w:val="24"/>
          <w:lang w:val="en-US"/>
        </w:rPr>
        <w:t>4</w:t>
      </w:r>
      <w:r w:rsidR="004558C4">
        <w:rPr>
          <w:rFonts w:ascii="Times New Roman" w:hAnsi="Times New Roman" w:cs="Times New Roman"/>
          <w:sz w:val="24"/>
          <w:szCs w:val="24"/>
          <w:lang w:val="en-US"/>
        </w:rPr>
        <w:t xml:space="preserve">0% women, </w:t>
      </w:r>
      <w:r w:rsidR="004558C4" w:rsidRPr="004558C4">
        <w:rPr>
          <w:rFonts w:ascii="Times New Roman" w:hAnsi="Times New Roman" w:cs="Times New Roman"/>
          <w:i/>
          <w:iCs/>
          <w:sz w:val="24"/>
          <w:szCs w:val="24"/>
          <w:lang w:val="en-US"/>
        </w:rPr>
        <w:t>M</w:t>
      </w:r>
      <w:r w:rsidR="004558C4" w:rsidRPr="004558C4">
        <w:rPr>
          <w:rFonts w:ascii="Times New Roman" w:hAnsi="Times New Roman" w:cs="Times New Roman"/>
          <w:sz w:val="24"/>
          <w:szCs w:val="24"/>
          <w:vertAlign w:val="subscript"/>
          <w:lang w:val="en-US"/>
        </w:rPr>
        <w:t>age</w:t>
      </w:r>
      <w:r w:rsidR="004558C4">
        <w:rPr>
          <w:rFonts w:ascii="Times New Roman" w:hAnsi="Times New Roman" w:cs="Times New Roman"/>
          <w:sz w:val="24"/>
          <w:szCs w:val="24"/>
          <w:lang w:val="en-US"/>
        </w:rPr>
        <w:t xml:space="preserve"> = 48.84, </w:t>
      </w:r>
      <w:proofErr w:type="spellStart"/>
      <w:r w:rsidR="004558C4" w:rsidRPr="004558C4">
        <w:rPr>
          <w:rFonts w:ascii="Times New Roman" w:hAnsi="Times New Roman" w:cs="Times New Roman"/>
          <w:i/>
          <w:iCs/>
          <w:sz w:val="24"/>
          <w:szCs w:val="24"/>
          <w:lang w:val="en-US"/>
        </w:rPr>
        <w:t>SD</w:t>
      </w:r>
      <w:r w:rsidR="004558C4" w:rsidRPr="004558C4">
        <w:rPr>
          <w:rFonts w:ascii="Times New Roman" w:hAnsi="Times New Roman" w:cs="Times New Roman"/>
          <w:sz w:val="24"/>
          <w:szCs w:val="24"/>
          <w:vertAlign w:val="subscript"/>
          <w:lang w:val="en-US"/>
        </w:rPr>
        <w:t>age</w:t>
      </w:r>
      <w:proofErr w:type="spellEnd"/>
      <w:r w:rsidR="004558C4">
        <w:rPr>
          <w:rFonts w:ascii="Times New Roman" w:hAnsi="Times New Roman" w:cs="Times New Roman"/>
          <w:sz w:val="24"/>
          <w:szCs w:val="24"/>
          <w:lang w:val="en-US"/>
        </w:rPr>
        <w:t xml:space="preserve"> = 14.69).</w:t>
      </w:r>
      <w:bookmarkEnd w:id="92"/>
    </w:p>
    <w:p w14:paraId="0CDF02BC" w14:textId="00E10326" w:rsidR="000B18BD" w:rsidRDefault="000B18BD" w:rsidP="000B18BD">
      <w:pPr>
        <w:spacing w:line="480" w:lineRule="auto"/>
        <w:ind w:firstLine="708"/>
        <w:rPr>
          <w:rFonts w:ascii="Times New Roman" w:hAnsi="Times New Roman" w:cs="Times New Roman"/>
          <w:sz w:val="24"/>
          <w:szCs w:val="24"/>
          <w:lang w:val="en-US"/>
        </w:rPr>
      </w:pPr>
      <w:r w:rsidRPr="000B18BD">
        <w:rPr>
          <w:rFonts w:ascii="Times New Roman" w:hAnsi="Times New Roman" w:cs="Times New Roman"/>
          <w:b/>
          <w:bCs/>
          <w:sz w:val="24"/>
          <w:szCs w:val="24"/>
          <w:lang w:val="en-US"/>
        </w:rPr>
        <w:t xml:space="preserve">Attitudinal ambivalence. </w:t>
      </w:r>
      <w:r>
        <w:rPr>
          <w:rFonts w:ascii="Times New Roman" w:hAnsi="Times New Roman" w:cs="Times New Roman"/>
          <w:sz w:val="24"/>
          <w:szCs w:val="24"/>
          <w:lang w:val="en-US"/>
        </w:rPr>
        <w:t>Respondents indicated the strengths of their negative feelings as well as the strength of their positive feelings toward each of the two candidates on five-point scales ranging from 1 (</w:t>
      </w:r>
      <w:r w:rsidRPr="000B18BD">
        <w:rPr>
          <w:rFonts w:ascii="Times New Roman" w:hAnsi="Times New Roman" w:cs="Times New Roman"/>
          <w:i/>
          <w:iCs/>
          <w:sz w:val="24"/>
          <w:szCs w:val="24"/>
          <w:lang w:val="en-US"/>
        </w:rPr>
        <w:t>no negative/positive feelings at all</w:t>
      </w:r>
      <w:r>
        <w:rPr>
          <w:rFonts w:ascii="Times New Roman" w:hAnsi="Times New Roman" w:cs="Times New Roman"/>
          <w:sz w:val="24"/>
          <w:szCs w:val="24"/>
          <w:lang w:val="en-US"/>
        </w:rPr>
        <w:t>) to 5 (</w:t>
      </w:r>
      <w:r w:rsidRPr="000B18BD">
        <w:rPr>
          <w:rFonts w:ascii="Times New Roman" w:hAnsi="Times New Roman" w:cs="Times New Roman"/>
          <w:i/>
          <w:iCs/>
          <w:sz w:val="24"/>
          <w:szCs w:val="24"/>
          <w:lang w:val="en-US"/>
        </w:rPr>
        <w:t>very strong</w:t>
      </w:r>
      <w:r>
        <w:rPr>
          <w:rFonts w:ascii="Times New Roman" w:hAnsi="Times New Roman" w:cs="Times New Roman"/>
          <w:sz w:val="24"/>
          <w:szCs w:val="24"/>
          <w:lang w:val="en-US"/>
        </w:rPr>
        <w:t xml:space="preserve">). </w:t>
      </w:r>
      <w:r w:rsidR="00FE712B">
        <w:rPr>
          <w:rFonts w:ascii="Times New Roman" w:hAnsi="Times New Roman" w:cs="Times New Roman"/>
          <w:sz w:val="24"/>
          <w:szCs w:val="24"/>
          <w:lang w:val="en-US"/>
        </w:rPr>
        <w:t xml:space="preserve">On </w:t>
      </w:r>
      <w:r w:rsidR="00FE712B">
        <w:rPr>
          <w:rFonts w:ascii="Times New Roman" w:hAnsi="Times New Roman" w:cs="Times New Roman"/>
          <w:sz w:val="24"/>
          <w:szCs w:val="24"/>
          <w:lang w:val="en-US"/>
        </w:rPr>
        <w:lastRenderedPageBreak/>
        <w:t>the basis of</w:t>
      </w:r>
      <w:r w:rsidR="002C5324">
        <w:rPr>
          <w:rFonts w:ascii="Times New Roman" w:hAnsi="Times New Roman" w:cs="Times New Roman"/>
          <w:sz w:val="24"/>
          <w:szCs w:val="24"/>
          <w:lang w:val="en-US"/>
        </w:rPr>
        <w:t xml:space="preserve"> the reported positive and negative feelings, ambivalence scores regarding the two candidates were calculated using a formula proposed by Thompson and colleagues </w:t>
      </w:r>
      <w:r w:rsidR="002C5324">
        <w:rPr>
          <w:rFonts w:ascii="Times New Roman" w:hAnsi="Times New Roman" w:cs="Times New Roman"/>
          <w:sz w:val="24"/>
          <w:szCs w:val="24"/>
          <w:lang w:val="en-US"/>
        </w:rPr>
        <w:fldChar w:fldCharType="begin"/>
      </w:r>
      <w:r w:rsidR="002C5324">
        <w:rPr>
          <w:rFonts w:ascii="Times New Roman" w:hAnsi="Times New Roman" w:cs="Times New Roman"/>
          <w:sz w:val="24"/>
          <w:szCs w:val="24"/>
          <w:lang w:val="en-US"/>
        </w:rPr>
        <w:instrText xml:space="preserve"> ADDIN ZOTERO_ITEM CSL_CITATION {"citationID":"KIoNfg6p","properties":{"formattedCitation":"(1995)","plainCitation":"(1995)","noteIndex":0},"citationItems":[{"id":494,"uris":["http://zotero.org/users/6602770/items/JBUMWNUC"],"itemData":{"id":494,"type":"chapter","collection-title":"Ohio State University series on attitudes and persuasion","container-title":"Attitude strength: Antecedents and consequences","page":"361–386","publisher":"Lawrence Erlbaum Associates, Inc.","title":"Let's not be indifferent about (attitudinal) ambivalence","author":[{"family":"Thompson","given":"Megan M."},{"family":"Zanna","given":"Mark P."},{"family":"Griffin","given":"Dale W."}],"editor":[{"family":"Petty","given":"Richard E."},{"family":"Krosnick","given":"Jon A."}],"issued":{"date-parts":[["1995"]]}},"suppress-author":true}],"schema":"https://github.com/citation-style-language/schema/raw/master/csl-citation.json"} </w:instrText>
      </w:r>
      <w:r w:rsidR="002C5324">
        <w:rPr>
          <w:rFonts w:ascii="Times New Roman" w:hAnsi="Times New Roman" w:cs="Times New Roman"/>
          <w:sz w:val="24"/>
          <w:szCs w:val="24"/>
          <w:lang w:val="en-US"/>
        </w:rPr>
        <w:fldChar w:fldCharType="separate"/>
      </w:r>
      <w:r w:rsidR="00B118B4" w:rsidRPr="00B118B4">
        <w:rPr>
          <w:rFonts w:ascii="Times New Roman" w:hAnsi="Times New Roman" w:cs="Times New Roman"/>
          <w:sz w:val="24"/>
          <w:lang w:val="en-US"/>
        </w:rPr>
        <w:t>(1995)</w:t>
      </w:r>
      <w:r w:rsidR="002C5324">
        <w:rPr>
          <w:rFonts w:ascii="Times New Roman" w:hAnsi="Times New Roman" w:cs="Times New Roman"/>
          <w:sz w:val="24"/>
          <w:szCs w:val="24"/>
          <w:lang w:val="en-US"/>
        </w:rPr>
        <w:fldChar w:fldCharType="end"/>
      </w:r>
      <w:r w:rsidR="002C5324">
        <w:rPr>
          <w:rFonts w:ascii="Times New Roman" w:hAnsi="Times New Roman" w:cs="Times New Roman"/>
          <w:sz w:val="24"/>
          <w:szCs w:val="24"/>
          <w:lang w:val="en-US"/>
        </w:rPr>
        <w:t xml:space="preserve">: </w:t>
      </w:r>
      <w:r w:rsidR="00FE712B">
        <w:rPr>
          <w:rFonts w:ascii="Times New Roman" w:hAnsi="Times New Roman" w:cs="Times New Roman"/>
          <w:sz w:val="24"/>
          <w:szCs w:val="24"/>
          <w:lang w:val="en-US"/>
        </w:rPr>
        <w:t>[[P + N] / 2] – |P – N|, where P and N represent the  scores for positive and negative evaluative reactions</w:t>
      </w:r>
      <w:del w:id="93" w:author="Burger, Axel" w:date="2023-05-26T15:14:00Z">
        <w:r w:rsidR="0045249B" w:rsidDel="002903A9">
          <w:rPr>
            <w:rFonts w:ascii="Times New Roman" w:hAnsi="Times New Roman" w:cs="Times New Roman"/>
            <w:sz w:val="24"/>
            <w:szCs w:val="24"/>
            <w:lang w:val="en-US"/>
          </w:rPr>
          <w:delText xml:space="preserve"> </w:delText>
        </w:r>
        <w:r w:rsidR="0045249B" w:rsidDel="002903A9">
          <w:rPr>
            <w:rFonts w:ascii="Times New Roman" w:hAnsi="Times New Roman" w:cs="Times New Roman"/>
            <w:sz w:val="24"/>
            <w:szCs w:val="24"/>
            <w:lang w:val="en-US"/>
          </w:rPr>
          <w:fldChar w:fldCharType="begin"/>
        </w:r>
        <w:r w:rsidR="00280D54" w:rsidDel="002903A9">
          <w:rPr>
            <w:rFonts w:ascii="Times New Roman" w:hAnsi="Times New Roman" w:cs="Times New Roman"/>
            <w:sz w:val="24"/>
            <w:szCs w:val="24"/>
            <w:lang w:val="en-US"/>
          </w:rPr>
          <w:delInstrText xml:space="preserve"> ADDIN ZOTERO_ITEM CSL_CITATION {"citationID":"9g5w8u7B","properties":{"formattedCitation":"(for a discussion of alternatives to this formula, see Locke &amp; Braun, 2009)","plainCitation":"(for a discussion of alternatives to this formula, see Locke &amp; Braun, 2009)","noteIndex":0},"citationItems":[{"id":1024,"uris":["http://zotero.org/users/6602770/items/T7RRWXJW"],"itemData":{"id":1024,"type":"article-journal","container-title":"Social Cognition","DOI":"10.1521/soco.2009.27.1.89","ISSN":"0278-016X","issue":"1","journalAbbreviation":"Social Cognition","language":"en","page":"89-104","source":"DOI.org (Crossref)","title":"Ambivalence versus Valence: Analyzing the Effects of Opposing Attitudes","title-short":"Ambivalence versus Valence","volume":"27","author":[{"family":"Locke","given":"Kenneth D."},{"family":"Braun","given":"Curt C."}],"issued":{"date-parts":[["2009",2]]}},"label":"page","prefix":"for a discussion of alternatives to this formula, see"}],"schema":"https://github.com/citation-style-language/schema/raw/master/csl-citation.json"} </w:delInstrText>
        </w:r>
        <w:r w:rsidR="0045249B" w:rsidDel="002903A9">
          <w:rPr>
            <w:rFonts w:ascii="Times New Roman" w:hAnsi="Times New Roman" w:cs="Times New Roman"/>
            <w:sz w:val="24"/>
            <w:szCs w:val="24"/>
            <w:lang w:val="en-US"/>
          </w:rPr>
          <w:fldChar w:fldCharType="separate"/>
        </w:r>
        <w:r w:rsidR="00280D54" w:rsidRPr="00280D54" w:rsidDel="002903A9">
          <w:rPr>
            <w:rFonts w:ascii="Times New Roman" w:hAnsi="Times New Roman" w:cs="Times New Roman"/>
            <w:sz w:val="24"/>
            <w:lang w:val="en-US"/>
          </w:rPr>
          <w:delText>(for a discussion of alternatives to this formula, see Locke &amp; Braun, 2009)</w:delText>
        </w:r>
        <w:r w:rsidR="0045249B" w:rsidDel="002903A9">
          <w:rPr>
            <w:rFonts w:ascii="Times New Roman" w:hAnsi="Times New Roman" w:cs="Times New Roman"/>
            <w:sz w:val="24"/>
            <w:szCs w:val="24"/>
            <w:lang w:val="en-US"/>
          </w:rPr>
          <w:fldChar w:fldCharType="end"/>
        </w:r>
      </w:del>
      <w:r w:rsidR="00FE712B">
        <w:rPr>
          <w:rFonts w:ascii="Times New Roman" w:hAnsi="Times New Roman" w:cs="Times New Roman"/>
          <w:sz w:val="24"/>
          <w:szCs w:val="24"/>
          <w:lang w:val="en-US"/>
        </w:rPr>
        <w:t>. As these measures of negative and positive feelings were included in waves 4 and 6 of the campaign panel, average ambivalence scores across waves were calculated</w:t>
      </w:r>
      <w:r w:rsidR="00280D54">
        <w:rPr>
          <w:rFonts w:ascii="Times New Roman" w:hAnsi="Times New Roman" w:cs="Times New Roman"/>
          <w:sz w:val="24"/>
          <w:szCs w:val="24"/>
          <w:lang w:val="en-US"/>
        </w:rPr>
        <w:t xml:space="preserve"> for each candidate</w:t>
      </w:r>
      <w:r w:rsidR="00FE712B">
        <w:rPr>
          <w:rFonts w:ascii="Times New Roman" w:hAnsi="Times New Roman" w:cs="Times New Roman"/>
          <w:sz w:val="24"/>
          <w:szCs w:val="24"/>
          <w:lang w:val="en-US"/>
        </w:rPr>
        <w:t xml:space="preserve"> (</w:t>
      </w:r>
      <w:r w:rsidR="00FE712B" w:rsidRPr="00FE712B">
        <w:rPr>
          <w:rFonts w:ascii="Times New Roman" w:hAnsi="Times New Roman" w:cs="Times New Roman"/>
          <w:i/>
          <w:iCs/>
          <w:sz w:val="24"/>
          <w:szCs w:val="24"/>
          <w:lang w:val="en-US"/>
        </w:rPr>
        <w:t>r</w:t>
      </w:r>
      <w:r w:rsidR="00FE712B">
        <w:rPr>
          <w:rFonts w:ascii="Times New Roman" w:hAnsi="Times New Roman" w:cs="Times New Roman"/>
          <w:sz w:val="24"/>
          <w:szCs w:val="24"/>
          <w:lang w:val="en-US"/>
        </w:rPr>
        <w:t xml:space="preserve"> = .55 for Merkel and </w:t>
      </w:r>
      <w:r w:rsidR="00FE712B" w:rsidRPr="00FE712B">
        <w:rPr>
          <w:rFonts w:ascii="Times New Roman" w:hAnsi="Times New Roman" w:cs="Times New Roman"/>
          <w:i/>
          <w:iCs/>
          <w:sz w:val="24"/>
          <w:szCs w:val="24"/>
          <w:lang w:val="en-US"/>
        </w:rPr>
        <w:t>r</w:t>
      </w:r>
      <w:r w:rsidR="00FE712B">
        <w:rPr>
          <w:rFonts w:ascii="Times New Roman" w:hAnsi="Times New Roman" w:cs="Times New Roman"/>
          <w:sz w:val="24"/>
          <w:szCs w:val="24"/>
          <w:lang w:val="en-US"/>
        </w:rPr>
        <w:t xml:space="preserve"> = .49 for Schulz).</w:t>
      </w:r>
    </w:p>
    <w:p w14:paraId="672D61C6" w14:textId="15D2D3BC" w:rsidR="00653CFE" w:rsidRPr="000B18BD" w:rsidRDefault="00653CFE" w:rsidP="000B18BD">
      <w:pPr>
        <w:spacing w:line="480" w:lineRule="auto"/>
        <w:ind w:firstLine="708"/>
        <w:rPr>
          <w:rFonts w:ascii="Times New Roman" w:hAnsi="Times New Roman" w:cs="Times New Roman"/>
          <w:sz w:val="24"/>
          <w:szCs w:val="24"/>
          <w:lang w:val="en-US"/>
        </w:rPr>
      </w:pPr>
      <w:r w:rsidRPr="00653CFE">
        <w:rPr>
          <w:rFonts w:ascii="Times New Roman" w:hAnsi="Times New Roman" w:cs="Times New Roman"/>
          <w:b/>
          <w:bCs/>
          <w:sz w:val="24"/>
          <w:szCs w:val="24"/>
          <w:lang w:val="en-US"/>
        </w:rPr>
        <w:t>General attitudes.</w:t>
      </w:r>
      <w:r>
        <w:rPr>
          <w:rFonts w:ascii="Times New Roman" w:hAnsi="Times New Roman" w:cs="Times New Roman"/>
          <w:sz w:val="24"/>
          <w:szCs w:val="24"/>
          <w:lang w:val="en-US"/>
        </w:rPr>
        <w:t xml:space="preserve"> Respondents indicated their general attitudes toward the two candidates on scales ranging from </w:t>
      </w:r>
      <w:r w:rsidR="000620FF">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sidR="000620FF" w:rsidRPr="000620FF">
        <w:rPr>
          <w:rFonts w:ascii="Times New Roman" w:hAnsi="Times New Roman" w:cs="Times New Roman"/>
          <w:i/>
          <w:iCs/>
          <w:sz w:val="24"/>
          <w:szCs w:val="24"/>
          <w:lang w:val="en-US"/>
        </w:rPr>
        <w:t>I do not think much of the politician at all</w:t>
      </w:r>
      <w:r w:rsidR="000620FF">
        <w:rPr>
          <w:rFonts w:ascii="Times New Roman" w:hAnsi="Times New Roman" w:cs="Times New Roman"/>
          <w:sz w:val="24"/>
          <w:szCs w:val="24"/>
          <w:lang w:val="en-US"/>
        </w:rPr>
        <w:t>) to +5 (</w:t>
      </w:r>
      <w:r w:rsidR="000620FF" w:rsidRPr="000620FF">
        <w:rPr>
          <w:rFonts w:ascii="Times New Roman" w:hAnsi="Times New Roman" w:cs="Times New Roman"/>
          <w:i/>
          <w:iCs/>
          <w:sz w:val="24"/>
          <w:szCs w:val="24"/>
          <w:lang w:val="en-US"/>
        </w:rPr>
        <w:t>I think a great deal of the politician</w:t>
      </w:r>
      <w:r w:rsidR="000620FF">
        <w:rPr>
          <w:rFonts w:ascii="Times New Roman" w:hAnsi="Times New Roman" w:cs="Times New Roman"/>
          <w:sz w:val="24"/>
          <w:szCs w:val="24"/>
          <w:lang w:val="en-US"/>
        </w:rPr>
        <w:t xml:space="preserve">). </w:t>
      </w:r>
      <w:r w:rsidR="00063F58">
        <w:rPr>
          <w:rFonts w:ascii="Times New Roman" w:hAnsi="Times New Roman" w:cs="Times New Roman"/>
          <w:sz w:val="24"/>
          <w:szCs w:val="24"/>
          <w:lang w:val="en-US"/>
        </w:rPr>
        <w:t>Th</w:t>
      </w:r>
      <w:r w:rsidR="00AF318C">
        <w:rPr>
          <w:rFonts w:ascii="Times New Roman" w:hAnsi="Times New Roman" w:cs="Times New Roman"/>
          <w:sz w:val="24"/>
          <w:szCs w:val="24"/>
          <w:lang w:val="en-US"/>
        </w:rPr>
        <w:t>ese</w:t>
      </w:r>
      <w:r w:rsidR="00063F58">
        <w:rPr>
          <w:rFonts w:ascii="Times New Roman" w:hAnsi="Times New Roman" w:cs="Times New Roman"/>
          <w:sz w:val="24"/>
          <w:szCs w:val="24"/>
          <w:lang w:val="en-US"/>
        </w:rPr>
        <w:t xml:space="preserve"> scale</w:t>
      </w:r>
      <w:r w:rsidR="00AF318C">
        <w:rPr>
          <w:rFonts w:ascii="Times New Roman" w:hAnsi="Times New Roman" w:cs="Times New Roman"/>
          <w:sz w:val="24"/>
          <w:szCs w:val="24"/>
          <w:lang w:val="en-US"/>
        </w:rPr>
        <w:t>s</w:t>
      </w:r>
      <w:r w:rsidR="00063F58">
        <w:rPr>
          <w:rFonts w:ascii="Times New Roman" w:hAnsi="Times New Roman" w:cs="Times New Roman"/>
          <w:sz w:val="24"/>
          <w:szCs w:val="24"/>
          <w:lang w:val="en-US"/>
        </w:rPr>
        <w:t xml:space="preserve"> w</w:t>
      </w:r>
      <w:r w:rsidR="00AF318C">
        <w:rPr>
          <w:rFonts w:ascii="Times New Roman" w:hAnsi="Times New Roman" w:cs="Times New Roman"/>
          <w:sz w:val="24"/>
          <w:szCs w:val="24"/>
          <w:lang w:val="en-US"/>
        </w:rPr>
        <w:t>ere</w:t>
      </w:r>
      <w:r w:rsidR="00063F58">
        <w:rPr>
          <w:rFonts w:ascii="Times New Roman" w:hAnsi="Times New Roman" w:cs="Times New Roman"/>
          <w:sz w:val="24"/>
          <w:szCs w:val="24"/>
          <w:lang w:val="en-US"/>
        </w:rPr>
        <w:t xml:space="preserve"> recoded from 1 to 11 and a</w:t>
      </w:r>
      <w:r w:rsidR="000620FF">
        <w:rPr>
          <w:rFonts w:ascii="Times New Roman" w:hAnsi="Times New Roman" w:cs="Times New Roman"/>
          <w:sz w:val="24"/>
          <w:szCs w:val="24"/>
          <w:lang w:val="en-US"/>
        </w:rPr>
        <w:t>verage scores across the waves 4 and 6 of the panel survey were calculated</w:t>
      </w:r>
      <w:r w:rsidR="00DB38BA">
        <w:rPr>
          <w:rFonts w:ascii="Times New Roman" w:hAnsi="Times New Roman" w:cs="Times New Roman"/>
          <w:sz w:val="24"/>
          <w:szCs w:val="24"/>
          <w:lang w:val="en-US"/>
        </w:rPr>
        <w:t xml:space="preserve"> (</w:t>
      </w:r>
      <w:r w:rsidR="00DB38BA" w:rsidRPr="00DB38BA">
        <w:rPr>
          <w:rFonts w:ascii="Times New Roman" w:hAnsi="Times New Roman" w:cs="Times New Roman"/>
          <w:i/>
          <w:iCs/>
          <w:sz w:val="24"/>
          <w:szCs w:val="24"/>
          <w:lang w:val="en-US"/>
        </w:rPr>
        <w:t>r</w:t>
      </w:r>
      <w:r w:rsidR="00DB38BA">
        <w:rPr>
          <w:rFonts w:ascii="Times New Roman" w:hAnsi="Times New Roman" w:cs="Times New Roman"/>
          <w:sz w:val="24"/>
          <w:szCs w:val="24"/>
          <w:lang w:val="en-US"/>
        </w:rPr>
        <w:t xml:space="preserve"> = .90 for Merkel and </w:t>
      </w:r>
      <w:r w:rsidR="00DB38BA" w:rsidRPr="00DB38BA">
        <w:rPr>
          <w:rFonts w:ascii="Times New Roman" w:hAnsi="Times New Roman" w:cs="Times New Roman"/>
          <w:i/>
          <w:iCs/>
          <w:sz w:val="24"/>
          <w:szCs w:val="24"/>
          <w:lang w:val="en-US"/>
        </w:rPr>
        <w:t>r</w:t>
      </w:r>
      <w:r w:rsidR="00DB38BA">
        <w:rPr>
          <w:rFonts w:ascii="Times New Roman" w:hAnsi="Times New Roman" w:cs="Times New Roman"/>
          <w:sz w:val="24"/>
          <w:szCs w:val="24"/>
          <w:lang w:val="en-US"/>
        </w:rPr>
        <w:t xml:space="preserve"> = .81 for Schulz)</w:t>
      </w:r>
      <w:r w:rsidR="000620FF">
        <w:rPr>
          <w:rFonts w:ascii="Times New Roman" w:hAnsi="Times New Roman" w:cs="Times New Roman"/>
          <w:sz w:val="24"/>
          <w:szCs w:val="24"/>
          <w:lang w:val="en-US"/>
        </w:rPr>
        <w:t>.</w:t>
      </w:r>
    </w:p>
    <w:p w14:paraId="5E8DE7E4" w14:textId="4A1C3329" w:rsidR="00653CFE" w:rsidRDefault="000B18BD" w:rsidP="00653CFE">
      <w:pPr>
        <w:spacing w:line="480" w:lineRule="auto"/>
        <w:ind w:firstLine="708"/>
        <w:rPr>
          <w:rFonts w:ascii="Times New Roman" w:hAnsi="Times New Roman" w:cs="Times New Roman"/>
          <w:b/>
          <w:bCs/>
          <w:sz w:val="24"/>
          <w:szCs w:val="24"/>
          <w:lang w:val="en-US"/>
        </w:rPr>
      </w:pPr>
      <w:r w:rsidRPr="000B18BD">
        <w:rPr>
          <w:rFonts w:ascii="Times New Roman" w:hAnsi="Times New Roman" w:cs="Times New Roman"/>
          <w:b/>
          <w:bCs/>
          <w:sz w:val="24"/>
          <w:szCs w:val="24"/>
          <w:lang w:val="en-US"/>
        </w:rPr>
        <w:t xml:space="preserve">Political ideology. </w:t>
      </w:r>
      <w:r w:rsidRPr="000B18BD">
        <w:rPr>
          <w:rFonts w:ascii="Times New Roman" w:hAnsi="Times New Roman" w:cs="Times New Roman"/>
          <w:sz w:val="24"/>
          <w:szCs w:val="24"/>
          <w:lang w:val="en-US"/>
        </w:rPr>
        <w:t>As</w:t>
      </w:r>
      <w:r>
        <w:rPr>
          <w:rFonts w:ascii="Times New Roman" w:hAnsi="Times New Roman" w:cs="Times New Roman"/>
          <w:sz w:val="24"/>
          <w:szCs w:val="24"/>
          <w:lang w:val="en-US"/>
        </w:rPr>
        <w:t xml:space="preserve"> in the previous studies on ideology and attitudinal ambivalence, </w:t>
      </w:r>
      <w:r w:rsidR="002C5324">
        <w:rPr>
          <w:rFonts w:ascii="Times New Roman" w:hAnsi="Times New Roman" w:cs="Times New Roman"/>
          <w:sz w:val="24"/>
          <w:szCs w:val="24"/>
          <w:lang w:val="en-US"/>
        </w:rPr>
        <w:t xml:space="preserve">a measure of symbolic ideology was used as a measure of the ideological orientation of </w:t>
      </w:r>
      <w:r w:rsidR="00653CFE">
        <w:rPr>
          <w:rFonts w:ascii="Times New Roman" w:hAnsi="Times New Roman" w:cs="Times New Roman"/>
          <w:sz w:val="24"/>
          <w:szCs w:val="24"/>
          <w:lang w:val="en-US"/>
        </w:rPr>
        <w:t>respondents. Respondents positioned themselves on a scale ranging from 1 (</w:t>
      </w:r>
      <w:r w:rsidR="00653CFE" w:rsidRPr="00653CFE">
        <w:rPr>
          <w:rFonts w:ascii="Times New Roman" w:hAnsi="Times New Roman" w:cs="Times New Roman"/>
          <w:i/>
          <w:iCs/>
          <w:sz w:val="24"/>
          <w:szCs w:val="24"/>
          <w:lang w:val="en-US"/>
        </w:rPr>
        <w:t>left</w:t>
      </w:r>
      <w:r w:rsidR="00653CFE">
        <w:rPr>
          <w:rFonts w:ascii="Times New Roman" w:hAnsi="Times New Roman" w:cs="Times New Roman"/>
          <w:sz w:val="24"/>
          <w:szCs w:val="24"/>
          <w:lang w:val="en-US"/>
        </w:rPr>
        <w:t>) to 11 (</w:t>
      </w:r>
      <w:r w:rsidR="00653CFE" w:rsidRPr="00653CFE">
        <w:rPr>
          <w:rFonts w:ascii="Times New Roman" w:hAnsi="Times New Roman" w:cs="Times New Roman"/>
          <w:i/>
          <w:iCs/>
          <w:sz w:val="24"/>
          <w:szCs w:val="24"/>
          <w:lang w:val="en-US"/>
        </w:rPr>
        <w:t>right</w:t>
      </w:r>
      <w:r w:rsidR="00653CFE">
        <w:rPr>
          <w:rFonts w:ascii="Times New Roman" w:hAnsi="Times New Roman" w:cs="Times New Roman"/>
          <w:sz w:val="24"/>
          <w:szCs w:val="24"/>
          <w:lang w:val="en-US"/>
        </w:rPr>
        <w:t>). Average scores across the waves 4 and 6 of the panel survey were calculated</w:t>
      </w:r>
      <w:r w:rsidR="00FB79D2">
        <w:rPr>
          <w:rFonts w:ascii="Times New Roman" w:hAnsi="Times New Roman" w:cs="Times New Roman"/>
          <w:sz w:val="24"/>
          <w:szCs w:val="24"/>
          <w:lang w:val="en-US"/>
        </w:rPr>
        <w:t xml:space="preserve"> (</w:t>
      </w:r>
      <w:r w:rsidR="00FB79D2" w:rsidRPr="00DB38BA">
        <w:rPr>
          <w:rFonts w:ascii="Times New Roman" w:hAnsi="Times New Roman" w:cs="Times New Roman"/>
          <w:i/>
          <w:iCs/>
          <w:sz w:val="24"/>
          <w:szCs w:val="24"/>
          <w:lang w:val="en-US"/>
        </w:rPr>
        <w:t>r</w:t>
      </w:r>
      <w:r w:rsidR="00FB79D2">
        <w:rPr>
          <w:rFonts w:ascii="Times New Roman" w:hAnsi="Times New Roman" w:cs="Times New Roman"/>
          <w:sz w:val="24"/>
          <w:szCs w:val="24"/>
          <w:lang w:val="en-US"/>
        </w:rPr>
        <w:t xml:space="preserve"> = </w:t>
      </w:r>
      <w:r w:rsidR="00DB38BA">
        <w:rPr>
          <w:rFonts w:ascii="Times New Roman" w:hAnsi="Times New Roman" w:cs="Times New Roman"/>
          <w:sz w:val="24"/>
          <w:szCs w:val="24"/>
          <w:lang w:val="en-US"/>
        </w:rPr>
        <w:t>.84)</w:t>
      </w:r>
      <w:r w:rsidR="00653CFE">
        <w:rPr>
          <w:rFonts w:ascii="Times New Roman" w:hAnsi="Times New Roman" w:cs="Times New Roman"/>
          <w:sz w:val="24"/>
          <w:szCs w:val="24"/>
          <w:lang w:val="en-US"/>
        </w:rPr>
        <w:t>.</w:t>
      </w:r>
    </w:p>
    <w:p w14:paraId="65FA2A18" w14:textId="4D48A518" w:rsidR="00C6623A" w:rsidRDefault="00913752" w:rsidP="00653CFE">
      <w:pPr>
        <w:spacing w:line="480" w:lineRule="auto"/>
        <w:ind w:firstLine="708"/>
        <w:rPr>
          <w:rFonts w:ascii="Times New Roman" w:hAnsi="Times New Roman" w:cs="Times New Roman"/>
          <w:sz w:val="24"/>
          <w:szCs w:val="24"/>
          <w:lang w:val="en-US"/>
        </w:rPr>
      </w:pPr>
      <w:ins w:id="94" w:author="Burger, Axel" w:date="2023-05-26T15:52:00Z">
        <w:r>
          <w:rPr>
            <w:rFonts w:ascii="Times New Roman" w:hAnsi="Times New Roman" w:cs="Times New Roman"/>
            <w:b/>
            <w:bCs/>
            <w:sz w:val="24"/>
            <w:szCs w:val="24"/>
            <w:lang w:val="en-US"/>
          </w:rPr>
          <w:t xml:space="preserve">Demographic </w:t>
        </w:r>
      </w:ins>
      <w:ins w:id="95" w:author="Burger, Axel" w:date="2023-05-26T15:53:00Z">
        <w:r>
          <w:rPr>
            <w:rFonts w:ascii="Times New Roman" w:hAnsi="Times New Roman" w:cs="Times New Roman"/>
            <w:b/>
            <w:bCs/>
            <w:sz w:val="24"/>
            <w:szCs w:val="24"/>
            <w:lang w:val="en-US"/>
          </w:rPr>
          <w:t>c</w:t>
        </w:r>
      </w:ins>
      <w:del w:id="96" w:author="Burger, Axel" w:date="2023-05-26T15:52:00Z">
        <w:r w:rsidR="00653CFE" w:rsidDel="00913752">
          <w:rPr>
            <w:rFonts w:ascii="Times New Roman" w:hAnsi="Times New Roman" w:cs="Times New Roman"/>
            <w:b/>
            <w:bCs/>
            <w:sz w:val="24"/>
            <w:szCs w:val="24"/>
            <w:lang w:val="en-US"/>
          </w:rPr>
          <w:delText>C</w:delText>
        </w:r>
      </w:del>
      <w:r w:rsidR="00653CFE">
        <w:rPr>
          <w:rFonts w:ascii="Times New Roman" w:hAnsi="Times New Roman" w:cs="Times New Roman"/>
          <w:b/>
          <w:bCs/>
          <w:sz w:val="24"/>
          <w:szCs w:val="24"/>
          <w:lang w:val="en-US"/>
        </w:rPr>
        <w:t>ontrol variables.</w:t>
      </w:r>
      <w:r w:rsidR="00497BA5">
        <w:rPr>
          <w:rFonts w:ascii="Times New Roman" w:hAnsi="Times New Roman" w:cs="Times New Roman"/>
          <w:b/>
          <w:bCs/>
          <w:sz w:val="24"/>
          <w:szCs w:val="24"/>
          <w:lang w:val="en-US"/>
        </w:rPr>
        <w:t xml:space="preserve"> </w:t>
      </w:r>
      <w:ins w:id="97" w:author="Burger, Axel" w:date="2023-05-26T15:53:00Z">
        <w:r>
          <w:rPr>
            <w:rFonts w:ascii="Times New Roman" w:hAnsi="Times New Roman" w:cs="Times New Roman"/>
            <w:sz w:val="24"/>
            <w:szCs w:val="24"/>
            <w:lang w:val="en-US"/>
          </w:rPr>
          <w:t>G</w:t>
        </w:r>
      </w:ins>
      <w:del w:id="98" w:author="Burger, Axel" w:date="2023-05-26T15:53:00Z">
        <w:r w:rsidR="00497BA5" w:rsidRPr="00497BA5" w:rsidDel="00913752">
          <w:rPr>
            <w:rFonts w:ascii="Times New Roman" w:hAnsi="Times New Roman" w:cs="Times New Roman"/>
            <w:sz w:val="24"/>
            <w:szCs w:val="24"/>
            <w:lang w:val="en-US"/>
          </w:rPr>
          <w:delText xml:space="preserve">Some </w:delText>
        </w:r>
        <w:r w:rsidR="00497BA5" w:rsidDel="00913752">
          <w:rPr>
            <w:rFonts w:ascii="Times New Roman" w:hAnsi="Times New Roman" w:cs="Times New Roman"/>
            <w:sz w:val="24"/>
            <w:szCs w:val="24"/>
            <w:lang w:val="en-US"/>
          </w:rPr>
          <w:delText>analyses reported below include the following control</w:delText>
        </w:r>
        <w:r w:rsidR="00063F58" w:rsidDel="00913752">
          <w:rPr>
            <w:rFonts w:ascii="Times New Roman" w:hAnsi="Times New Roman" w:cs="Times New Roman"/>
            <w:sz w:val="24"/>
            <w:szCs w:val="24"/>
            <w:lang w:val="en-US"/>
          </w:rPr>
          <w:delText xml:space="preserve"> variables: g</w:delText>
        </w:r>
      </w:del>
      <w:r w:rsidR="00063F58">
        <w:rPr>
          <w:rFonts w:ascii="Times New Roman" w:hAnsi="Times New Roman" w:cs="Times New Roman"/>
          <w:sz w:val="24"/>
          <w:szCs w:val="24"/>
          <w:lang w:val="en-US"/>
        </w:rPr>
        <w:t xml:space="preserve">ender (0 = </w:t>
      </w:r>
      <w:r w:rsidR="00063F58" w:rsidRPr="00377B33">
        <w:rPr>
          <w:rFonts w:ascii="Times New Roman" w:hAnsi="Times New Roman" w:cs="Times New Roman"/>
          <w:i/>
          <w:iCs/>
          <w:sz w:val="24"/>
          <w:szCs w:val="24"/>
          <w:lang w:val="en-US"/>
        </w:rPr>
        <w:t>male</w:t>
      </w:r>
      <w:r w:rsidR="00063F58">
        <w:rPr>
          <w:rFonts w:ascii="Times New Roman" w:hAnsi="Times New Roman" w:cs="Times New Roman"/>
          <w:sz w:val="24"/>
          <w:szCs w:val="24"/>
          <w:lang w:val="en-US"/>
        </w:rPr>
        <w:t xml:space="preserve">, 1 = </w:t>
      </w:r>
      <w:r w:rsidR="00063F58" w:rsidRPr="00377B33">
        <w:rPr>
          <w:rFonts w:ascii="Times New Roman" w:hAnsi="Times New Roman" w:cs="Times New Roman"/>
          <w:i/>
          <w:iCs/>
          <w:sz w:val="24"/>
          <w:szCs w:val="24"/>
          <w:lang w:val="en-US"/>
        </w:rPr>
        <w:t>female</w:t>
      </w:r>
      <w:r w:rsidR="00063F58">
        <w:rPr>
          <w:rFonts w:ascii="Times New Roman" w:hAnsi="Times New Roman" w:cs="Times New Roman"/>
          <w:sz w:val="24"/>
          <w:szCs w:val="24"/>
          <w:lang w:val="en-US"/>
        </w:rPr>
        <w:t xml:space="preserve">), age, education (highest school degree coded as </w:t>
      </w:r>
      <w:r w:rsidR="00063F58" w:rsidRPr="00892EAF">
        <w:rPr>
          <w:rFonts w:ascii="Times New Roman" w:hAnsi="Times New Roman" w:cs="Times New Roman"/>
          <w:i/>
          <w:iCs/>
          <w:sz w:val="24"/>
          <w:szCs w:val="24"/>
          <w:lang w:val="en-US"/>
        </w:rPr>
        <w:t>low</w:t>
      </w:r>
      <w:r w:rsidR="00063F58">
        <w:rPr>
          <w:rFonts w:ascii="Times New Roman" w:hAnsi="Times New Roman" w:cs="Times New Roman"/>
          <w:sz w:val="24"/>
          <w:szCs w:val="24"/>
          <w:lang w:val="en-US"/>
        </w:rPr>
        <w:t xml:space="preserve">, </w:t>
      </w:r>
      <w:r w:rsidR="00063F58" w:rsidRPr="00892EAF">
        <w:rPr>
          <w:rFonts w:ascii="Times New Roman" w:hAnsi="Times New Roman" w:cs="Times New Roman"/>
          <w:i/>
          <w:iCs/>
          <w:sz w:val="24"/>
          <w:szCs w:val="24"/>
          <w:lang w:val="en-US"/>
        </w:rPr>
        <w:t>medium</w:t>
      </w:r>
      <w:r w:rsidR="00063F58">
        <w:rPr>
          <w:rFonts w:ascii="Times New Roman" w:hAnsi="Times New Roman" w:cs="Times New Roman"/>
          <w:sz w:val="24"/>
          <w:szCs w:val="24"/>
          <w:lang w:val="en-US"/>
        </w:rPr>
        <w:t xml:space="preserve">, or </w:t>
      </w:r>
      <w:r w:rsidR="00063F58" w:rsidRPr="00892EAF">
        <w:rPr>
          <w:rFonts w:ascii="Times New Roman" w:hAnsi="Times New Roman" w:cs="Times New Roman"/>
          <w:i/>
          <w:iCs/>
          <w:sz w:val="24"/>
          <w:szCs w:val="24"/>
          <w:lang w:val="en-US"/>
        </w:rPr>
        <w:t>high</w:t>
      </w:r>
      <w:r w:rsidR="00063F58">
        <w:rPr>
          <w:rFonts w:ascii="Times New Roman" w:hAnsi="Times New Roman" w:cs="Times New Roman"/>
          <w:sz w:val="24"/>
          <w:szCs w:val="24"/>
          <w:lang w:val="en-US"/>
        </w:rPr>
        <w:t>)</w:t>
      </w:r>
      <w:r w:rsidR="00DB38BA">
        <w:rPr>
          <w:rFonts w:ascii="Times New Roman" w:hAnsi="Times New Roman" w:cs="Times New Roman"/>
          <w:sz w:val="24"/>
          <w:szCs w:val="24"/>
          <w:lang w:val="en-US"/>
        </w:rPr>
        <w:t>, and region of residence</w:t>
      </w:r>
      <w:r w:rsidR="00892EAF">
        <w:rPr>
          <w:rFonts w:ascii="Times New Roman" w:hAnsi="Times New Roman" w:cs="Times New Roman"/>
          <w:sz w:val="24"/>
          <w:szCs w:val="24"/>
          <w:lang w:val="en-US"/>
        </w:rPr>
        <w:t xml:space="preserve"> (0 = </w:t>
      </w:r>
      <w:r w:rsidR="00892EAF" w:rsidRPr="00892EAF">
        <w:rPr>
          <w:rFonts w:ascii="Times New Roman" w:hAnsi="Times New Roman" w:cs="Times New Roman"/>
          <w:i/>
          <w:iCs/>
          <w:sz w:val="24"/>
          <w:szCs w:val="24"/>
          <w:lang w:val="en-US"/>
        </w:rPr>
        <w:t>Eastern Germany</w:t>
      </w:r>
      <w:r w:rsidR="00892EAF">
        <w:rPr>
          <w:rFonts w:ascii="Times New Roman" w:hAnsi="Times New Roman" w:cs="Times New Roman"/>
          <w:sz w:val="24"/>
          <w:szCs w:val="24"/>
          <w:lang w:val="en-US"/>
        </w:rPr>
        <w:t xml:space="preserve">, 1 = </w:t>
      </w:r>
      <w:r w:rsidR="00892EAF" w:rsidRPr="00892EAF">
        <w:rPr>
          <w:rFonts w:ascii="Times New Roman" w:hAnsi="Times New Roman" w:cs="Times New Roman"/>
          <w:i/>
          <w:iCs/>
          <w:sz w:val="24"/>
          <w:szCs w:val="24"/>
          <w:lang w:val="en-US"/>
        </w:rPr>
        <w:t>Western Germany</w:t>
      </w:r>
      <w:r w:rsidR="00892EAF">
        <w:rPr>
          <w:rFonts w:ascii="Times New Roman" w:hAnsi="Times New Roman" w:cs="Times New Roman"/>
          <w:sz w:val="24"/>
          <w:szCs w:val="24"/>
          <w:lang w:val="en-US"/>
        </w:rPr>
        <w:t>)</w:t>
      </w:r>
      <w:r w:rsidR="00D96169">
        <w:rPr>
          <w:rFonts w:ascii="Times New Roman" w:hAnsi="Times New Roman" w:cs="Times New Roman"/>
          <w:sz w:val="24"/>
          <w:szCs w:val="24"/>
          <w:lang w:val="en-US"/>
        </w:rPr>
        <w:t>, as well as political interest – measured on a recoded scale originally ranging from 1 (</w:t>
      </w:r>
      <w:r w:rsidR="00D96169" w:rsidRPr="00377B33">
        <w:rPr>
          <w:rFonts w:ascii="Times New Roman" w:hAnsi="Times New Roman" w:cs="Times New Roman"/>
          <w:i/>
          <w:iCs/>
          <w:sz w:val="24"/>
          <w:szCs w:val="24"/>
          <w:lang w:val="en-US"/>
        </w:rPr>
        <w:t>very interested</w:t>
      </w:r>
      <w:r w:rsidR="00D96169">
        <w:rPr>
          <w:rFonts w:ascii="Times New Roman" w:hAnsi="Times New Roman" w:cs="Times New Roman"/>
          <w:sz w:val="24"/>
          <w:szCs w:val="24"/>
          <w:lang w:val="en-US"/>
        </w:rPr>
        <w:t>) to 2 (</w:t>
      </w:r>
      <w:r w:rsidR="00D96169" w:rsidRPr="00377B33">
        <w:rPr>
          <w:rFonts w:ascii="Times New Roman" w:hAnsi="Times New Roman" w:cs="Times New Roman"/>
          <w:i/>
          <w:iCs/>
          <w:sz w:val="24"/>
          <w:szCs w:val="24"/>
          <w:lang w:val="en-US"/>
        </w:rPr>
        <w:t>somewhat interested</w:t>
      </w:r>
      <w:r w:rsidR="00D96169">
        <w:rPr>
          <w:rFonts w:ascii="Times New Roman" w:hAnsi="Times New Roman" w:cs="Times New Roman"/>
          <w:sz w:val="24"/>
          <w:szCs w:val="24"/>
          <w:lang w:val="en-US"/>
        </w:rPr>
        <w:t>), to 3 (</w:t>
      </w:r>
      <w:r w:rsidR="00D96169" w:rsidRPr="00377B33">
        <w:rPr>
          <w:rFonts w:ascii="Times New Roman" w:hAnsi="Times New Roman" w:cs="Times New Roman"/>
          <w:i/>
          <w:iCs/>
          <w:sz w:val="24"/>
          <w:szCs w:val="24"/>
          <w:lang w:val="en-US"/>
        </w:rPr>
        <w:t>in between</w:t>
      </w:r>
      <w:r w:rsidR="00D96169">
        <w:rPr>
          <w:rFonts w:ascii="Times New Roman" w:hAnsi="Times New Roman" w:cs="Times New Roman"/>
          <w:sz w:val="24"/>
          <w:szCs w:val="24"/>
          <w:lang w:val="en-US"/>
        </w:rPr>
        <w:t>), to 4 (</w:t>
      </w:r>
      <w:r w:rsidR="00D96169" w:rsidRPr="00377B33">
        <w:rPr>
          <w:rFonts w:ascii="Times New Roman" w:hAnsi="Times New Roman" w:cs="Times New Roman"/>
          <w:i/>
          <w:iCs/>
          <w:sz w:val="24"/>
          <w:szCs w:val="24"/>
          <w:lang w:val="en-US"/>
        </w:rPr>
        <w:t>not very interested</w:t>
      </w:r>
      <w:r w:rsidR="00D96169">
        <w:rPr>
          <w:rFonts w:ascii="Times New Roman" w:hAnsi="Times New Roman" w:cs="Times New Roman"/>
          <w:sz w:val="24"/>
          <w:szCs w:val="24"/>
          <w:lang w:val="en-US"/>
        </w:rPr>
        <w:t>) to 5 (</w:t>
      </w:r>
      <w:r w:rsidR="00D96169" w:rsidRPr="00377B33">
        <w:rPr>
          <w:rFonts w:ascii="Times New Roman" w:hAnsi="Times New Roman" w:cs="Times New Roman"/>
          <w:i/>
          <w:iCs/>
          <w:sz w:val="24"/>
          <w:szCs w:val="24"/>
          <w:lang w:val="en-US"/>
        </w:rPr>
        <w:t>not at all interested</w:t>
      </w:r>
      <w:r w:rsidR="00D96169">
        <w:rPr>
          <w:rFonts w:ascii="Times New Roman" w:hAnsi="Times New Roman" w:cs="Times New Roman"/>
          <w:sz w:val="24"/>
          <w:szCs w:val="24"/>
          <w:lang w:val="en-US"/>
        </w:rPr>
        <w:t>) and averaged across waves 4 and 6 (</w:t>
      </w:r>
      <w:r w:rsidR="00D96169" w:rsidRPr="00FB79D2">
        <w:rPr>
          <w:rFonts w:ascii="Times New Roman" w:hAnsi="Times New Roman" w:cs="Times New Roman"/>
          <w:i/>
          <w:iCs/>
          <w:sz w:val="24"/>
          <w:szCs w:val="24"/>
          <w:lang w:val="en-US"/>
        </w:rPr>
        <w:t>r</w:t>
      </w:r>
      <w:r w:rsidR="00D96169">
        <w:rPr>
          <w:rFonts w:ascii="Times New Roman" w:hAnsi="Times New Roman" w:cs="Times New Roman"/>
          <w:sz w:val="24"/>
          <w:szCs w:val="24"/>
          <w:lang w:val="en-US"/>
        </w:rPr>
        <w:t xml:space="preserve"> = .87)</w:t>
      </w:r>
      <w:ins w:id="99" w:author="Burger, Axel" w:date="2023-05-26T15:53:00Z">
        <w:r>
          <w:rPr>
            <w:rFonts w:ascii="Times New Roman" w:hAnsi="Times New Roman" w:cs="Times New Roman"/>
            <w:sz w:val="24"/>
            <w:szCs w:val="24"/>
            <w:lang w:val="en-US"/>
          </w:rPr>
          <w:t xml:space="preserve"> – were included </w:t>
        </w:r>
      </w:ins>
      <w:ins w:id="100" w:author="Burger, Axel" w:date="2023-05-26T15:54:00Z">
        <w:r>
          <w:rPr>
            <w:rFonts w:ascii="Times New Roman" w:hAnsi="Times New Roman" w:cs="Times New Roman"/>
            <w:sz w:val="24"/>
            <w:szCs w:val="24"/>
            <w:lang w:val="en-US"/>
          </w:rPr>
          <w:t>in our set of control variables</w:t>
        </w:r>
      </w:ins>
      <w:r w:rsidR="00D96169">
        <w:rPr>
          <w:rFonts w:ascii="Times New Roman" w:hAnsi="Times New Roman" w:cs="Times New Roman"/>
          <w:sz w:val="24"/>
          <w:szCs w:val="24"/>
          <w:lang w:val="en-US"/>
        </w:rPr>
        <w:t>.</w:t>
      </w:r>
    </w:p>
    <w:p w14:paraId="626D205E" w14:textId="1C1ACE82" w:rsidR="00C6623A" w:rsidRPr="00C6623A" w:rsidRDefault="00C6623A" w:rsidP="007A6044">
      <w:pPr>
        <w:spacing w:line="480" w:lineRule="auto"/>
        <w:rPr>
          <w:rFonts w:ascii="Times New Roman" w:hAnsi="Times New Roman" w:cs="Times New Roman"/>
          <w:b/>
          <w:bCs/>
          <w:sz w:val="24"/>
          <w:szCs w:val="24"/>
          <w:lang w:val="en-US"/>
        </w:rPr>
      </w:pPr>
      <w:r w:rsidRPr="00C6623A">
        <w:rPr>
          <w:rFonts w:ascii="Times New Roman" w:hAnsi="Times New Roman" w:cs="Times New Roman"/>
          <w:b/>
          <w:bCs/>
          <w:sz w:val="24"/>
          <w:szCs w:val="24"/>
          <w:lang w:val="en-US"/>
        </w:rPr>
        <w:t>Results</w:t>
      </w:r>
      <w:ins w:id="101" w:author="Burger, Axel" w:date="2023-05-26T16:03:00Z">
        <w:r w:rsidR="00E05E92">
          <w:rPr>
            <w:rFonts w:ascii="Times New Roman" w:hAnsi="Times New Roman" w:cs="Times New Roman"/>
            <w:b/>
            <w:bCs/>
            <w:sz w:val="24"/>
            <w:szCs w:val="24"/>
            <w:lang w:val="en-US"/>
          </w:rPr>
          <w:t xml:space="preserve"> and Discussion</w:t>
        </w:r>
      </w:ins>
    </w:p>
    <w:p w14:paraId="6AFE60AF" w14:textId="522AD0A9" w:rsidR="00DB38BA" w:rsidRDefault="00E05E92" w:rsidP="00653CFE">
      <w:pPr>
        <w:spacing w:line="480" w:lineRule="auto"/>
        <w:ind w:firstLine="708"/>
        <w:rPr>
          <w:rFonts w:ascii="Times New Roman" w:hAnsi="Times New Roman" w:cs="Times New Roman"/>
          <w:sz w:val="24"/>
          <w:szCs w:val="24"/>
          <w:lang w:val="en-US"/>
        </w:rPr>
      </w:pPr>
      <w:ins w:id="102" w:author="Burger, Axel" w:date="2023-05-26T15:59:00Z">
        <w:r>
          <w:rPr>
            <w:rFonts w:ascii="Times New Roman" w:hAnsi="Times New Roman" w:cs="Times New Roman"/>
            <w:sz w:val="24"/>
            <w:szCs w:val="24"/>
            <w:lang w:val="en-US"/>
          </w:rPr>
          <w:t>As predicted (H2)</w:t>
        </w:r>
      </w:ins>
      <w:del w:id="103" w:author="Burger, Axel" w:date="2023-05-26T15:59:00Z">
        <w:r w:rsidR="00C6623A" w:rsidDel="00E05E92">
          <w:rPr>
            <w:rFonts w:ascii="Times New Roman" w:hAnsi="Times New Roman" w:cs="Times New Roman"/>
            <w:sz w:val="24"/>
            <w:szCs w:val="24"/>
            <w:lang w:val="en-US"/>
          </w:rPr>
          <w:delText>In the data of Study 1</w:delText>
        </w:r>
      </w:del>
      <w:r w:rsidR="00C6623A">
        <w:rPr>
          <w:rFonts w:ascii="Times New Roman" w:hAnsi="Times New Roman" w:cs="Times New Roman"/>
          <w:sz w:val="24"/>
          <w:szCs w:val="24"/>
          <w:lang w:val="en-US"/>
        </w:rPr>
        <w:t xml:space="preserve">, </w:t>
      </w:r>
      <w:r w:rsidR="00DB38BA">
        <w:rPr>
          <w:rFonts w:ascii="Times New Roman" w:hAnsi="Times New Roman" w:cs="Times New Roman"/>
          <w:sz w:val="24"/>
          <w:szCs w:val="24"/>
          <w:lang w:val="en-US"/>
        </w:rPr>
        <w:t xml:space="preserve">political interest </w:t>
      </w:r>
      <w:r w:rsidR="005302F7">
        <w:rPr>
          <w:rFonts w:ascii="Times New Roman" w:hAnsi="Times New Roman" w:cs="Times New Roman"/>
          <w:sz w:val="24"/>
          <w:szCs w:val="24"/>
          <w:lang w:val="en-US"/>
        </w:rPr>
        <w:t>is</w:t>
      </w:r>
      <w:del w:id="104" w:author="Burger, Axel" w:date="2023-05-26T15:58:00Z">
        <w:r w:rsidR="00DB38BA" w:rsidDel="00E05E92">
          <w:rPr>
            <w:rFonts w:ascii="Times New Roman" w:hAnsi="Times New Roman" w:cs="Times New Roman"/>
            <w:sz w:val="24"/>
            <w:szCs w:val="24"/>
            <w:lang w:val="en-US"/>
          </w:rPr>
          <w:delText xml:space="preserve"> negatively correlated with political ideology, </w:delText>
        </w:r>
        <w:r w:rsidR="00DB38BA" w:rsidRPr="00471AD1" w:rsidDel="00E05E92">
          <w:rPr>
            <w:rFonts w:ascii="Times New Roman" w:hAnsi="Times New Roman" w:cs="Times New Roman"/>
            <w:i/>
            <w:iCs/>
            <w:sz w:val="24"/>
            <w:szCs w:val="24"/>
            <w:lang w:val="en-US"/>
          </w:rPr>
          <w:delText>r</w:delText>
        </w:r>
        <w:r w:rsidR="00DB38BA" w:rsidDel="00E05E92">
          <w:rPr>
            <w:rFonts w:ascii="Times New Roman" w:hAnsi="Times New Roman" w:cs="Times New Roman"/>
            <w:sz w:val="24"/>
            <w:szCs w:val="24"/>
            <w:lang w:val="en-US"/>
          </w:rPr>
          <w:delText xml:space="preserve"> = -.07, </w:delText>
        </w:r>
        <w:r w:rsidR="00DB38BA" w:rsidRPr="00471AD1" w:rsidDel="00E05E92">
          <w:rPr>
            <w:rFonts w:ascii="Times New Roman" w:hAnsi="Times New Roman" w:cs="Times New Roman"/>
            <w:i/>
            <w:iCs/>
            <w:sz w:val="24"/>
            <w:szCs w:val="24"/>
            <w:lang w:val="en-US"/>
          </w:rPr>
          <w:delText>p</w:delText>
        </w:r>
        <w:r w:rsidR="00DB38BA" w:rsidDel="00E05E92">
          <w:rPr>
            <w:rFonts w:ascii="Times New Roman" w:hAnsi="Times New Roman" w:cs="Times New Roman"/>
            <w:sz w:val="24"/>
            <w:szCs w:val="24"/>
            <w:lang w:val="en-US"/>
          </w:rPr>
          <w:delText xml:space="preserve"> &lt; .001, 95% CI [-.05, -.08]</w:delText>
        </w:r>
      </w:del>
      <w:ins w:id="105" w:author="Burger, Axel" w:date="2023-05-26T16:00:00Z">
        <w:r>
          <w:rPr>
            <w:rFonts w:ascii="Times New Roman" w:hAnsi="Times New Roman" w:cs="Times New Roman"/>
            <w:sz w:val="24"/>
            <w:szCs w:val="24"/>
            <w:lang w:val="en-US"/>
          </w:rPr>
          <w:t xml:space="preserve"> negatively correlated </w:t>
        </w:r>
      </w:ins>
      <w:del w:id="106" w:author="Burger, Axel" w:date="2023-05-26T16:00:00Z">
        <w:r w:rsidR="00DB38BA" w:rsidDel="00E05E92">
          <w:rPr>
            <w:rFonts w:ascii="Times New Roman" w:hAnsi="Times New Roman" w:cs="Times New Roman"/>
            <w:sz w:val="24"/>
            <w:szCs w:val="24"/>
            <w:lang w:val="en-US"/>
          </w:rPr>
          <w:delText xml:space="preserve">, as well as </w:delText>
        </w:r>
      </w:del>
      <w:r w:rsidR="00DB38BA">
        <w:rPr>
          <w:rFonts w:ascii="Times New Roman" w:hAnsi="Times New Roman" w:cs="Times New Roman"/>
          <w:sz w:val="24"/>
          <w:szCs w:val="24"/>
          <w:lang w:val="en-US"/>
        </w:rPr>
        <w:t xml:space="preserve">with affective ambivalence toward Merkel, </w:t>
      </w:r>
      <w:r w:rsidR="00DB38BA" w:rsidRPr="00471AD1">
        <w:rPr>
          <w:rFonts w:ascii="Times New Roman" w:hAnsi="Times New Roman" w:cs="Times New Roman"/>
          <w:i/>
          <w:iCs/>
          <w:sz w:val="24"/>
          <w:szCs w:val="24"/>
          <w:lang w:val="en-US"/>
        </w:rPr>
        <w:t>r</w:t>
      </w:r>
      <w:r w:rsidR="00DB38BA">
        <w:rPr>
          <w:rFonts w:ascii="Times New Roman" w:hAnsi="Times New Roman" w:cs="Times New Roman"/>
          <w:sz w:val="24"/>
          <w:szCs w:val="24"/>
          <w:lang w:val="en-US"/>
        </w:rPr>
        <w:t xml:space="preserve"> = </w:t>
      </w:r>
      <w:r w:rsidR="00471AD1">
        <w:rPr>
          <w:rFonts w:ascii="Times New Roman" w:hAnsi="Times New Roman" w:cs="Times New Roman"/>
          <w:sz w:val="24"/>
          <w:szCs w:val="24"/>
          <w:lang w:val="en-US"/>
        </w:rPr>
        <w:t xml:space="preserve">.09, </w:t>
      </w:r>
      <w:r w:rsidR="00471AD1" w:rsidRPr="00471AD1">
        <w:rPr>
          <w:rFonts w:ascii="Times New Roman" w:hAnsi="Times New Roman" w:cs="Times New Roman"/>
          <w:i/>
          <w:iCs/>
          <w:sz w:val="24"/>
          <w:szCs w:val="24"/>
          <w:lang w:val="en-US"/>
        </w:rPr>
        <w:t>p</w:t>
      </w:r>
      <w:r w:rsidR="00471AD1">
        <w:rPr>
          <w:rFonts w:ascii="Times New Roman" w:hAnsi="Times New Roman" w:cs="Times New Roman"/>
          <w:sz w:val="24"/>
          <w:szCs w:val="24"/>
          <w:lang w:val="en-US"/>
        </w:rPr>
        <w:t xml:space="preserve"> &lt;.001, 95% CI [-.07, -.10], and Schulz, </w:t>
      </w:r>
      <w:r w:rsidR="00471AD1" w:rsidRPr="00471AD1">
        <w:rPr>
          <w:rFonts w:ascii="Times New Roman" w:hAnsi="Times New Roman" w:cs="Times New Roman"/>
          <w:i/>
          <w:iCs/>
          <w:sz w:val="24"/>
          <w:szCs w:val="24"/>
          <w:lang w:val="en-US"/>
        </w:rPr>
        <w:t>r</w:t>
      </w:r>
      <w:r w:rsidR="00471AD1">
        <w:rPr>
          <w:rFonts w:ascii="Times New Roman" w:hAnsi="Times New Roman" w:cs="Times New Roman"/>
          <w:sz w:val="24"/>
          <w:szCs w:val="24"/>
          <w:lang w:val="en-US"/>
        </w:rPr>
        <w:t xml:space="preserve"> = -.12, </w:t>
      </w:r>
      <w:r w:rsidR="00471AD1" w:rsidRPr="00471AD1">
        <w:rPr>
          <w:rFonts w:ascii="Times New Roman" w:hAnsi="Times New Roman" w:cs="Times New Roman"/>
          <w:i/>
          <w:iCs/>
          <w:sz w:val="24"/>
          <w:szCs w:val="24"/>
          <w:lang w:val="en-US"/>
        </w:rPr>
        <w:t>p</w:t>
      </w:r>
      <w:r w:rsidR="00471AD1">
        <w:rPr>
          <w:rFonts w:ascii="Times New Roman" w:hAnsi="Times New Roman" w:cs="Times New Roman"/>
          <w:sz w:val="24"/>
          <w:szCs w:val="24"/>
          <w:lang w:val="en-US"/>
        </w:rPr>
        <w:t xml:space="preserve"> &lt; </w:t>
      </w:r>
      <w:r w:rsidR="00471AD1">
        <w:rPr>
          <w:rFonts w:ascii="Times New Roman" w:hAnsi="Times New Roman" w:cs="Times New Roman"/>
          <w:sz w:val="24"/>
          <w:szCs w:val="24"/>
          <w:lang w:val="en-US"/>
        </w:rPr>
        <w:lastRenderedPageBreak/>
        <w:t>.001, 95% CI [-.11, -.14]</w:t>
      </w:r>
      <w:ins w:id="107" w:author="Burger, Axel" w:date="2023-05-26T16:00:00Z">
        <w:r>
          <w:rPr>
            <w:rFonts w:ascii="Times New Roman" w:hAnsi="Times New Roman" w:cs="Times New Roman"/>
            <w:sz w:val="24"/>
            <w:szCs w:val="24"/>
            <w:lang w:val="en-US"/>
          </w:rPr>
          <w:t xml:space="preserve"> in the data. In addition, it is also </w:t>
        </w:r>
        <w:r>
          <w:rPr>
            <w:rFonts w:ascii="Times New Roman" w:hAnsi="Times New Roman" w:cs="Times New Roman"/>
            <w:sz w:val="24"/>
            <w:szCs w:val="24"/>
            <w:lang w:val="en-US"/>
          </w:rPr>
          <w:t xml:space="preserve">negatively correlated with </w:t>
        </w:r>
      </w:ins>
      <w:ins w:id="108" w:author="Burger, Axel" w:date="2023-05-26T17:08:00Z">
        <w:r w:rsidR="00C61272">
          <w:rPr>
            <w:rFonts w:ascii="Times New Roman" w:hAnsi="Times New Roman" w:cs="Times New Roman"/>
            <w:sz w:val="24"/>
            <w:szCs w:val="24"/>
            <w:lang w:val="en-US"/>
          </w:rPr>
          <w:t>more rightward</w:t>
        </w:r>
      </w:ins>
      <w:ins w:id="109" w:author="Burger, Axel" w:date="2023-05-26T17:09:00Z">
        <w:r w:rsidR="00C61272">
          <w:rPr>
            <w:rFonts w:ascii="Times New Roman" w:hAnsi="Times New Roman" w:cs="Times New Roman"/>
            <w:sz w:val="24"/>
            <w:szCs w:val="24"/>
            <w:lang w:val="en-US"/>
          </w:rPr>
          <w:t xml:space="preserve"> ideological orientations</w:t>
        </w:r>
      </w:ins>
      <w:ins w:id="110" w:author="Burger, Axel" w:date="2023-05-26T16:00:00Z">
        <w:r>
          <w:rPr>
            <w:rFonts w:ascii="Times New Roman" w:hAnsi="Times New Roman" w:cs="Times New Roman"/>
            <w:sz w:val="24"/>
            <w:szCs w:val="24"/>
            <w:lang w:val="en-US"/>
          </w:rPr>
          <w:t xml:space="preserve">, </w:t>
        </w:r>
        <w:r w:rsidRPr="00471AD1">
          <w:rPr>
            <w:rFonts w:ascii="Times New Roman" w:hAnsi="Times New Roman" w:cs="Times New Roman"/>
            <w:i/>
            <w:iCs/>
            <w:sz w:val="24"/>
            <w:szCs w:val="24"/>
            <w:lang w:val="en-US"/>
          </w:rPr>
          <w:t>r</w:t>
        </w:r>
        <w:r>
          <w:rPr>
            <w:rFonts w:ascii="Times New Roman" w:hAnsi="Times New Roman" w:cs="Times New Roman"/>
            <w:sz w:val="24"/>
            <w:szCs w:val="24"/>
            <w:lang w:val="en-US"/>
          </w:rPr>
          <w:t xml:space="preserve"> = -.07, </w:t>
        </w:r>
        <w:r w:rsidRPr="00471AD1">
          <w:rPr>
            <w:rFonts w:ascii="Times New Roman" w:hAnsi="Times New Roman" w:cs="Times New Roman"/>
            <w:i/>
            <w:iCs/>
            <w:sz w:val="24"/>
            <w:szCs w:val="24"/>
            <w:lang w:val="en-US"/>
          </w:rPr>
          <w:t>p</w:t>
        </w:r>
        <w:r>
          <w:rPr>
            <w:rFonts w:ascii="Times New Roman" w:hAnsi="Times New Roman" w:cs="Times New Roman"/>
            <w:sz w:val="24"/>
            <w:szCs w:val="24"/>
            <w:lang w:val="en-US"/>
          </w:rPr>
          <w:t xml:space="preserve"> &lt; .001, 95% CI [-.05, -.08]</w:t>
        </w:r>
      </w:ins>
      <w:r w:rsidR="00471AD1">
        <w:rPr>
          <w:rFonts w:ascii="Times New Roman" w:hAnsi="Times New Roman" w:cs="Times New Roman"/>
          <w:sz w:val="24"/>
          <w:szCs w:val="24"/>
          <w:lang w:val="en-US"/>
        </w:rPr>
        <w:t>.</w:t>
      </w:r>
    </w:p>
    <w:p w14:paraId="43BE9F1D" w14:textId="0FD799F0" w:rsidR="0080666A" w:rsidRDefault="00184BCB" w:rsidP="00653CFE">
      <w:pPr>
        <w:spacing w:line="480" w:lineRule="auto"/>
        <w:ind w:firstLine="708"/>
        <w:rPr>
          <w:rFonts w:ascii="Times New Roman" w:hAnsi="Times New Roman" w:cs="Times New Roman"/>
          <w:sz w:val="24"/>
          <w:szCs w:val="24"/>
          <w:lang w:val="en-US"/>
        </w:rPr>
      </w:pPr>
      <w:ins w:id="111" w:author="Burger, Axel" w:date="2023-05-26T16:20:00Z">
        <w:r>
          <w:rPr>
            <w:rFonts w:ascii="Times New Roman" w:hAnsi="Times New Roman" w:cs="Times New Roman"/>
            <w:sz w:val="24"/>
            <w:szCs w:val="24"/>
            <w:lang w:val="en-US"/>
          </w:rPr>
          <w:t xml:space="preserve">Bivariate correlations show that more rightward </w:t>
        </w:r>
      </w:ins>
      <w:ins w:id="112" w:author="Burger, Axel" w:date="2023-05-26T16:39:00Z">
        <w:r w:rsidR="00A76294">
          <w:rPr>
            <w:rFonts w:ascii="Times New Roman" w:hAnsi="Times New Roman" w:cs="Times New Roman"/>
            <w:sz w:val="24"/>
            <w:szCs w:val="24"/>
            <w:lang w:val="en-US"/>
          </w:rPr>
          <w:t>ideological</w:t>
        </w:r>
      </w:ins>
      <w:ins w:id="113" w:author="Burger, Axel" w:date="2023-05-26T16:21:00Z">
        <w:r>
          <w:rPr>
            <w:rFonts w:ascii="Times New Roman" w:hAnsi="Times New Roman" w:cs="Times New Roman"/>
            <w:sz w:val="24"/>
            <w:szCs w:val="24"/>
            <w:lang w:val="en-US"/>
          </w:rPr>
          <w:t xml:space="preserve"> orientations tend to be</w:t>
        </w:r>
      </w:ins>
      <w:del w:id="114" w:author="Burger, Axel" w:date="2023-05-26T16:20:00Z">
        <w:r w:rsidR="00471AD1" w:rsidDel="00184BCB">
          <w:rPr>
            <w:rFonts w:ascii="Times New Roman" w:hAnsi="Times New Roman" w:cs="Times New Roman"/>
            <w:sz w:val="24"/>
            <w:szCs w:val="24"/>
            <w:lang w:val="en-US"/>
          </w:rPr>
          <w:delText>P</w:delText>
        </w:r>
        <w:r w:rsidR="00C6623A" w:rsidDel="00184BCB">
          <w:rPr>
            <w:rFonts w:ascii="Times New Roman" w:hAnsi="Times New Roman" w:cs="Times New Roman"/>
            <w:sz w:val="24"/>
            <w:szCs w:val="24"/>
            <w:lang w:val="en-US"/>
          </w:rPr>
          <w:delText>olitical ideology is negatively</w:delText>
        </w:r>
      </w:del>
      <w:r w:rsidR="00C6623A">
        <w:rPr>
          <w:rFonts w:ascii="Times New Roman" w:hAnsi="Times New Roman" w:cs="Times New Roman"/>
          <w:sz w:val="24"/>
          <w:szCs w:val="24"/>
          <w:lang w:val="en-US"/>
        </w:rPr>
        <w:t xml:space="preserve"> </w:t>
      </w:r>
      <w:ins w:id="115" w:author="Burger, Axel" w:date="2023-05-26T16:21:00Z">
        <w:r>
          <w:rPr>
            <w:rFonts w:ascii="Times New Roman" w:hAnsi="Times New Roman" w:cs="Times New Roman"/>
            <w:sz w:val="24"/>
            <w:szCs w:val="24"/>
            <w:lang w:val="en-US"/>
          </w:rPr>
          <w:t>associated</w:t>
        </w:r>
      </w:ins>
      <w:del w:id="116" w:author="Burger, Axel" w:date="2023-05-26T16:21:00Z">
        <w:r w:rsidR="00C6623A" w:rsidDel="00184BCB">
          <w:rPr>
            <w:rFonts w:ascii="Times New Roman" w:hAnsi="Times New Roman" w:cs="Times New Roman"/>
            <w:sz w:val="24"/>
            <w:szCs w:val="24"/>
            <w:lang w:val="en-US"/>
          </w:rPr>
          <w:delText>correlated</w:delText>
        </w:r>
      </w:del>
      <w:r w:rsidR="00C6623A">
        <w:rPr>
          <w:rFonts w:ascii="Times New Roman" w:hAnsi="Times New Roman" w:cs="Times New Roman"/>
          <w:sz w:val="24"/>
          <w:szCs w:val="24"/>
          <w:lang w:val="en-US"/>
        </w:rPr>
        <w:t xml:space="preserve"> with </w:t>
      </w:r>
      <w:ins w:id="117" w:author="Burger, Axel" w:date="2023-05-26T16:21:00Z">
        <w:r>
          <w:rPr>
            <w:rFonts w:ascii="Times New Roman" w:hAnsi="Times New Roman" w:cs="Times New Roman"/>
            <w:sz w:val="24"/>
            <w:szCs w:val="24"/>
            <w:lang w:val="en-US"/>
          </w:rPr>
          <w:t xml:space="preserve">less </w:t>
        </w:r>
      </w:ins>
      <w:r w:rsidR="00C6623A">
        <w:rPr>
          <w:rFonts w:ascii="Times New Roman" w:hAnsi="Times New Roman" w:cs="Times New Roman"/>
          <w:sz w:val="24"/>
          <w:szCs w:val="24"/>
          <w:lang w:val="en-US"/>
        </w:rPr>
        <w:t>a</w:t>
      </w:r>
      <w:r w:rsidR="00DA2B5F">
        <w:rPr>
          <w:rFonts w:ascii="Times New Roman" w:hAnsi="Times New Roman" w:cs="Times New Roman"/>
          <w:sz w:val="24"/>
          <w:szCs w:val="24"/>
          <w:lang w:val="en-US"/>
        </w:rPr>
        <w:t>ffective</w:t>
      </w:r>
      <w:r w:rsidR="00C6623A">
        <w:rPr>
          <w:rFonts w:ascii="Times New Roman" w:hAnsi="Times New Roman" w:cs="Times New Roman"/>
          <w:sz w:val="24"/>
          <w:szCs w:val="24"/>
          <w:lang w:val="en-US"/>
        </w:rPr>
        <w:t xml:space="preserve"> ambivalence toward Merkel, </w:t>
      </w:r>
      <w:r w:rsidR="00C6623A" w:rsidRPr="00471AD1">
        <w:rPr>
          <w:rFonts w:ascii="Times New Roman" w:hAnsi="Times New Roman" w:cs="Times New Roman"/>
          <w:i/>
          <w:iCs/>
          <w:sz w:val="24"/>
          <w:szCs w:val="24"/>
          <w:lang w:val="en-US"/>
        </w:rPr>
        <w:t>r</w:t>
      </w:r>
      <w:r w:rsidR="00C6623A">
        <w:rPr>
          <w:rFonts w:ascii="Times New Roman" w:hAnsi="Times New Roman" w:cs="Times New Roman"/>
          <w:sz w:val="24"/>
          <w:szCs w:val="24"/>
          <w:lang w:val="en-US"/>
        </w:rPr>
        <w:t xml:space="preserve"> = -.09, </w:t>
      </w:r>
      <w:r w:rsidR="00C6623A" w:rsidRPr="00471AD1">
        <w:rPr>
          <w:rFonts w:ascii="Times New Roman" w:hAnsi="Times New Roman" w:cs="Times New Roman"/>
          <w:i/>
          <w:iCs/>
          <w:sz w:val="24"/>
          <w:szCs w:val="24"/>
          <w:lang w:val="en-US"/>
        </w:rPr>
        <w:t>p</w:t>
      </w:r>
      <w:r w:rsidR="00C6623A">
        <w:rPr>
          <w:rFonts w:ascii="Times New Roman" w:hAnsi="Times New Roman" w:cs="Times New Roman"/>
          <w:sz w:val="24"/>
          <w:szCs w:val="24"/>
          <w:lang w:val="en-US"/>
        </w:rPr>
        <w:t xml:space="preserve"> &lt; .001, 95% CI [-.07</w:t>
      </w:r>
      <w:r w:rsidR="00471AD1">
        <w:rPr>
          <w:rFonts w:ascii="Times New Roman" w:hAnsi="Times New Roman" w:cs="Times New Roman"/>
          <w:sz w:val="24"/>
          <w:szCs w:val="24"/>
          <w:lang w:val="en-US"/>
        </w:rPr>
        <w:t>, -.11</w:t>
      </w:r>
      <w:r w:rsidR="00C6623A">
        <w:rPr>
          <w:rFonts w:ascii="Times New Roman" w:hAnsi="Times New Roman" w:cs="Times New Roman"/>
          <w:sz w:val="24"/>
          <w:szCs w:val="24"/>
          <w:lang w:val="en-US"/>
        </w:rPr>
        <w:t xml:space="preserve">], as well as </w:t>
      </w:r>
      <w:r w:rsidR="0080666A">
        <w:rPr>
          <w:rFonts w:ascii="Times New Roman" w:hAnsi="Times New Roman" w:cs="Times New Roman"/>
          <w:sz w:val="24"/>
          <w:szCs w:val="24"/>
          <w:lang w:val="en-US"/>
        </w:rPr>
        <w:t>toward</w:t>
      </w:r>
      <w:r w:rsidR="00471AD1">
        <w:rPr>
          <w:rFonts w:ascii="Times New Roman" w:hAnsi="Times New Roman" w:cs="Times New Roman"/>
          <w:sz w:val="24"/>
          <w:szCs w:val="24"/>
          <w:lang w:val="en-US"/>
        </w:rPr>
        <w:t xml:space="preserve"> </w:t>
      </w:r>
      <w:r w:rsidR="00C6623A">
        <w:rPr>
          <w:rFonts w:ascii="Times New Roman" w:hAnsi="Times New Roman" w:cs="Times New Roman"/>
          <w:sz w:val="24"/>
          <w:szCs w:val="24"/>
          <w:lang w:val="en-US"/>
        </w:rPr>
        <w:t xml:space="preserve">Schulz, </w:t>
      </w:r>
      <w:r w:rsidR="00C6623A" w:rsidRPr="00471AD1">
        <w:rPr>
          <w:rFonts w:ascii="Times New Roman" w:hAnsi="Times New Roman" w:cs="Times New Roman"/>
          <w:i/>
          <w:iCs/>
          <w:sz w:val="24"/>
          <w:szCs w:val="24"/>
          <w:lang w:val="en-US"/>
        </w:rPr>
        <w:t>r</w:t>
      </w:r>
      <w:r w:rsidR="00C6623A">
        <w:rPr>
          <w:rFonts w:ascii="Times New Roman" w:hAnsi="Times New Roman" w:cs="Times New Roman"/>
          <w:sz w:val="24"/>
          <w:szCs w:val="24"/>
          <w:lang w:val="en-US"/>
        </w:rPr>
        <w:t xml:space="preserve"> = -.09, </w:t>
      </w:r>
      <w:r w:rsidR="00C6623A" w:rsidRPr="00471AD1">
        <w:rPr>
          <w:rFonts w:ascii="Times New Roman" w:hAnsi="Times New Roman" w:cs="Times New Roman"/>
          <w:i/>
          <w:iCs/>
          <w:sz w:val="24"/>
          <w:szCs w:val="24"/>
          <w:lang w:val="en-US"/>
        </w:rPr>
        <w:t>p</w:t>
      </w:r>
      <w:r w:rsidR="00C6623A">
        <w:rPr>
          <w:rFonts w:ascii="Times New Roman" w:hAnsi="Times New Roman" w:cs="Times New Roman"/>
          <w:sz w:val="24"/>
          <w:szCs w:val="24"/>
          <w:lang w:val="en-US"/>
        </w:rPr>
        <w:t xml:space="preserve"> &gt;.001, 95% CI [-.07</w:t>
      </w:r>
      <w:r w:rsidR="00471AD1">
        <w:rPr>
          <w:rFonts w:ascii="Times New Roman" w:hAnsi="Times New Roman" w:cs="Times New Roman"/>
          <w:sz w:val="24"/>
          <w:szCs w:val="24"/>
          <w:lang w:val="en-US"/>
        </w:rPr>
        <w:t>, -.10</w:t>
      </w:r>
      <w:r w:rsidR="00C6623A">
        <w:rPr>
          <w:rFonts w:ascii="Times New Roman" w:hAnsi="Times New Roman" w:cs="Times New Roman"/>
          <w:sz w:val="24"/>
          <w:szCs w:val="24"/>
          <w:lang w:val="en-US"/>
        </w:rPr>
        <w:t>]</w:t>
      </w:r>
      <w:ins w:id="118" w:author="Burger, Axel" w:date="2023-05-26T16:13:00Z">
        <w:r w:rsidR="00563E73">
          <w:rPr>
            <w:rFonts w:ascii="Times New Roman" w:hAnsi="Times New Roman" w:cs="Times New Roman"/>
            <w:sz w:val="24"/>
            <w:szCs w:val="24"/>
            <w:lang w:val="en-US"/>
          </w:rPr>
          <w:t xml:space="preserve">, which is in line with the </w:t>
        </w:r>
        <w:r w:rsidR="00563E73" w:rsidRPr="00563E73">
          <w:rPr>
            <w:rFonts w:ascii="Times New Roman" w:hAnsi="Times New Roman" w:cs="Times New Roman"/>
            <w:i/>
            <w:iCs/>
            <w:sz w:val="24"/>
            <w:szCs w:val="24"/>
            <w:lang w:val="en-US"/>
            <w:rPrChange w:id="119" w:author="Burger, Axel" w:date="2023-05-26T16:14:00Z">
              <w:rPr>
                <w:rFonts w:ascii="Times New Roman" w:hAnsi="Times New Roman" w:cs="Times New Roman"/>
                <w:sz w:val="24"/>
                <w:szCs w:val="24"/>
                <w:lang w:val="en-US"/>
              </w:rPr>
            </w:rPrChange>
          </w:rPr>
          <w:t>rigidity-of-the-right pers</w:t>
        </w:r>
      </w:ins>
      <w:ins w:id="120" w:author="Burger, Axel" w:date="2023-05-26T16:14:00Z">
        <w:r w:rsidR="00563E73" w:rsidRPr="00563E73">
          <w:rPr>
            <w:rFonts w:ascii="Times New Roman" w:hAnsi="Times New Roman" w:cs="Times New Roman"/>
            <w:i/>
            <w:iCs/>
            <w:sz w:val="24"/>
            <w:szCs w:val="24"/>
            <w:lang w:val="en-US"/>
            <w:rPrChange w:id="121" w:author="Burger, Axel" w:date="2023-05-26T16:14:00Z">
              <w:rPr>
                <w:rFonts w:ascii="Times New Roman" w:hAnsi="Times New Roman" w:cs="Times New Roman"/>
                <w:sz w:val="24"/>
                <w:szCs w:val="24"/>
                <w:lang w:val="en-US"/>
              </w:rPr>
            </w:rPrChange>
          </w:rPr>
          <w:t>pective</w:t>
        </w:r>
      </w:ins>
      <w:r w:rsidR="00C6623A">
        <w:rPr>
          <w:rFonts w:ascii="Times New Roman" w:hAnsi="Times New Roman" w:cs="Times New Roman"/>
          <w:sz w:val="24"/>
          <w:szCs w:val="24"/>
          <w:lang w:val="en-US"/>
        </w:rPr>
        <w:t>.</w:t>
      </w:r>
      <w:r w:rsidR="00471AD1">
        <w:rPr>
          <w:rFonts w:ascii="Times New Roman" w:hAnsi="Times New Roman" w:cs="Times New Roman"/>
          <w:sz w:val="24"/>
          <w:szCs w:val="24"/>
          <w:lang w:val="en-US"/>
        </w:rPr>
        <w:t xml:space="preserve"> </w:t>
      </w:r>
      <w:ins w:id="122" w:author="Burger, Axel" w:date="2023-05-26T16:17:00Z">
        <w:r>
          <w:rPr>
            <w:rFonts w:ascii="Times New Roman" w:hAnsi="Times New Roman" w:cs="Times New Roman"/>
            <w:sz w:val="24"/>
            <w:szCs w:val="24"/>
            <w:lang w:val="en-US"/>
          </w:rPr>
          <w:t>Howe</w:t>
        </w:r>
      </w:ins>
      <w:ins w:id="123" w:author="Burger, Axel" w:date="2023-05-26T16:18:00Z">
        <w:r>
          <w:rPr>
            <w:rFonts w:ascii="Times New Roman" w:hAnsi="Times New Roman" w:cs="Times New Roman"/>
            <w:sz w:val="24"/>
            <w:szCs w:val="24"/>
            <w:lang w:val="en-US"/>
          </w:rPr>
          <w:t>ver, polynomial regressions with and without control variables support the prediction of an inversely U-shaped association of ideology</w:t>
        </w:r>
      </w:ins>
      <w:ins w:id="124" w:author="Burger, Axel" w:date="2023-05-26T16:19:00Z">
        <w:r>
          <w:rPr>
            <w:rFonts w:ascii="Times New Roman" w:hAnsi="Times New Roman" w:cs="Times New Roman"/>
            <w:sz w:val="24"/>
            <w:szCs w:val="24"/>
            <w:lang w:val="en-US"/>
          </w:rPr>
          <w:t xml:space="preserve"> with</w:t>
        </w:r>
      </w:ins>
      <w:ins w:id="125" w:author="Burger, Axel" w:date="2023-05-26T16:23:00Z">
        <w:r>
          <w:rPr>
            <w:rFonts w:ascii="Times New Roman" w:hAnsi="Times New Roman" w:cs="Times New Roman"/>
            <w:sz w:val="24"/>
            <w:szCs w:val="24"/>
            <w:lang w:val="en-US"/>
          </w:rPr>
          <w:t xml:space="preserve"> attitudinal ambivalence (</w:t>
        </w:r>
      </w:ins>
      <w:ins w:id="126" w:author="Burger, Axel" w:date="2023-05-26T16:24:00Z">
        <w:r>
          <w:rPr>
            <w:rFonts w:ascii="Times New Roman" w:hAnsi="Times New Roman" w:cs="Times New Roman"/>
            <w:sz w:val="24"/>
            <w:szCs w:val="24"/>
            <w:lang w:val="en-US"/>
          </w:rPr>
          <w:t xml:space="preserve">H1; </w:t>
        </w:r>
      </w:ins>
      <w:ins w:id="127" w:author="Burger, Axel" w:date="2023-05-26T16:23:00Z">
        <w:r>
          <w:rPr>
            <w:rFonts w:ascii="Times New Roman" w:hAnsi="Times New Roman" w:cs="Times New Roman"/>
            <w:sz w:val="24"/>
            <w:szCs w:val="24"/>
            <w:lang w:val="en-US"/>
          </w:rPr>
          <w:t>see Table 1).</w:t>
        </w:r>
      </w:ins>
      <w:ins w:id="128" w:author="Burger, Axel" w:date="2023-05-26T16:25:00Z">
        <w:r>
          <w:rPr>
            <w:rFonts w:ascii="Times New Roman" w:hAnsi="Times New Roman" w:cs="Times New Roman"/>
            <w:sz w:val="24"/>
            <w:szCs w:val="24"/>
            <w:lang w:val="en-US"/>
          </w:rPr>
          <w:t xml:space="preserve"> This prediction is also supported by</w:t>
        </w:r>
      </w:ins>
      <w:ins w:id="129" w:author="Burger, Axel" w:date="2023-05-26T16:26:00Z">
        <w:r>
          <w:rPr>
            <w:rFonts w:ascii="Times New Roman" w:hAnsi="Times New Roman" w:cs="Times New Roman"/>
            <w:sz w:val="24"/>
            <w:szCs w:val="24"/>
            <w:lang w:val="en-US"/>
          </w:rPr>
          <w:t xml:space="preserve"> the results of two-lines tests as proposed by </w:t>
        </w:r>
        <w:proofErr w:type="spellStart"/>
        <w:r>
          <w:rPr>
            <w:rFonts w:ascii="Times New Roman" w:hAnsi="Times New Roman" w:cs="Times New Roman"/>
            <w:sz w:val="24"/>
            <w:szCs w:val="24"/>
            <w:lang w:val="en-US"/>
          </w:rPr>
          <w:t>S</w:t>
        </w:r>
      </w:ins>
      <w:ins w:id="130" w:author="Burger, Axel" w:date="2023-05-26T16:27:00Z">
        <w:r>
          <w:rPr>
            <w:rFonts w:ascii="Times New Roman" w:hAnsi="Times New Roman" w:cs="Times New Roman"/>
            <w:sz w:val="24"/>
            <w:szCs w:val="24"/>
            <w:lang w:val="en-US"/>
          </w:rPr>
          <w:t>i</w:t>
        </w:r>
      </w:ins>
      <w:ins w:id="131" w:author="Burger, Axel" w:date="2023-05-26T16:26:00Z">
        <w:r>
          <w:rPr>
            <w:rFonts w:ascii="Times New Roman" w:hAnsi="Times New Roman" w:cs="Times New Roman"/>
            <w:sz w:val="24"/>
            <w:szCs w:val="24"/>
            <w:lang w:val="en-US"/>
          </w:rPr>
          <w:t>monsohn</w:t>
        </w:r>
        <w:proofErr w:type="spellEnd"/>
        <w:r>
          <w:rPr>
            <w:rFonts w:ascii="Times New Roman" w:hAnsi="Times New Roman" w:cs="Times New Roman"/>
            <w:sz w:val="24"/>
            <w:szCs w:val="24"/>
            <w:lang w:val="en-US"/>
          </w:rPr>
          <w:t xml:space="preserve"> </w:t>
        </w:r>
      </w:ins>
      <w:r>
        <w:rPr>
          <w:rFonts w:ascii="Times New Roman" w:hAnsi="Times New Roman" w:cs="Times New Roman"/>
          <w:sz w:val="24"/>
          <w:szCs w:val="24"/>
          <w:lang w:val="en-US"/>
        </w:rPr>
        <w:fldChar w:fldCharType="begin"/>
      </w:r>
      <w:r w:rsidR="002E4745">
        <w:rPr>
          <w:rFonts w:ascii="Times New Roman" w:hAnsi="Times New Roman" w:cs="Times New Roman"/>
          <w:sz w:val="24"/>
          <w:szCs w:val="24"/>
          <w:lang w:val="en-US"/>
        </w:rPr>
        <w:instrText xml:space="preserve"> ADDIN ZOTERO_ITEM CSL_CITATION {"citationID":"EGt0MQ6X","properties":{"formattedCitation":"(2018; see Figure 1 and Figure A1 of the Online Appendix for the results including control variables)","plainCitation":"(2018; see Figure 1 and Figure A1 of the Online Appendix for the results including control variables)","noteIndex":0},"citationItems":[{"id":434,"uris":["http://zotero.org/users/6602770/items/3U4L4WSC"],"itemData":{"id":434,"type":"article-journal","abstract":"Many psychological theories predict U-shaped relationships: The effect of x is positive for low values of x, but negative for high values, or vice versa. Despite implying merely a change of sign, hypotheses about U-shaped functions are tested almost exclusively via quadratic regressions, an approach that imposes an arbitrary functional-form assumption that in some scenarios can lead to a 100% rate of false positives (e.g., the incorrect conclusion that y = log( x) is U shaped). Estimating two regression lines, one for low and one for high values of x, allows testing for a sign change without a functional-form assumption. I introduce the Robin Hood algorithm as a way to set the break point between the lines. This algorithm delivers higher power to detect U shapes than all the other break-point-setting alternatives I compared with it. The article includes simulations demonstrating the performance of the two-lines test and reanalyses of published results using this test. An app for running the two-lines test is available at http://webstimate.org/twolines .","container-title":"Advances in Methods and Practices in Psychological Science","DOI":"10.1177/2515245918805755","ISSN":"2515-2459, 2515-2467","issue":"4","journalAbbreviation":"Advances in Methods and Practices in Psychological Science","language":"en","page":"538-555","source":"DOI.org (Crossref)","title":"Two Lines: A Valid Alternative to the Invalid Testing of U-Shaped Relationships With Quadratic Regressions","title-short":"Two Lines","volume":"1","author":[{"family":"Simonsohn","given":"Uri"}],"issued":{"date-parts":[["2018",12]]}},"label":"page","suppress-author":true,"suffix":"; see Figure 1 and Figure A1 of the Online Appendix for the results including control variables"}],"schema":"https://github.com/citation-style-language/schema/raw/master/csl-citation.json"} </w:instrText>
      </w:r>
      <w:r>
        <w:rPr>
          <w:rFonts w:ascii="Times New Roman" w:hAnsi="Times New Roman" w:cs="Times New Roman"/>
          <w:sz w:val="24"/>
          <w:szCs w:val="24"/>
          <w:lang w:val="en-US"/>
        </w:rPr>
        <w:fldChar w:fldCharType="separate"/>
      </w:r>
      <w:r w:rsidR="002E4745" w:rsidRPr="002E4745">
        <w:rPr>
          <w:rFonts w:ascii="Times New Roman" w:hAnsi="Times New Roman" w:cs="Times New Roman"/>
          <w:sz w:val="24"/>
          <w:lang w:val="en-US"/>
        </w:rPr>
        <w:t>(2018; see Figure 1 and Figure A1 of the Online Appendix for the results including control variables)</w:t>
      </w:r>
      <w:r>
        <w:rPr>
          <w:rFonts w:ascii="Times New Roman" w:hAnsi="Times New Roman" w:cs="Times New Roman"/>
          <w:sz w:val="24"/>
          <w:szCs w:val="24"/>
          <w:lang w:val="en-US"/>
        </w:rPr>
        <w:fldChar w:fldCharType="end"/>
      </w:r>
      <w:ins w:id="132" w:author="Burger, Axel" w:date="2023-05-26T16:28:00Z">
        <w:r w:rsidR="002E4745">
          <w:rPr>
            <w:rFonts w:ascii="Times New Roman" w:hAnsi="Times New Roman" w:cs="Times New Roman"/>
            <w:sz w:val="24"/>
            <w:szCs w:val="24"/>
            <w:lang w:val="en-US"/>
          </w:rPr>
          <w:t>.</w:t>
        </w:r>
      </w:ins>
      <w:del w:id="133" w:author="Burger, Axel" w:date="2023-05-26T16:17:00Z">
        <w:r w:rsidR="00471AD1" w:rsidDel="00184BCB">
          <w:rPr>
            <w:rFonts w:ascii="Times New Roman" w:hAnsi="Times New Roman" w:cs="Times New Roman"/>
            <w:sz w:val="24"/>
            <w:szCs w:val="24"/>
            <w:lang w:val="en-US"/>
          </w:rPr>
          <w:delText xml:space="preserve">In </w:delText>
        </w:r>
        <w:r w:rsidR="006B214C" w:rsidDel="00184BCB">
          <w:rPr>
            <w:rFonts w:ascii="Times New Roman" w:hAnsi="Times New Roman" w:cs="Times New Roman"/>
            <w:sz w:val="24"/>
            <w:szCs w:val="24"/>
            <w:lang w:val="en-US"/>
          </w:rPr>
          <w:delText xml:space="preserve">terms of </w:delText>
        </w:r>
        <w:r w:rsidR="00471AD1" w:rsidDel="00184BCB">
          <w:rPr>
            <w:rFonts w:ascii="Times New Roman" w:hAnsi="Times New Roman" w:cs="Times New Roman"/>
            <w:sz w:val="24"/>
            <w:szCs w:val="24"/>
            <w:lang w:val="en-US"/>
          </w:rPr>
          <w:delText>linear regression</w:delText>
        </w:r>
        <w:r w:rsidR="00693220" w:rsidDel="00184BCB">
          <w:rPr>
            <w:rFonts w:ascii="Times New Roman" w:hAnsi="Times New Roman" w:cs="Times New Roman"/>
            <w:sz w:val="24"/>
            <w:szCs w:val="24"/>
            <w:lang w:val="en-US"/>
          </w:rPr>
          <w:delText>s</w:delText>
        </w:r>
        <w:r w:rsidR="0088155F" w:rsidDel="00184BCB">
          <w:rPr>
            <w:rFonts w:ascii="Times New Roman" w:hAnsi="Times New Roman" w:cs="Times New Roman"/>
            <w:sz w:val="24"/>
            <w:szCs w:val="24"/>
            <w:lang w:val="en-US"/>
          </w:rPr>
          <w:delText xml:space="preserve">, these associations indicate that moving from the leftmost ideological position to the rightmost position is predicted to result in a 10% decrease in affective ambivalence toward Merkel, </w:delText>
        </w:r>
        <w:r w:rsidR="0088155F" w:rsidRPr="009F7534" w:rsidDel="00184BCB">
          <w:rPr>
            <w:rFonts w:ascii="Times New Roman" w:hAnsi="Times New Roman" w:cs="Times New Roman"/>
            <w:i/>
            <w:iCs/>
            <w:sz w:val="24"/>
            <w:szCs w:val="24"/>
            <w:lang w:val="en-US"/>
          </w:rPr>
          <w:delText>b</w:delText>
        </w:r>
        <w:r w:rsidR="0088155F" w:rsidDel="00184BCB">
          <w:rPr>
            <w:rFonts w:ascii="Times New Roman" w:hAnsi="Times New Roman" w:cs="Times New Roman"/>
            <w:sz w:val="24"/>
            <w:szCs w:val="24"/>
            <w:lang w:val="en-US"/>
          </w:rPr>
          <w:delText xml:space="preserve"> = -0.10, SE = 0.01, </w:delText>
        </w:r>
        <w:r w:rsidR="0088155F" w:rsidRPr="009F7534" w:rsidDel="00184BCB">
          <w:rPr>
            <w:rFonts w:ascii="Times New Roman" w:hAnsi="Times New Roman" w:cs="Times New Roman"/>
            <w:i/>
            <w:iCs/>
            <w:sz w:val="24"/>
            <w:szCs w:val="24"/>
            <w:lang w:val="en-US"/>
          </w:rPr>
          <w:delText>p</w:delText>
        </w:r>
        <w:r w:rsidR="0088155F" w:rsidDel="00184BCB">
          <w:rPr>
            <w:rFonts w:ascii="Times New Roman" w:hAnsi="Times New Roman" w:cs="Times New Roman"/>
            <w:sz w:val="24"/>
            <w:szCs w:val="24"/>
            <w:lang w:val="en-US"/>
          </w:rPr>
          <w:delText xml:space="preserve"> &lt; .001, and a 9% decrease in affective ambivalence toward Schulz, </w:delText>
        </w:r>
        <w:r w:rsidR="0088155F" w:rsidRPr="009F7534" w:rsidDel="00184BCB">
          <w:rPr>
            <w:rFonts w:ascii="Times New Roman" w:hAnsi="Times New Roman" w:cs="Times New Roman"/>
            <w:i/>
            <w:iCs/>
            <w:sz w:val="24"/>
            <w:szCs w:val="24"/>
            <w:lang w:val="en-US"/>
          </w:rPr>
          <w:delText>b</w:delText>
        </w:r>
        <w:r w:rsidR="0088155F" w:rsidDel="00184BCB">
          <w:rPr>
            <w:rFonts w:ascii="Times New Roman" w:hAnsi="Times New Roman" w:cs="Times New Roman"/>
            <w:sz w:val="24"/>
            <w:szCs w:val="24"/>
            <w:lang w:val="en-US"/>
          </w:rPr>
          <w:delText xml:space="preserve"> = -.09, SE = 0.01,</w:delText>
        </w:r>
        <w:r w:rsidR="0088155F" w:rsidRPr="009F7534" w:rsidDel="00184BCB">
          <w:rPr>
            <w:rFonts w:ascii="Times New Roman" w:hAnsi="Times New Roman" w:cs="Times New Roman"/>
            <w:i/>
            <w:iCs/>
            <w:sz w:val="24"/>
            <w:szCs w:val="24"/>
            <w:lang w:val="en-US"/>
          </w:rPr>
          <w:delText xml:space="preserve"> p</w:delText>
        </w:r>
        <w:r w:rsidR="0088155F" w:rsidDel="00184BCB">
          <w:rPr>
            <w:rFonts w:ascii="Times New Roman" w:hAnsi="Times New Roman" w:cs="Times New Roman"/>
            <w:sz w:val="24"/>
            <w:szCs w:val="24"/>
            <w:lang w:val="en-US"/>
          </w:rPr>
          <w:delText xml:space="preserve"> &lt; .001</w:delText>
        </w:r>
        <w:r w:rsidR="009B7B11" w:rsidDel="00184BCB">
          <w:rPr>
            <w:rFonts w:ascii="Times New Roman" w:hAnsi="Times New Roman" w:cs="Times New Roman"/>
            <w:sz w:val="24"/>
            <w:szCs w:val="24"/>
            <w:lang w:val="en-US"/>
          </w:rPr>
          <w:delText xml:space="preserve">. These associations remain stable when the control variables listed above are included in the regression models (see </w:delText>
        </w:r>
        <w:r w:rsidR="009F7534" w:rsidDel="00184BCB">
          <w:rPr>
            <w:rFonts w:ascii="Times New Roman" w:hAnsi="Times New Roman" w:cs="Times New Roman"/>
            <w:sz w:val="24"/>
            <w:szCs w:val="24"/>
            <w:lang w:val="en-US"/>
          </w:rPr>
          <w:delText xml:space="preserve">Table A1 of the </w:delText>
        </w:r>
        <w:r w:rsidR="009B7B11" w:rsidDel="00184BCB">
          <w:rPr>
            <w:rFonts w:ascii="Times New Roman" w:hAnsi="Times New Roman" w:cs="Times New Roman"/>
            <w:sz w:val="24"/>
            <w:szCs w:val="24"/>
            <w:lang w:val="en-US"/>
          </w:rPr>
          <w:delText>Online Appendix).</w:delText>
        </w:r>
      </w:del>
    </w:p>
    <w:p w14:paraId="3925E9FD" w14:textId="2F9D4432" w:rsidR="007A6044" w:rsidDel="002E4745" w:rsidRDefault="00672A46" w:rsidP="00653CFE">
      <w:pPr>
        <w:spacing w:line="480" w:lineRule="auto"/>
        <w:ind w:firstLine="708"/>
        <w:rPr>
          <w:del w:id="134" w:author="Burger, Axel" w:date="2023-05-26T16:30:00Z"/>
          <w:rFonts w:ascii="Times New Roman" w:hAnsi="Times New Roman" w:cs="Times New Roman"/>
          <w:sz w:val="24"/>
          <w:szCs w:val="24"/>
          <w:lang w:val="en-US"/>
        </w:rPr>
      </w:pPr>
      <w:del w:id="135" w:author="Burger, Axel" w:date="2023-05-26T16:30:00Z">
        <w:r w:rsidDel="002E4745">
          <w:rPr>
            <w:rFonts w:ascii="Times New Roman" w:hAnsi="Times New Roman" w:cs="Times New Roman"/>
            <w:sz w:val="24"/>
            <w:szCs w:val="24"/>
            <w:lang w:val="en-US"/>
          </w:rPr>
          <w:delText>As recommended</w:delText>
        </w:r>
        <w:r w:rsidR="0080666A" w:rsidDel="002E4745">
          <w:rPr>
            <w:rFonts w:ascii="Times New Roman" w:hAnsi="Times New Roman" w:cs="Times New Roman"/>
            <w:sz w:val="24"/>
            <w:szCs w:val="24"/>
            <w:lang w:val="en-US"/>
          </w:rPr>
          <w:delText xml:space="preserve"> by Simonsohn </w:delText>
        </w:r>
        <w:r w:rsidR="0080666A" w:rsidDel="002E4745">
          <w:rPr>
            <w:rFonts w:ascii="Times New Roman" w:hAnsi="Times New Roman" w:cs="Times New Roman"/>
            <w:sz w:val="24"/>
            <w:szCs w:val="24"/>
            <w:lang w:val="en-US"/>
          </w:rPr>
          <w:fldChar w:fldCharType="begin"/>
        </w:r>
        <w:r w:rsidR="0080666A" w:rsidDel="002E4745">
          <w:rPr>
            <w:rFonts w:ascii="Times New Roman" w:hAnsi="Times New Roman" w:cs="Times New Roman"/>
            <w:sz w:val="24"/>
            <w:szCs w:val="24"/>
            <w:lang w:val="en-US"/>
          </w:rPr>
          <w:delInstrText xml:space="preserve"> ADDIN ZOTERO_ITEM CSL_CITATION {"citationID":"l5o3QnEv","properties":{"formattedCitation":"(2018)","plainCitation":"(2018)","noteIndex":0},"citationItems":[{"id":434,"uris":["http://zotero.org/users/6602770/items/3U4L4WSC"],"itemData":{"id":434,"type":"article-journal","abstract":"Many psychological theories predict U-shaped relationships: The effect of x is positive for low values of x, but negative for high values, or vice versa. Despite implying merely a change of sign, hypotheses about U-shaped functions are tested almost exclusively via quadratic regressions, an approach that imposes an arbitrary functional-form assumption that in some scenarios can lead to a 100% rate of false positives (e.g., the incorrect conclusion that y = log( x) is U shaped). Estimating two regression lines, one for low and one for high values of x, allows testing for a sign change without a functional-form assumption. I introduce the Robin Hood algorithm as a way to set the break point between the lines. This algorithm delivers higher power to detect U shapes than all the other break-point-setting alternatives I compared with it. The article includes simulations demonstrating the performance of the two-lines test and reanalyses of published results using this test. An app for running the two-lines test is available at http://webstimate.org/twolines .","container-title":"Advances in Methods and Practices in Psychological Science","DOI":"10.1177/2515245918805755","ISSN":"2515-2459, 2515-2467","issue":"4","journalAbbreviation":"Advances in Methods and Practices in Psychological Science","language":"en","page":"538-555","source":"DOI.org (Crossref)","title":"Two Lines: A Valid Alternative to the Invalid Testing of U-Shaped Relationships With Quadratic Regressions","title-short":"Two Lines","volume":"1","author":[{"family":"Simonsohn","given":"Uri"}],"issued":{"date-parts":[["2018",12]]}},"suppress-author":true}],"schema":"https://github.com/citation-style-language/schema/raw/master/csl-citation.json"} </w:delInstrText>
        </w:r>
        <w:r w:rsidR="0080666A" w:rsidDel="002E4745">
          <w:rPr>
            <w:rFonts w:ascii="Times New Roman" w:hAnsi="Times New Roman" w:cs="Times New Roman"/>
            <w:sz w:val="24"/>
            <w:szCs w:val="24"/>
            <w:lang w:val="en-US"/>
          </w:rPr>
          <w:fldChar w:fldCharType="separate"/>
        </w:r>
        <w:r w:rsidR="00B118B4" w:rsidRPr="00B118B4" w:rsidDel="002E4745">
          <w:rPr>
            <w:rFonts w:ascii="Times New Roman" w:hAnsi="Times New Roman" w:cs="Times New Roman"/>
            <w:sz w:val="24"/>
            <w:lang w:val="en-US"/>
          </w:rPr>
          <w:delText>(2018)</w:delText>
        </w:r>
        <w:r w:rsidR="0080666A" w:rsidDel="002E4745">
          <w:rPr>
            <w:rFonts w:ascii="Times New Roman" w:hAnsi="Times New Roman" w:cs="Times New Roman"/>
            <w:sz w:val="24"/>
            <w:szCs w:val="24"/>
            <w:lang w:val="en-US"/>
          </w:rPr>
          <w:fldChar w:fldCharType="end"/>
        </w:r>
        <w:r w:rsidDel="002E4745">
          <w:rPr>
            <w:rFonts w:ascii="Times New Roman" w:hAnsi="Times New Roman" w:cs="Times New Roman"/>
            <w:sz w:val="24"/>
            <w:szCs w:val="24"/>
            <w:lang w:val="en-US"/>
          </w:rPr>
          <w:delText>, the prediction of an inversely u-shaped association between political ideology and attitudinal ambivalence was tested using a two-lines test</w:delText>
        </w:r>
        <w:r w:rsidR="009B7B11" w:rsidDel="002E4745">
          <w:rPr>
            <w:rFonts w:ascii="Times New Roman" w:hAnsi="Times New Roman" w:cs="Times New Roman"/>
            <w:sz w:val="24"/>
            <w:szCs w:val="24"/>
            <w:lang w:val="en-US"/>
          </w:rPr>
          <w:delText xml:space="preserve"> </w:delText>
        </w:r>
        <w:r w:rsidR="008F32F1" w:rsidDel="002E4745">
          <w:rPr>
            <w:rFonts w:ascii="Times New Roman" w:hAnsi="Times New Roman" w:cs="Times New Roman"/>
            <w:sz w:val="24"/>
            <w:szCs w:val="24"/>
            <w:lang w:val="en-US"/>
          </w:rPr>
          <w:delText>based on</w:delText>
        </w:r>
        <w:r w:rsidR="00693220" w:rsidDel="002E4745">
          <w:rPr>
            <w:rFonts w:ascii="Times New Roman" w:hAnsi="Times New Roman" w:cs="Times New Roman"/>
            <w:sz w:val="24"/>
            <w:szCs w:val="24"/>
            <w:lang w:val="en-US"/>
          </w:rPr>
          <w:delText xml:space="preserve"> </w:delText>
        </w:r>
        <w:r w:rsidR="009B7B11" w:rsidDel="002E4745">
          <w:rPr>
            <w:rFonts w:ascii="Times New Roman" w:hAnsi="Times New Roman" w:cs="Times New Roman"/>
            <w:sz w:val="24"/>
            <w:szCs w:val="24"/>
            <w:lang w:val="en-US"/>
          </w:rPr>
          <w:delText>the algorithm proposed by the same author to identify the</w:delText>
        </w:r>
        <w:r w:rsidR="0023587E" w:rsidDel="002E4745">
          <w:rPr>
            <w:rFonts w:ascii="Times New Roman" w:hAnsi="Times New Roman" w:cs="Times New Roman"/>
            <w:sz w:val="24"/>
            <w:szCs w:val="24"/>
            <w:lang w:val="en-US"/>
          </w:rPr>
          <w:delText xml:space="preserve"> point where the sign of the linear association of ideology with ambivalence changes</w:delText>
        </w:r>
        <w:r w:rsidR="0072407C" w:rsidDel="002E4745">
          <w:rPr>
            <w:rFonts w:ascii="Times New Roman" w:hAnsi="Times New Roman" w:cs="Times New Roman"/>
            <w:sz w:val="24"/>
            <w:szCs w:val="24"/>
            <w:lang w:val="en-US"/>
          </w:rPr>
          <w:delText>.</w:delText>
        </w:r>
        <w:r w:rsidR="0023587E" w:rsidDel="002E4745">
          <w:rPr>
            <w:rFonts w:ascii="Times New Roman" w:hAnsi="Times New Roman" w:cs="Times New Roman"/>
            <w:sz w:val="24"/>
            <w:szCs w:val="24"/>
            <w:lang w:val="en-US"/>
          </w:rPr>
          <w:delText xml:space="preserve"> </w:delText>
        </w:r>
        <w:r w:rsidR="00AE2F48" w:rsidDel="002E4745">
          <w:rPr>
            <w:rFonts w:ascii="Times New Roman" w:hAnsi="Times New Roman" w:cs="Times New Roman"/>
            <w:sz w:val="24"/>
            <w:szCs w:val="24"/>
            <w:lang w:val="en-US"/>
          </w:rPr>
          <w:delText xml:space="preserve">Essentially, this approach tests the hypothesis that the average </w:delText>
        </w:r>
        <w:r w:rsidR="0022237C" w:rsidDel="002E4745">
          <w:rPr>
            <w:rFonts w:ascii="Times New Roman" w:hAnsi="Times New Roman" w:cs="Times New Roman"/>
            <w:sz w:val="24"/>
            <w:szCs w:val="24"/>
            <w:lang w:val="en-US"/>
          </w:rPr>
          <w:delText>association</w:delText>
        </w:r>
        <w:r w:rsidR="00AE2F48" w:rsidDel="002E4745">
          <w:rPr>
            <w:rFonts w:ascii="Times New Roman" w:hAnsi="Times New Roman" w:cs="Times New Roman"/>
            <w:sz w:val="24"/>
            <w:szCs w:val="24"/>
            <w:lang w:val="en-US"/>
          </w:rPr>
          <w:delText xml:space="preserve"> of </w:delText>
        </w:r>
        <w:r w:rsidR="00AE2F48" w:rsidRPr="00AE2F48" w:rsidDel="002E4745">
          <w:rPr>
            <w:rFonts w:ascii="Times New Roman" w:hAnsi="Times New Roman" w:cs="Times New Roman"/>
            <w:i/>
            <w:iCs/>
            <w:sz w:val="24"/>
            <w:szCs w:val="24"/>
            <w:lang w:val="en-US"/>
          </w:rPr>
          <w:delText>x</w:delText>
        </w:r>
        <w:r w:rsidR="00AE2F48" w:rsidDel="002E4745">
          <w:rPr>
            <w:rFonts w:ascii="Times New Roman" w:hAnsi="Times New Roman" w:cs="Times New Roman"/>
            <w:sz w:val="24"/>
            <w:szCs w:val="24"/>
            <w:lang w:val="en-US"/>
          </w:rPr>
          <w:delText xml:space="preserve"> </w:delText>
        </w:r>
        <w:r w:rsidR="0022237C" w:rsidDel="002E4745">
          <w:rPr>
            <w:rFonts w:ascii="Times New Roman" w:hAnsi="Times New Roman" w:cs="Times New Roman"/>
            <w:sz w:val="24"/>
            <w:szCs w:val="24"/>
            <w:lang w:val="en-US"/>
          </w:rPr>
          <w:delText>with</w:delText>
        </w:r>
        <w:r w:rsidR="00AE2F48" w:rsidDel="002E4745">
          <w:rPr>
            <w:rFonts w:ascii="Times New Roman" w:hAnsi="Times New Roman" w:cs="Times New Roman"/>
            <w:sz w:val="24"/>
            <w:szCs w:val="24"/>
            <w:lang w:val="en-US"/>
          </w:rPr>
          <w:delText xml:space="preserve"> </w:delText>
        </w:r>
        <w:r w:rsidR="00AE2F48" w:rsidRPr="00AE2F48" w:rsidDel="002E4745">
          <w:rPr>
            <w:rFonts w:ascii="Times New Roman" w:hAnsi="Times New Roman" w:cs="Times New Roman"/>
            <w:i/>
            <w:iCs/>
            <w:sz w:val="24"/>
            <w:szCs w:val="24"/>
            <w:lang w:val="en-US"/>
          </w:rPr>
          <w:delText>y</w:delText>
        </w:r>
        <w:r w:rsidR="00AE2F48" w:rsidDel="002E4745">
          <w:rPr>
            <w:rFonts w:ascii="Times New Roman" w:hAnsi="Times New Roman" w:cs="Times New Roman"/>
            <w:sz w:val="24"/>
            <w:szCs w:val="24"/>
            <w:lang w:val="en-US"/>
          </w:rPr>
          <w:delText xml:space="preserve"> is of opposite sign for high versus low values of </w:delText>
        </w:r>
        <w:r w:rsidR="00AE2F48" w:rsidRPr="0022237C" w:rsidDel="002E4745">
          <w:rPr>
            <w:rFonts w:ascii="Times New Roman" w:hAnsi="Times New Roman" w:cs="Times New Roman"/>
            <w:i/>
            <w:iCs/>
            <w:sz w:val="24"/>
            <w:szCs w:val="24"/>
            <w:lang w:val="en-US"/>
          </w:rPr>
          <w:delText>x</w:delText>
        </w:r>
        <w:r w:rsidR="00AE2F48" w:rsidDel="002E4745">
          <w:rPr>
            <w:rFonts w:ascii="Times New Roman" w:hAnsi="Times New Roman" w:cs="Times New Roman"/>
            <w:sz w:val="24"/>
            <w:szCs w:val="24"/>
            <w:lang w:val="en-US"/>
          </w:rPr>
          <w:delText xml:space="preserve"> without making assumptions about the functional form of ƒ(</w:delText>
        </w:r>
        <w:r w:rsidR="00AE2F48" w:rsidRPr="0022237C" w:rsidDel="002E4745">
          <w:rPr>
            <w:rFonts w:ascii="Times New Roman" w:hAnsi="Times New Roman" w:cs="Times New Roman"/>
            <w:i/>
            <w:iCs/>
            <w:sz w:val="24"/>
            <w:szCs w:val="24"/>
            <w:lang w:val="en-US"/>
          </w:rPr>
          <w:delText>x</w:delText>
        </w:r>
        <w:r w:rsidR="00AE2F48" w:rsidDel="002E4745">
          <w:rPr>
            <w:rFonts w:ascii="Times New Roman" w:hAnsi="Times New Roman" w:cs="Times New Roman"/>
            <w:sz w:val="24"/>
            <w:szCs w:val="24"/>
            <w:lang w:val="en-US"/>
          </w:rPr>
          <w:delText xml:space="preserve">). </w:delText>
        </w:r>
        <w:r w:rsidR="0023587E" w:rsidDel="002E4745">
          <w:rPr>
            <w:rFonts w:ascii="Times New Roman" w:hAnsi="Times New Roman" w:cs="Times New Roman"/>
            <w:sz w:val="24"/>
            <w:szCs w:val="24"/>
            <w:lang w:val="en-US"/>
          </w:rPr>
          <w:delText>As shown in</w:delText>
        </w:r>
        <w:r w:rsidR="007A6044" w:rsidDel="002E4745">
          <w:rPr>
            <w:rFonts w:ascii="Times New Roman" w:hAnsi="Times New Roman" w:cs="Times New Roman"/>
            <w:sz w:val="24"/>
            <w:szCs w:val="24"/>
            <w:lang w:val="en-US"/>
          </w:rPr>
          <w:delText xml:space="preserve"> panel A of </w:delText>
        </w:r>
        <w:r w:rsidR="007A6044" w:rsidRPr="005F2CD7" w:rsidDel="002E4745">
          <w:rPr>
            <w:rFonts w:ascii="Times New Roman" w:hAnsi="Times New Roman" w:cs="Times New Roman"/>
            <w:i/>
            <w:iCs/>
            <w:sz w:val="24"/>
            <w:szCs w:val="24"/>
            <w:lang w:val="en-US"/>
          </w:rPr>
          <w:delText>Figure 1</w:delText>
        </w:r>
        <w:r w:rsidR="007A6044" w:rsidDel="002E4745">
          <w:rPr>
            <w:rFonts w:ascii="Times New Roman" w:hAnsi="Times New Roman" w:cs="Times New Roman"/>
            <w:sz w:val="24"/>
            <w:szCs w:val="24"/>
            <w:lang w:val="en-US"/>
          </w:rPr>
          <w:delText xml:space="preserve"> and </w:delText>
        </w:r>
        <w:r w:rsidR="007A6044" w:rsidRPr="005F2CD7" w:rsidDel="002E4745">
          <w:rPr>
            <w:rFonts w:ascii="Times New Roman" w:hAnsi="Times New Roman" w:cs="Times New Roman"/>
            <w:i/>
            <w:iCs/>
            <w:sz w:val="24"/>
            <w:szCs w:val="24"/>
            <w:lang w:val="en-US"/>
          </w:rPr>
          <w:delText>Figure 2</w:delText>
        </w:r>
        <w:r w:rsidR="0023587E" w:rsidDel="002E4745">
          <w:rPr>
            <w:rFonts w:ascii="Times New Roman" w:hAnsi="Times New Roman" w:cs="Times New Roman"/>
            <w:sz w:val="24"/>
            <w:szCs w:val="24"/>
            <w:lang w:val="en-US"/>
          </w:rPr>
          <w:delText>, the results of the two-lines test</w:delText>
        </w:r>
        <w:r w:rsidR="00585B9B" w:rsidDel="002E4745">
          <w:rPr>
            <w:rFonts w:ascii="Times New Roman" w:hAnsi="Times New Roman" w:cs="Times New Roman"/>
            <w:sz w:val="24"/>
            <w:szCs w:val="24"/>
            <w:lang w:val="en-US"/>
          </w:rPr>
          <w:delText>s</w:delText>
        </w:r>
        <w:r w:rsidR="0023587E" w:rsidDel="002E4745">
          <w:rPr>
            <w:rFonts w:ascii="Times New Roman" w:hAnsi="Times New Roman" w:cs="Times New Roman"/>
            <w:sz w:val="24"/>
            <w:szCs w:val="24"/>
            <w:lang w:val="en-US"/>
          </w:rPr>
          <w:delText xml:space="preserve"> </w:delText>
        </w:r>
        <w:r w:rsidR="00585B9B" w:rsidDel="002E4745">
          <w:rPr>
            <w:rFonts w:ascii="Times New Roman" w:hAnsi="Times New Roman" w:cs="Times New Roman"/>
            <w:sz w:val="24"/>
            <w:szCs w:val="24"/>
            <w:lang w:val="en-US"/>
          </w:rPr>
          <w:delText>provide evidence for</w:delText>
        </w:r>
        <w:r w:rsidR="0023587E" w:rsidDel="002E4745">
          <w:rPr>
            <w:rFonts w:ascii="Times New Roman" w:hAnsi="Times New Roman" w:cs="Times New Roman"/>
            <w:sz w:val="24"/>
            <w:szCs w:val="24"/>
            <w:lang w:val="en-US"/>
          </w:rPr>
          <w:delText xml:space="preserve"> an inversely u-shaped association between ideology and affective ambivalence toward the two political candidates</w:delText>
        </w:r>
        <w:r w:rsidR="007A6044" w:rsidDel="002E4745">
          <w:rPr>
            <w:rFonts w:ascii="Times New Roman" w:hAnsi="Times New Roman" w:cs="Times New Roman"/>
            <w:sz w:val="24"/>
            <w:szCs w:val="24"/>
            <w:lang w:val="en-US"/>
          </w:rPr>
          <w:delText>.</w:delText>
        </w:r>
      </w:del>
    </w:p>
    <w:p w14:paraId="600C62B7" w14:textId="387A740F" w:rsidR="00173044" w:rsidDel="002E4745" w:rsidRDefault="00F56296" w:rsidP="00653CFE">
      <w:pPr>
        <w:spacing w:line="480" w:lineRule="auto"/>
        <w:ind w:firstLine="708"/>
        <w:rPr>
          <w:del w:id="136" w:author="Burger, Axel" w:date="2023-05-26T16:30:00Z"/>
          <w:rFonts w:ascii="Times New Roman" w:hAnsi="Times New Roman" w:cs="Times New Roman"/>
          <w:sz w:val="24"/>
          <w:szCs w:val="24"/>
          <w:lang w:val="en-US"/>
        </w:rPr>
      </w:pPr>
      <w:del w:id="137" w:author="Burger, Axel" w:date="2023-05-26T16:30:00Z">
        <w:r w:rsidDel="002E4745">
          <w:rPr>
            <w:rFonts w:ascii="Times New Roman" w:hAnsi="Times New Roman" w:cs="Times New Roman"/>
            <w:sz w:val="24"/>
            <w:szCs w:val="24"/>
            <w:lang w:val="en-US"/>
          </w:rPr>
          <w:delText xml:space="preserve">As a next step, analyses aimed at accounting for </w:delText>
        </w:r>
        <w:r w:rsidR="00E655E3" w:rsidDel="002E4745">
          <w:rPr>
            <w:rFonts w:ascii="Times New Roman" w:hAnsi="Times New Roman" w:cs="Times New Roman"/>
            <w:sz w:val="24"/>
            <w:szCs w:val="24"/>
            <w:lang w:val="en-US"/>
          </w:rPr>
          <w:delText>the</w:delText>
        </w:r>
        <w:r w:rsidDel="002E4745">
          <w:rPr>
            <w:rFonts w:ascii="Times New Roman" w:hAnsi="Times New Roman" w:cs="Times New Roman"/>
            <w:sz w:val="24"/>
            <w:szCs w:val="24"/>
            <w:lang w:val="en-US"/>
          </w:rPr>
          <w:delText xml:space="preserve"> association of attitudinal ambivalence with the general attitudes toward the two candidates. As </w:delText>
        </w:r>
        <w:r w:rsidRPr="005F2CD7" w:rsidDel="002E4745">
          <w:rPr>
            <w:rFonts w:ascii="Times New Roman" w:hAnsi="Times New Roman" w:cs="Times New Roman"/>
            <w:i/>
            <w:iCs/>
            <w:sz w:val="24"/>
            <w:szCs w:val="24"/>
            <w:lang w:val="en-US"/>
          </w:rPr>
          <w:delText>Figure 1</w:delText>
        </w:r>
        <w:r w:rsidDel="002E4745">
          <w:rPr>
            <w:rFonts w:ascii="Times New Roman" w:hAnsi="Times New Roman" w:cs="Times New Roman"/>
            <w:sz w:val="24"/>
            <w:szCs w:val="24"/>
            <w:lang w:val="en-US"/>
          </w:rPr>
          <w:delText xml:space="preserve"> and </w:delText>
        </w:r>
        <w:r w:rsidRPr="005F2CD7" w:rsidDel="002E4745">
          <w:rPr>
            <w:rFonts w:ascii="Times New Roman" w:hAnsi="Times New Roman" w:cs="Times New Roman"/>
            <w:i/>
            <w:iCs/>
            <w:sz w:val="24"/>
            <w:szCs w:val="24"/>
            <w:lang w:val="en-US"/>
          </w:rPr>
          <w:delText>Figure 2</w:delText>
        </w:r>
        <w:r w:rsidDel="002E4745">
          <w:rPr>
            <w:rFonts w:ascii="Times New Roman" w:hAnsi="Times New Roman" w:cs="Times New Roman"/>
            <w:sz w:val="24"/>
            <w:szCs w:val="24"/>
            <w:lang w:val="en-US"/>
          </w:rPr>
          <w:delText xml:space="preserve"> show, the association of ideology with the general attitudes toward the candidates (panel B in both figures) as well as the association of the general attitudes with attitudinal ambivalence (panel C in both figures) are clearly inversely </w:delText>
        </w:r>
        <w:r w:rsidR="008D5E0B" w:rsidDel="002E4745">
          <w:rPr>
            <w:rFonts w:ascii="Times New Roman" w:hAnsi="Times New Roman" w:cs="Times New Roman"/>
            <w:sz w:val="24"/>
            <w:szCs w:val="24"/>
            <w:lang w:val="en-US"/>
          </w:rPr>
          <w:delText>u</w:delText>
        </w:r>
        <w:r w:rsidDel="002E4745">
          <w:rPr>
            <w:rFonts w:ascii="Times New Roman" w:hAnsi="Times New Roman" w:cs="Times New Roman"/>
            <w:sz w:val="24"/>
            <w:szCs w:val="24"/>
            <w:lang w:val="en-US"/>
          </w:rPr>
          <w:delText>-shaped</w:delText>
        </w:r>
        <w:r w:rsidR="005F2CD7" w:rsidDel="002E4745">
          <w:rPr>
            <w:rFonts w:ascii="Times New Roman" w:hAnsi="Times New Roman" w:cs="Times New Roman"/>
            <w:sz w:val="24"/>
            <w:szCs w:val="24"/>
            <w:lang w:val="en-US"/>
          </w:rPr>
          <w:delText xml:space="preserve">. </w:delText>
        </w:r>
        <w:r w:rsidR="00585B9B" w:rsidDel="002E4745">
          <w:rPr>
            <w:rFonts w:ascii="Times New Roman" w:hAnsi="Times New Roman" w:cs="Times New Roman"/>
            <w:sz w:val="24"/>
            <w:szCs w:val="24"/>
            <w:lang w:val="en-US"/>
          </w:rPr>
          <w:delText xml:space="preserve">To account for the association of affective ambivalence with general attitudes, the two-lines tests were performed with respect to the </w:delText>
        </w:r>
        <w:r w:rsidR="00A43A5C" w:rsidDel="002E4745">
          <w:rPr>
            <w:rFonts w:ascii="Times New Roman" w:hAnsi="Times New Roman" w:cs="Times New Roman"/>
            <w:sz w:val="24"/>
            <w:szCs w:val="24"/>
            <w:lang w:val="en-US"/>
          </w:rPr>
          <w:delText>residuals of the</w:delText>
        </w:r>
        <w:r w:rsidR="00585B9B" w:rsidDel="002E4745">
          <w:rPr>
            <w:rFonts w:ascii="Times New Roman" w:hAnsi="Times New Roman" w:cs="Times New Roman"/>
            <w:sz w:val="24"/>
            <w:szCs w:val="24"/>
            <w:lang w:val="en-US"/>
          </w:rPr>
          <w:delText xml:space="preserve"> affective ambivalence </w:delText>
        </w:r>
        <w:r w:rsidR="00A43A5C" w:rsidDel="002E4745">
          <w:rPr>
            <w:rFonts w:ascii="Times New Roman" w:hAnsi="Times New Roman" w:cs="Times New Roman"/>
            <w:sz w:val="24"/>
            <w:szCs w:val="24"/>
            <w:lang w:val="en-US"/>
          </w:rPr>
          <w:delText>scores after using</w:delText>
        </w:r>
        <w:r w:rsidR="00585B9B" w:rsidDel="002E4745">
          <w:rPr>
            <w:rFonts w:ascii="Times New Roman" w:hAnsi="Times New Roman" w:cs="Times New Roman"/>
            <w:sz w:val="24"/>
            <w:szCs w:val="24"/>
            <w:lang w:val="en-US"/>
          </w:rPr>
          <w:delText xml:space="preserve"> general attitudes </w:delText>
        </w:r>
        <w:r w:rsidR="00A43A5C" w:rsidDel="002E4745">
          <w:rPr>
            <w:rFonts w:ascii="Times New Roman" w:hAnsi="Times New Roman" w:cs="Times New Roman"/>
            <w:sz w:val="24"/>
            <w:szCs w:val="24"/>
            <w:lang w:val="en-US"/>
          </w:rPr>
          <w:delText xml:space="preserve">as a predictor in </w:delText>
        </w:r>
        <w:r w:rsidR="00585B9B" w:rsidDel="002E4745">
          <w:rPr>
            <w:rFonts w:ascii="Times New Roman" w:hAnsi="Times New Roman" w:cs="Times New Roman"/>
            <w:sz w:val="24"/>
            <w:szCs w:val="24"/>
            <w:lang w:val="en-US"/>
          </w:rPr>
          <w:delText>regression model</w:delText>
        </w:r>
        <w:r w:rsidR="00A43A5C" w:rsidDel="002E4745">
          <w:rPr>
            <w:rFonts w:ascii="Times New Roman" w:hAnsi="Times New Roman" w:cs="Times New Roman"/>
            <w:sz w:val="24"/>
            <w:szCs w:val="24"/>
            <w:lang w:val="en-US"/>
          </w:rPr>
          <w:delText>s</w:delText>
        </w:r>
        <w:r w:rsidR="00585B9B" w:rsidDel="002E4745">
          <w:rPr>
            <w:rFonts w:ascii="Times New Roman" w:hAnsi="Times New Roman" w:cs="Times New Roman"/>
            <w:sz w:val="24"/>
            <w:szCs w:val="24"/>
            <w:lang w:val="en-US"/>
          </w:rPr>
          <w:delText xml:space="preserve"> </w:delText>
        </w:r>
        <w:r w:rsidR="00A43A5C" w:rsidDel="002E4745">
          <w:rPr>
            <w:rFonts w:ascii="Times New Roman" w:hAnsi="Times New Roman" w:cs="Times New Roman"/>
            <w:sz w:val="24"/>
            <w:szCs w:val="24"/>
            <w:lang w:val="en-US"/>
          </w:rPr>
          <w:delText>that included</w:delText>
        </w:r>
        <w:r w:rsidR="00585B9B" w:rsidDel="002E4745">
          <w:rPr>
            <w:rFonts w:ascii="Times New Roman" w:hAnsi="Times New Roman" w:cs="Times New Roman"/>
            <w:sz w:val="24"/>
            <w:szCs w:val="24"/>
            <w:lang w:val="en-US"/>
          </w:rPr>
          <w:delText xml:space="preserve"> a linear and a quadratic term. As</w:delText>
        </w:r>
        <w:r w:rsidR="00BF5F57" w:rsidDel="002E4745">
          <w:rPr>
            <w:rFonts w:ascii="Times New Roman" w:hAnsi="Times New Roman" w:cs="Times New Roman"/>
            <w:sz w:val="24"/>
            <w:szCs w:val="24"/>
            <w:lang w:val="en-US"/>
          </w:rPr>
          <w:delText xml:space="preserve"> shown in</w:delText>
        </w:r>
        <w:r w:rsidR="00585B9B" w:rsidDel="002E4745">
          <w:rPr>
            <w:rFonts w:ascii="Times New Roman" w:hAnsi="Times New Roman" w:cs="Times New Roman"/>
            <w:sz w:val="24"/>
            <w:szCs w:val="24"/>
            <w:lang w:val="en-US"/>
          </w:rPr>
          <w:delText xml:space="preserve"> panel D of </w:delText>
        </w:r>
        <w:r w:rsidR="00585B9B" w:rsidRPr="00BF5F57" w:rsidDel="002E4745">
          <w:rPr>
            <w:rFonts w:ascii="Times New Roman" w:hAnsi="Times New Roman" w:cs="Times New Roman"/>
            <w:i/>
            <w:iCs/>
            <w:sz w:val="24"/>
            <w:szCs w:val="24"/>
            <w:lang w:val="en-US"/>
          </w:rPr>
          <w:delText>Figure 1</w:delText>
        </w:r>
        <w:r w:rsidR="00585B9B" w:rsidDel="002E4745">
          <w:rPr>
            <w:rFonts w:ascii="Times New Roman" w:hAnsi="Times New Roman" w:cs="Times New Roman"/>
            <w:sz w:val="24"/>
            <w:szCs w:val="24"/>
            <w:lang w:val="en-US"/>
          </w:rPr>
          <w:delText xml:space="preserve"> and </w:delText>
        </w:r>
        <w:r w:rsidR="00585B9B" w:rsidRPr="00BF5F57" w:rsidDel="002E4745">
          <w:rPr>
            <w:rFonts w:ascii="Times New Roman" w:hAnsi="Times New Roman" w:cs="Times New Roman"/>
            <w:i/>
            <w:iCs/>
            <w:sz w:val="24"/>
            <w:szCs w:val="24"/>
            <w:lang w:val="en-US"/>
          </w:rPr>
          <w:delText>Figure 2</w:delText>
        </w:r>
        <w:r w:rsidR="00585B9B" w:rsidDel="002E4745">
          <w:rPr>
            <w:rFonts w:ascii="Times New Roman" w:hAnsi="Times New Roman" w:cs="Times New Roman"/>
            <w:sz w:val="24"/>
            <w:szCs w:val="24"/>
            <w:lang w:val="en-US"/>
          </w:rPr>
          <w:delText xml:space="preserve">, </w:delText>
        </w:r>
        <w:r w:rsidR="00BF5F57" w:rsidDel="002E4745">
          <w:rPr>
            <w:rFonts w:ascii="Times New Roman" w:hAnsi="Times New Roman" w:cs="Times New Roman"/>
            <w:sz w:val="24"/>
            <w:szCs w:val="24"/>
            <w:lang w:val="en-US"/>
          </w:rPr>
          <w:delText xml:space="preserve">the results of these two-lines tests provide evidence for a </w:delText>
        </w:r>
        <w:r w:rsidR="00486DA0" w:rsidDel="002E4745">
          <w:rPr>
            <w:rFonts w:ascii="Times New Roman" w:hAnsi="Times New Roman" w:cs="Times New Roman"/>
            <w:sz w:val="24"/>
            <w:szCs w:val="24"/>
            <w:lang w:val="en-US"/>
          </w:rPr>
          <w:delText>reversal of the sign of the linear association</w:delText>
        </w:r>
        <w:r w:rsidR="00BF5F57" w:rsidDel="002E4745">
          <w:rPr>
            <w:rFonts w:ascii="Times New Roman" w:hAnsi="Times New Roman" w:cs="Times New Roman"/>
            <w:sz w:val="24"/>
            <w:szCs w:val="24"/>
            <w:lang w:val="en-US"/>
          </w:rPr>
          <w:delText xml:space="preserve"> between political ideology and the variance in affective ambivalence not accounted for by general attitudes</w:delText>
        </w:r>
        <w:r w:rsidR="00486DA0" w:rsidDel="002E4745">
          <w:rPr>
            <w:rFonts w:ascii="Times New Roman" w:hAnsi="Times New Roman" w:cs="Times New Roman"/>
            <w:sz w:val="24"/>
            <w:szCs w:val="24"/>
            <w:lang w:val="en-US"/>
          </w:rPr>
          <w:delText xml:space="preserve"> only in the case of Martin Schulz</w:delText>
        </w:r>
        <w:r w:rsidR="00BF5F57" w:rsidDel="002E4745">
          <w:rPr>
            <w:rFonts w:ascii="Times New Roman" w:hAnsi="Times New Roman" w:cs="Times New Roman"/>
            <w:sz w:val="24"/>
            <w:szCs w:val="24"/>
            <w:lang w:val="en-US"/>
          </w:rPr>
          <w:delText>.</w:delText>
        </w:r>
        <w:r w:rsidR="00A25CEC" w:rsidDel="002E4745">
          <w:rPr>
            <w:rFonts w:ascii="Times New Roman" w:hAnsi="Times New Roman" w:cs="Times New Roman"/>
            <w:sz w:val="24"/>
            <w:szCs w:val="24"/>
            <w:lang w:val="en-US"/>
          </w:rPr>
          <w:delText xml:space="preserve"> </w:delText>
        </w:r>
        <w:r w:rsidR="00486DA0" w:rsidDel="002E4745">
          <w:rPr>
            <w:rFonts w:ascii="Times New Roman" w:hAnsi="Times New Roman" w:cs="Times New Roman"/>
            <w:sz w:val="24"/>
            <w:szCs w:val="24"/>
            <w:lang w:val="en-US"/>
          </w:rPr>
          <w:delText xml:space="preserve">However, the inclinations of the regression lines on both sides of the break point are very subtle. </w:delText>
        </w:r>
        <w:r w:rsidR="00A25CEC" w:rsidDel="002E4745">
          <w:rPr>
            <w:rFonts w:ascii="Times New Roman" w:hAnsi="Times New Roman" w:cs="Times New Roman"/>
            <w:sz w:val="24"/>
            <w:szCs w:val="24"/>
            <w:lang w:val="en-US"/>
          </w:rPr>
          <w:delText xml:space="preserve">Correlations of political ideology with the residual affective ambivalence toward Merkel, </w:delText>
        </w:r>
        <w:r w:rsidR="00A25CEC" w:rsidRPr="00A25CEC" w:rsidDel="002E4745">
          <w:rPr>
            <w:rFonts w:ascii="Times New Roman" w:hAnsi="Times New Roman" w:cs="Times New Roman"/>
            <w:i/>
            <w:iCs/>
            <w:sz w:val="24"/>
            <w:szCs w:val="24"/>
            <w:lang w:val="en-US"/>
          </w:rPr>
          <w:delText>r</w:delText>
        </w:r>
        <w:r w:rsidR="00A25CEC" w:rsidDel="002E4745">
          <w:rPr>
            <w:rFonts w:ascii="Times New Roman" w:hAnsi="Times New Roman" w:cs="Times New Roman"/>
            <w:sz w:val="24"/>
            <w:szCs w:val="24"/>
            <w:lang w:val="en-US"/>
          </w:rPr>
          <w:delText xml:space="preserve"> = .00, </w:delText>
        </w:r>
        <w:r w:rsidR="00A25CEC" w:rsidRPr="00A25CEC" w:rsidDel="002E4745">
          <w:rPr>
            <w:rFonts w:ascii="Times New Roman" w:hAnsi="Times New Roman" w:cs="Times New Roman"/>
            <w:i/>
            <w:iCs/>
            <w:sz w:val="24"/>
            <w:szCs w:val="24"/>
            <w:lang w:val="en-US"/>
          </w:rPr>
          <w:delText>p</w:delText>
        </w:r>
        <w:r w:rsidR="00A25CEC" w:rsidDel="002E4745">
          <w:rPr>
            <w:rFonts w:ascii="Times New Roman" w:hAnsi="Times New Roman" w:cs="Times New Roman"/>
            <w:sz w:val="24"/>
            <w:szCs w:val="24"/>
            <w:lang w:val="en-US"/>
          </w:rPr>
          <w:delText xml:space="preserve"> = .82, and Schulz, </w:delText>
        </w:r>
        <w:r w:rsidR="00A25CEC" w:rsidRPr="00A25CEC" w:rsidDel="002E4745">
          <w:rPr>
            <w:rFonts w:ascii="Times New Roman" w:hAnsi="Times New Roman" w:cs="Times New Roman"/>
            <w:i/>
            <w:iCs/>
            <w:sz w:val="24"/>
            <w:szCs w:val="24"/>
            <w:lang w:val="en-US"/>
          </w:rPr>
          <w:delText>r</w:delText>
        </w:r>
        <w:r w:rsidR="00A25CEC" w:rsidDel="002E4745">
          <w:rPr>
            <w:rFonts w:ascii="Times New Roman" w:hAnsi="Times New Roman" w:cs="Times New Roman"/>
            <w:sz w:val="24"/>
            <w:szCs w:val="24"/>
            <w:lang w:val="en-US"/>
          </w:rPr>
          <w:delText xml:space="preserve"> = .01, </w:delText>
        </w:r>
        <w:r w:rsidR="00A25CEC" w:rsidRPr="00A25CEC" w:rsidDel="002E4745">
          <w:rPr>
            <w:rFonts w:ascii="Times New Roman" w:hAnsi="Times New Roman" w:cs="Times New Roman"/>
            <w:i/>
            <w:iCs/>
            <w:sz w:val="24"/>
            <w:szCs w:val="24"/>
            <w:lang w:val="en-US"/>
          </w:rPr>
          <w:delText>p</w:delText>
        </w:r>
        <w:r w:rsidR="00A25CEC" w:rsidDel="002E4745">
          <w:rPr>
            <w:rFonts w:ascii="Times New Roman" w:hAnsi="Times New Roman" w:cs="Times New Roman"/>
            <w:sz w:val="24"/>
            <w:szCs w:val="24"/>
            <w:lang w:val="en-US"/>
          </w:rPr>
          <w:delText xml:space="preserve"> = .22, are non-significant.</w:delText>
        </w:r>
      </w:del>
    </w:p>
    <w:p w14:paraId="4B70C73D" w14:textId="77777777" w:rsidR="00173044" w:rsidRDefault="0017304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032752D" w14:textId="2D9A0856" w:rsidR="00481E13" w:rsidRDefault="00173044" w:rsidP="00173044">
      <w:pPr>
        <w:spacing w:line="480" w:lineRule="auto"/>
        <w:rPr>
          <w:rFonts w:ascii="Times New Roman" w:hAnsi="Times New Roman" w:cs="Times New Roman"/>
          <w:sz w:val="24"/>
          <w:szCs w:val="24"/>
          <w:lang w:val="en-US"/>
        </w:rPr>
      </w:pPr>
      <w:r w:rsidRPr="00800B31">
        <w:rPr>
          <w:rFonts w:ascii="Times New Roman" w:hAnsi="Times New Roman" w:cs="Times New Roman"/>
          <w:b/>
          <w:bCs/>
          <w:sz w:val="24"/>
          <w:szCs w:val="24"/>
          <w:lang w:val="en-US"/>
        </w:rPr>
        <w:lastRenderedPageBreak/>
        <w:t>Figure 1</w:t>
      </w:r>
      <w:bookmarkStart w:id="138" w:name="_Hlk109988064"/>
      <w:r w:rsidR="007F157B">
        <w:rPr>
          <w:rFonts w:ascii="Times New Roman" w:hAnsi="Times New Roman" w:cs="Times New Roman"/>
          <w:sz w:val="24"/>
          <w:szCs w:val="24"/>
          <w:lang w:val="en-US"/>
        </w:rPr>
        <w:br/>
      </w:r>
      <w:r w:rsidRPr="00800B31">
        <w:rPr>
          <w:rFonts w:ascii="Times New Roman" w:hAnsi="Times New Roman" w:cs="Times New Roman"/>
          <w:i/>
          <w:iCs/>
          <w:sz w:val="24"/>
          <w:szCs w:val="24"/>
          <w:lang w:val="en-US"/>
        </w:rPr>
        <w:t>Association</w:t>
      </w:r>
      <w:ins w:id="139" w:author="Burger, Axel" w:date="2023-05-26T16:33:00Z">
        <w:r w:rsidR="002E4745">
          <w:rPr>
            <w:rFonts w:ascii="Times New Roman" w:hAnsi="Times New Roman" w:cs="Times New Roman"/>
            <w:i/>
            <w:iCs/>
            <w:sz w:val="24"/>
            <w:szCs w:val="24"/>
            <w:lang w:val="en-US"/>
          </w:rPr>
          <w:t xml:space="preserve"> of individual differences in i</w:t>
        </w:r>
      </w:ins>
      <w:ins w:id="140" w:author="Burger, Axel" w:date="2023-05-26T16:34:00Z">
        <w:r w:rsidR="002E4745">
          <w:rPr>
            <w:rFonts w:ascii="Times New Roman" w:hAnsi="Times New Roman" w:cs="Times New Roman"/>
            <w:i/>
            <w:iCs/>
            <w:sz w:val="24"/>
            <w:szCs w:val="24"/>
            <w:lang w:val="en-US"/>
          </w:rPr>
          <w:t>deology with attitudinal ambivalence toward Angela Merkel and Martin Schulz</w:t>
        </w:r>
      </w:ins>
      <w:del w:id="141" w:author="Burger, Axel" w:date="2023-05-26T16:33:00Z">
        <w:r w:rsidRPr="00800B31" w:rsidDel="002E4745">
          <w:rPr>
            <w:rFonts w:ascii="Times New Roman" w:hAnsi="Times New Roman" w:cs="Times New Roman"/>
            <w:i/>
            <w:iCs/>
            <w:sz w:val="24"/>
            <w:szCs w:val="24"/>
            <w:lang w:val="en-US"/>
          </w:rPr>
          <w:delText xml:space="preserve">s of </w:delText>
        </w:r>
        <w:r w:rsidR="002F20FC" w:rsidRPr="00800B31" w:rsidDel="002E4745">
          <w:rPr>
            <w:rFonts w:ascii="Times New Roman" w:hAnsi="Times New Roman" w:cs="Times New Roman"/>
            <w:i/>
            <w:iCs/>
            <w:sz w:val="24"/>
            <w:szCs w:val="24"/>
            <w:lang w:val="en-US"/>
          </w:rPr>
          <w:delText>affective a</w:delText>
        </w:r>
        <w:r w:rsidRPr="00800B31" w:rsidDel="002E4745">
          <w:rPr>
            <w:rFonts w:ascii="Times New Roman" w:hAnsi="Times New Roman" w:cs="Times New Roman"/>
            <w:i/>
            <w:iCs/>
            <w:sz w:val="24"/>
            <w:szCs w:val="24"/>
            <w:lang w:val="en-US"/>
          </w:rPr>
          <w:delText xml:space="preserve">mbivalence </w:delText>
        </w:r>
        <w:r w:rsidR="002F20FC" w:rsidRPr="00800B31" w:rsidDel="002E4745">
          <w:rPr>
            <w:rFonts w:ascii="Times New Roman" w:hAnsi="Times New Roman" w:cs="Times New Roman"/>
            <w:i/>
            <w:iCs/>
            <w:sz w:val="24"/>
            <w:szCs w:val="24"/>
            <w:lang w:val="en-US"/>
          </w:rPr>
          <w:delText xml:space="preserve">and the general attitude </w:delText>
        </w:r>
        <w:r w:rsidRPr="00800B31" w:rsidDel="002E4745">
          <w:rPr>
            <w:rFonts w:ascii="Times New Roman" w:hAnsi="Times New Roman" w:cs="Times New Roman"/>
            <w:i/>
            <w:iCs/>
            <w:sz w:val="24"/>
            <w:szCs w:val="24"/>
            <w:lang w:val="en-US"/>
          </w:rPr>
          <w:delText xml:space="preserve">toward Angela Merkel with </w:delText>
        </w:r>
        <w:r w:rsidR="002F20FC" w:rsidRPr="00800B31" w:rsidDel="002E4745">
          <w:rPr>
            <w:rFonts w:ascii="Times New Roman" w:hAnsi="Times New Roman" w:cs="Times New Roman"/>
            <w:i/>
            <w:iCs/>
            <w:sz w:val="24"/>
            <w:szCs w:val="24"/>
            <w:lang w:val="en-US"/>
          </w:rPr>
          <w:delText>c</w:delText>
        </w:r>
        <w:r w:rsidRPr="00800B31" w:rsidDel="002E4745">
          <w:rPr>
            <w:rFonts w:ascii="Times New Roman" w:hAnsi="Times New Roman" w:cs="Times New Roman"/>
            <w:i/>
            <w:iCs/>
            <w:sz w:val="24"/>
            <w:szCs w:val="24"/>
            <w:lang w:val="en-US"/>
          </w:rPr>
          <w:delText xml:space="preserve">rucial </w:delText>
        </w:r>
        <w:r w:rsidR="002F20FC" w:rsidRPr="00800B31" w:rsidDel="002E4745">
          <w:rPr>
            <w:rFonts w:ascii="Times New Roman" w:hAnsi="Times New Roman" w:cs="Times New Roman"/>
            <w:i/>
            <w:iCs/>
            <w:sz w:val="24"/>
            <w:szCs w:val="24"/>
            <w:lang w:val="en-US"/>
          </w:rPr>
          <w:delText>p</w:delText>
        </w:r>
        <w:r w:rsidRPr="00800B31" w:rsidDel="002E4745">
          <w:rPr>
            <w:rFonts w:ascii="Times New Roman" w:hAnsi="Times New Roman" w:cs="Times New Roman"/>
            <w:i/>
            <w:iCs/>
            <w:sz w:val="24"/>
            <w:szCs w:val="24"/>
            <w:lang w:val="en-US"/>
          </w:rPr>
          <w:delText>redic</w:delText>
        </w:r>
        <w:r w:rsidR="002F20FC" w:rsidRPr="00800B31" w:rsidDel="002E4745">
          <w:rPr>
            <w:rFonts w:ascii="Times New Roman" w:hAnsi="Times New Roman" w:cs="Times New Roman"/>
            <w:i/>
            <w:iCs/>
            <w:sz w:val="24"/>
            <w:szCs w:val="24"/>
            <w:lang w:val="en-US"/>
          </w:rPr>
          <w:delText>tors</w:delText>
        </w:r>
      </w:del>
      <w:bookmarkEnd w:id="138"/>
      <w:r w:rsidR="003C5F5B">
        <w:rPr>
          <w:rFonts w:ascii="Times New Roman" w:hAnsi="Times New Roman" w:cs="Times New Roman"/>
          <w:i/>
          <w:iCs/>
          <w:sz w:val="24"/>
          <w:szCs w:val="24"/>
          <w:lang w:val="en-US"/>
        </w:rPr>
        <w:t xml:space="preserve"> (Study 1)</w:t>
      </w:r>
    </w:p>
    <w:p w14:paraId="0BA809A5" w14:textId="7C8CD049" w:rsidR="00173044" w:rsidRDefault="002E4745" w:rsidP="00173044">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11F8BE3" wp14:editId="587F4CE2">
            <wp:extent cx="5759450" cy="4725670"/>
            <wp:effectExtent l="0" t="0" r="0" b="0"/>
            <wp:docPr id="1" name="Grafik 1" descr="Ein Bild, das Text, Screenshot, Grafiken, Farbigk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reenshot, Grafiken, Farbigkei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9450" cy="4725670"/>
                    </a:xfrm>
                    <a:prstGeom prst="rect">
                      <a:avLst/>
                    </a:prstGeom>
                  </pic:spPr>
                </pic:pic>
              </a:graphicData>
            </a:graphic>
          </wp:inline>
        </w:drawing>
      </w:r>
    </w:p>
    <w:p w14:paraId="38EB4592" w14:textId="6A9EA4AD" w:rsidR="002F20FC" w:rsidRDefault="002F20FC" w:rsidP="00EB5627">
      <w:pPr>
        <w:spacing w:line="480" w:lineRule="auto"/>
        <w:rPr>
          <w:rFonts w:ascii="Times New Roman" w:hAnsi="Times New Roman" w:cs="Times New Roman"/>
          <w:sz w:val="24"/>
          <w:szCs w:val="24"/>
          <w:lang w:val="en-US"/>
        </w:rPr>
      </w:pPr>
      <w:r w:rsidRPr="00800B31">
        <w:rPr>
          <w:rFonts w:ascii="Times New Roman" w:hAnsi="Times New Roman" w:cs="Times New Roman"/>
          <w:i/>
          <w:iCs/>
          <w:sz w:val="24"/>
          <w:szCs w:val="24"/>
          <w:lang w:val="en-US"/>
        </w:rPr>
        <w:t>Note.</w:t>
      </w:r>
      <w:r w:rsidR="00D936B6">
        <w:rPr>
          <w:rFonts w:ascii="Times New Roman" w:hAnsi="Times New Roman" w:cs="Times New Roman"/>
          <w:sz w:val="24"/>
          <w:szCs w:val="24"/>
          <w:lang w:val="en-US"/>
        </w:rPr>
        <w:t xml:space="preserve"> </w:t>
      </w:r>
      <w:del w:id="142" w:author="Burger, Axel" w:date="2023-05-26T16:33:00Z">
        <w:r w:rsidR="00EB5627" w:rsidDel="002E4745">
          <w:rPr>
            <w:rFonts w:ascii="Times New Roman" w:hAnsi="Times New Roman" w:cs="Times New Roman"/>
            <w:sz w:val="24"/>
            <w:szCs w:val="24"/>
            <w:lang w:val="en-US"/>
          </w:rPr>
          <w:delText xml:space="preserve">Panel A depicts the association of ideology with attitudinal ambivalence toward A. Merkel. Panel B depicts the association of ideology with the general attitude toward A. Merkel. Panel C depicts the association of the general attitude toward A. Merkel with attitudinal ambivalence. Panel D depicts the association of ideology with the residual ambivalence toward A. Merkel not predicted by a regression model including general attitudes as well as a quadratic term for general attitudes as predictors. </w:delText>
        </w:r>
      </w:del>
      <w:r w:rsidR="00D936B6">
        <w:rPr>
          <w:rFonts w:ascii="Times New Roman" w:hAnsi="Times New Roman" w:cs="Times New Roman"/>
          <w:sz w:val="24"/>
          <w:szCs w:val="24"/>
          <w:lang w:val="en-US"/>
        </w:rPr>
        <w:t xml:space="preserve">The </w:t>
      </w:r>
      <w:r w:rsidR="00470D40">
        <w:rPr>
          <w:rFonts w:ascii="Times New Roman" w:hAnsi="Times New Roman" w:cs="Times New Roman"/>
          <w:sz w:val="24"/>
          <w:szCs w:val="24"/>
          <w:lang w:val="en-US"/>
        </w:rPr>
        <w:t>solid</w:t>
      </w:r>
      <w:r w:rsidR="00D936B6">
        <w:rPr>
          <w:rFonts w:ascii="Times New Roman" w:hAnsi="Times New Roman" w:cs="Times New Roman"/>
          <w:sz w:val="24"/>
          <w:szCs w:val="24"/>
          <w:lang w:val="en-US"/>
        </w:rPr>
        <w:t xml:space="preserve"> line </w:t>
      </w:r>
      <w:r w:rsidR="00470D40">
        <w:rPr>
          <w:rFonts w:ascii="Times New Roman" w:hAnsi="Times New Roman" w:cs="Times New Roman"/>
          <w:sz w:val="24"/>
          <w:szCs w:val="24"/>
          <w:lang w:val="en-US"/>
        </w:rPr>
        <w:t>depicts</w:t>
      </w:r>
      <w:r w:rsidR="00D936B6">
        <w:rPr>
          <w:rFonts w:ascii="Times New Roman" w:hAnsi="Times New Roman" w:cs="Times New Roman"/>
          <w:sz w:val="24"/>
          <w:szCs w:val="24"/>
          <w:lang w:val="en-US"/>
        </w:rPr>
        <w:t xml:space="preserve"> a generalized additive model (GAM)</w:t>
      </w:r>
      <w:r w:rsidR="00D4768E">
        <w:rPr>
          <w:rFonts w:ascii="Times New Roman" w:hAnsi="Times New Roman" w:cs="Times New Roman"/>
          <w:sz w:val="24"/>
          <w:szCs w:val="24"/>
          <w:lang w:val="en-US"/>
        </w:rPr>
        <w:t xml:space="preserve"> fitted to the data. The dashed vertical line represents the break point </w:t>
      </w:r>
      <w:r w:rsidR="003C5F5B">
        <w:rPr>
          <w:rFonts w:ascii="Times New Roman" w:hAnsi="Times New Roman" w:cs="Times New Roman"/>
          <w:sz w:val="24"/>
          <w:szCs w:val="24"/>
          <w:lang w:val="en-US"/>
        </w:rPr>
        <w:t>and the arrows and regression weights, refer to the regression lines below and above the break point of a two-lines test according to the</w:t>
      </w:r>
      <w:r w:rsidR="00D4768E">
        <w:rPr>
          <w:rFonts w:ascii="Times New Roman" w:hAnsi="Times New Roman" w:cs="Times New Roman"/>
          <w:sz w:val="24"/>
          <w:szCs w:val="24"/>
          <w:lang w:val="en-US"/>
        </w:rPr>
        <w:t xml:space="preserve"> algorithm developed by </w:t>
      </w:r>
      <w:proofErr w:type="spellStart"/>
      <w:r w:rsidR="00D4768E">
        <w:rPr>
          <w:rFonts w:ascii="Times New Roman" w:hAnsi="Times New Roman" w:cs="Times New Roman"/>
          <w:sz w:val="24"/>
          <w:szCs w:val="24"/>
          <w:lang w:val="en-US"/>
        </w:rPr>
        <w:t>Simonsohn</w:t>
      </w:r>
      <w:proofErr w:type="spellEnd"/>
      <w:r w:rsidR="00D4768E">
        <w:rPr>
          <w:rFonts w:ascii="Times New Roman" w:hAnsi="Times New Roman" w:cs="Times New Roman"/>
          <w:sz w:val="24"/>
          <w:szCs w:val="24"/>
          <w:lang w:val="en-US"/>
        </w:rPr>
        <w:t xml:space="preserve"> </w:t>
      </w:r>
      <w:r w:rsidR="00D4768E">
        <w:rPr>
          <w:rFonts w:ascii="Times New Roman" w:hAnsi="Times New Roman" w:cs="Times New Roman"/>
          <w:sz w:val="24"/>
          <w:szCs w:val="24"/>
          <w:lang w:val="en-US"/>
        </w:rPr>
        <w:fldChar w:fldCharType="begin"/>
      </w:r>
      <w:r w:rsidR="00D4768E">
        <w:rPr>
          <w:rFonts w:ascii="Times New Roman" w:hAnsi="Times New Roman" w:cs="Times New Roman"/>
          <w:sz w:val="24"/>
          <w:szCs w:val="24"/>
          <w:lang w:val="en-US"/>
        </w:rPr>
        <w:instrText xml:space="preserve"> ADDIN ZOTERO_ITEM CSL_CITATION {"citationID":"XWdhHlRe","properties":{"formattedCitation":"(2018)","plainCitation":"(2018)","noteIndex":0},"citationItems":[{"id":434,"uris":["http://zotero.org/users/6602770/items/3U4L4WSC"],"itemData":{"id":434,"type":"article-journal","abstract":"Many psychological theories predict U-shaped relationships: The effect of x is positive for low values of x, but negative for high values, or vice versa. Despite implying merely a change of sign, hypotheses about U-shaped functions are tested almost exclusively via quadratic regressions, an approach that imposes an arbitrary functional-form assumption that in some scenarios can lead to a 100% rate of false positives (e.g., the incorrect conclusion that y = log( x) is U shaped). Estimating two regression lines, one for low and one for high values of x, allows testing for a sign change without a functional-form assumption. I introduce the Robin Hood algorithm as a way to set the break point between the lines. This algorithm delivers higher power to detect U shapes than all the other break-point-setting alternatives I compared with it. The article includes simulations demonstrating the performance of the two-lines test and reanalyses of published results using this test. An app for running the two-lines test is available at http://webstimate.org/twolines .","container-title":"Advances in Methods and Practices in Psychological Science","DOI":"10.1177/2515245918805755","ISSN":"2515-2459, 2515-2467","issue":"4","journalAbbreviation":"Advances in Methods and Practices in Psychological Science","language":"en","page":"538-555","source":"DOI.org (Crossref)","title":"Two Lines: A Valid Alternative to the Invalid Testing of U-Shaped Relationships With Quadratic Regressions","title-short":"Two Lines","volume":"1","author":[{"family":"Simonsohn","given":"Uri"}],"issued":{"date-parts":[["2018",12]]}},"label":"page","suppress-author":true}],"schema":"https://github.com/citation-style-language/schema/raw/master/csl-citation.json"} </w:instrText>
      </w:r>
      <w:r w:rsidR="00D4768E">
        <w:rPr>
          <w:rFonts w:ascii="Times New Roman" w:hAnsi="Times New Roman" w:cs="Times New Roman"/>
          <w:sz w:val="24"/>
          <w:szCs w:val="24"/>
          <w:lang w:val="en-US"/>
        </w:rPr>
        <w:fldChar w:fldCharType="separate"/>
      </w:r>
      <w:r w:rsidR="00D4768E" w:rsidRPr="00D4768E">
        <w:rPr>
          <w:rFonts w:ascii="Times New Roman" w:hAnsi="Times New Roman" w:cs="Times New Roman"/>
          <w:sz w:val="24"/>
          <w:lang w:val="en-US"/>
        </w:rPr>
        <w:t>(2018)</w:t>
      </w:r>
      <w:r w:rsidR="00D4768E">
        <w:rPr>
          <w:rFonts w:ascii="Times New Roman" w:hAnsi="Times New Roman" w:cs="Times New Roman"/>
          <w:sz w:val="24"/>
          <w:szCs w:val="24"/>
          <w:lang w:val="en-US"/>
        </w:rPr>
        <w:fldChar w:fldCharType="end"/>
      </w:r>
      <w:r w:rsidR="00D4768E">
        <w:rPr>
          <w:rFonts w:ascii="Times New Roman" w:hAnsi="Times New Roman" w:cs="Times New Roman"/>
          <w:sz w:val="24"/>
          <w:szCs w:val="24"/>
          <w:lang w:val="en-US"/>
        </w:rPr>
        <w:t xml:space="preserve">. </w:t>
      </w:r>
      <w:r w:rsidR="003C5F5B">
        <w:rPr>
          <w:rFonts w:ascii="Times New Roman" w:hAnsi="Times New Roman" w:cs="Times New Roman"/>
          <w:sz w:val="24"/>
          <w:szCs w:val="24"/>
          <w:lang w:val="en-US"/>
        </w:rPr>
        <w:t>***</w:t>
      </w:r>
      <w:r w:rsidR="00915F79">
        <w:rPr>
          <w:rFonts w:ascii="Times New Roman" w:hAnsi="Times New Roman" w:cs="Times New Roman"/>
          <w:sz w:val="24"/>
          <w:szCs w:val="24"/>
          <w:lang w:val="en-US"/>
        </w:rPr>
        <w:t xml:space="preserve"> indicates </w:t>
      </w:r>
      <w:r w:rsidR="003C5F5B" w:rsidRPr="003C5F5B">
        <w:rPr>
          <w:rFonts w:ascii="Times New Roman" w:hAnsi="Times New Roman" w:cs="Times New Roman"/>
          <w:i/>
          <w:iCs/>
          <w:sz w:val="24"/>
          <w:szCs w:val="24"/>
          <w:lang w:val="en-US"/>
        </w:rPr>
        <w:t>p</w:t>
      </w:r>
      <w:r w:rsidR="003C5F5B">
        <w:rPr>
          <w:rFonts w:ascii="Times New Roman" w:hAnsi="Times New Roman" w:cs="Times New Roman"/>
          <w:sz w:val="24"/>
          <w:szCs w:val="24"/>
          <w:lang w:val="en-US"/>
        </w:rPr>
        <w:t xml:space="preserve"> &lt; .0001, **</w:t>
      </w:r>
      <w:r w:rsidR="00915F79">
        <w:rPr>
          <w:rFonts w:ascii="Times New Roman" w:hAnsi="Times New Roman" w:cs="Times New Roman"/>
          <w:sz w:val="24"/>
          <w:szCs w:val="24"/>
          <w:lang w:val="en-US"/>
        </w:rPr>
        <w:t xml:space="preserve"> indicates </w:t>
      </w:r>
      <w:r w:rsidR="003C5F5B" w:rsidRPr="003C5F5B">
        <w:rPr>
          <w:rFonts w:ascii="Times New Roman" w:hAnsi="Times New Roman" w:cs="Times New Roman"/>
          <w:i/>
          <w:iCs/>
          <w:sz w:val="24"/>
          <w:szCs w:val="24"/>
          <w:lang w:val="en-US"/>
        </w:rPr>
        <w:t>p</w:t>
      </w:r>
      <w:r w:rsidR="003C5F5B">
        <w:rPr>
          <w:rFonts w:ascii="Times New Roman" w:hAnsi="Times New Roman" w:cs="Times New Roman"/>
          <w:sz w:val="24"/>
          <w:szCs w:val="24"/>
          <w:lang w:val="en-US"/>
        </w:rPr>
        <w:t xml:space="preserve"> &lt; .001, *</w:t>
      </w:r>
      <w:r w:rsidR="00915F79">
        <w:rPr>
          <w:rFonts w:ascii="Times New Roman" w:hAnsi="Times New Roman" w:cs="Times New Roman"/>
          <w:sz w:val="24"/>
          <w:szCs w:val="24"/>
          <w:lang w:val="en-US"/>
        </w:rPr>
        <w:t xml:space="preserve"> indicates </w:t>
      </w:r>
      <w:r w:rsidR="003C5F5B" w:rsidRPr="003C5F5B">
        <w:rPr>
          <w:rFonts w:ascii="Times New Roman" w:hAnsi="Times New Roman" w:cs="Times New Roman"/>
          <w:i/>
          <w:iCs/>
          <w:sz w:val="24"/>
          <w:szCs w:val="24"/>
          <w:lang w:val="en-US"/>
        </w:rPr>
        <w:t>p</w:t>
      </w:r>
      <w:r w:rsidR="003C5F5B">
        <w:rPr>
          <w:rFonts w:ascii="Times New Roman" w:hAnsi="Times New Roman" w:cs="Times New Roman"/>
          <w:sz w:val="24"/>
          <w:szCs w:val="24"/>
          <w:lang w:val="en-US"/>
        </w:rPr>
        <w:t xml:space="preserve"> &lt; .05.</w:t>
      </w:r>
      <w:r>
        <w:rPr>
          <w:rFonts w:ascii="Times New Roman" w:hAnsi="Times New Roman" w:cs="Times New Roman"/>
          <w:sz w:val="24"/>
          <w:szCs w:val="24"/>
          <w:lang w:val="en-US"/>
        </w:rPr>
        <w:br w:type="page"/>
      </w:r>
    </w:p>
    <w:p w14:paraId="405A1DDA" w14:textId="14EFCB94" w:rsidR="002F20FC" w:rsidRPr="00800B31" w:rsidDel="002E4745" w:rsidRDefault="002F20FC" w:rsidP="00173044">
      <w:pPr>
        <w:spacing w:line="480" w:lineRule="auto"/>
        <w:rPr>
          <w:del w:id="143" w:author="Burger, Axel" w:date="2023-05-26T16:36:00Z"/>
          <w:rFonts w:ascii="Times New Roman" w:hAnsi="Times New Roman" w:cs="Times New Roman"/>
          <w:i/>
          <w:iCs/>
          <w:sz w:val="24"/>
          <w:szCs w:val="24"/>
          <w:lang w:val="en-US"/>
        </w:rPr>
      </w:pPr>
      <w:del w:id="144" w:author="Burger, Axel" w:date="2023-05-26T16:36:00Z">
        <w:r w:rsidRPr="00800B31" w:rsidDel="002E4745">
          <w:rPr>
            <w:rFonts w:ascii="Times New Roman" w:hAnsi="Times New Roman" w:cs="Times New Roman"/>
            <w:b/>
            <w:bCs/>
            <w:sz w:val="24"/>
            <w:szCs w:val="24"/>
            <w:lang w:val="en-US"/>
          </w:rPr>
          <w:lastRenderedPageBreak/>
          <w:delText>Figure 2</w:delText>
        </w:r>
        <w:r w:rsidR="007F157B" w:rsidDel="002E4745">
          <w:rPr>
            <w:rFonts w:ascii="Times New Roman" w:hAnsi="Times New Roman" w:cs="Times New Roman"/>
            <w:sz w:val="24"/>
            <w:szCs w:val="24"/>
            <w:lang w:val="en-US"/>
          </w:rPr>
          <w:br/>
        </w:r>
        <w:r w:rsidR="00FB5EDC" w:rsidRPr="00800B31" w:rsidDel="002E4745">
          <w:rPr>
            <w:rFonts w:ascii="Times New Roman" w:hAnsi="Times New Roman" w:cs="Times New Roman"/>
            <w:i/>
            <w:iCs/>
            <w:sz w:val="24"/>
            <w:szCs w:val="24"/>
            <w:lang w:val="en-US"/>
          </w:rPr>
          <w:delText>Associations of affective ambivalence and the general attitude toward Martin Schulz with crucial predictors</w:delText>
        </w:r>
        <w:r w:rsidR="003C5F5B" w:rsidDel="002E4745">
          <w:rPr>
            <w:rFonts w:ascii="Times New Roman" w:hAnsi="Times New Roman" w:cs="Times New Roman"/>
            <w:i/>
            <w:iCs/>
            <w:sz w:val="24"/>
            <w:szCs w:val="24"/>
            <w:lang w:val="en-US"/>
          </w:rPr>
          <w:delText xml:space="preserve"> (Study 1)</w:delText>
        </w:r>
      </w:del>
    </w:p>
    <w:p w14:paraId="65B0FEE8" w14:textId="4E61B393" w:rsidR="00FB5EDC" w:rsidDel="002E4745" w:rsidRDefault="00FB5EDC" w:rsidP="00173044">
      <w:pPr>
        <w:spacing w:line="480" w:lineRule="auto"/>
        <w:rPr>
          <w:del w:id="145" w:author="Burger, Axel" w:date="2023-05-26T16:36:00Z"/>
          <w:rFonts w:ascii="Times New Roman" w:hAnsi="Times New Roman" w:cs="Times New Roman"/>
          <w:sz w:val="24"/>
          <w:szCs w:val="24"/>
          <w:lang w:val="en-US"/>
        </w:rPr>
      </w:pPr>
    </w:p>
    <w:p w14:paraId="73D12F15" w14:textId="59D31D80" w:rsidR="00FB5EDC" w:rsidDel="002E4745" w:rsidRDefault="006D513C" w:rsidP="00173044">
      <w:pPr>
        <w:spacing w:line="480" w:lineRule="auto"/>
        <w:rPr>
          <w:del w:id="146" w:author="Burger, Axel" w:date="2023-05-26T16:36:00Z"/>
          <w:rFonts w:ascii="Times New Roman" w:hAnsi="Times New Roman" w:cs="Times New Roman"/>
          <w:sz w:val="24"/>
          <w:szCs w:val="24"/>
          <w:lang w:val="en-US"/>
        </w:rPr>
      </w:pPr>
      <w:del w:id="147" w:author="Burger, Axel" w:date="2023-05-26T16:36:00Z">
        <w:r w:rsidRPr="00800B31" w:rsidDel="002E4745">
          <w:rPr>
            <w:rFonts w:ascii="Times New Roman" w:hAnsi="Times New Roman" w:cs="Times New Roman"/>
            <w:i/>
            <w:iCs/>
            <w:sz w:val="24"/>
            <w:szCs w:val="24"/>
            <w:lang w:val="en-US"/>
          </w:rPr>
          <w:delText>Note.</w:delText>
        </w:r>
        <w:r w:rsidDel="002E4745">
          <w:rPr>
            <w:rFonts w:ascii="Times New Roman" w:hAnsi="Times New Roman" w:cs="Times New Roman"/>
            <w:sz w:val="24"/>
            <w:szCs w:val="24"/>
            <w:lang w:val="en-US"/>
          </w:rPr>
          <w:delText xml:space="preserve"> </w:delText>
        </w:r>
        <w:r w:rsidR="00EB5627" w:rsidDel="002E4745">
          <w:rPr>
            <w:rFonts w:ascii="Times New Roman" w:hAnsi="Times New Roman" w:cs="Times New Roman"/>
            <w:sz w:val="24"/>
            <w:szCs w:val="24"/>
            <w:lang w:val="en-US"/>
          </w:rPr>
          <w:delText xml:space="preserve">Panel A depicts the association of ideology with attitudinal ambivalence toward M. Schulz. Panel B depicts the association of ideology with the general attitude toward M. Schulz. Panel C depicts the association of the general attitude toward M. Schulz with attitudinal ambivalence. Panel D depicts the association of ideology with the residual ambivalence toward M. Schulz not predicted by a regression model including general attitudes as well as a quadratic term for general attitudes as predictors. </w:delText>
        </w:r>
        <w:r w:rsidDel="002E4745">
          <w:rPr>
            <w:rFonts w:ascii="Times New Roman" w:hAnsi="Times New Roman" w:cs="Times New Roman"/>
            <w:sz w:val="24"/>
            <w:szCs w:val="24"/>
            <w:lang w:val="en-US"/>
          </w:rPr>
          <w:delText>The</w:delText>
        </w:r>
        <w:r w:rsidR="005672D3" w:rsidDel="002E4745">
          <w:rPr>
            <w:rFonts w:ascii="Times New Roman" w:hAnsi="Times New Roman" w:cs="Times New Roman"/>
            <w:sz w:val="24"/>
            <w:szCs w:val="24"/>
            <w:lang w:val="en-US"/>
          </w:rPr>
          <w:delText xml:space="preserve"> </w:delText>
        </w:r>
        <w:r w:rsidDel="002E4745">
          <w:rPr>
            <w:rFonts w:ascii="Times New Roman" w:hAnsi="Times New Roman" w:cs="Times New Roman"/>
            <w:sz w:val="24"/>
            <w:szCs w:val="24"/>
            <w:lang w:val="en-US"/>
          </w:rPr>
          <w:delText xml:space="preserve">solid line depicts a generalized additive model (GAM) fitted to the data. </w:delText>
        </w:r>
        <w:bookmarkStart w:id="148" w:name="_Hlk119933971"/>
        <w:r w:rsidDel="002E4745">
          <w:rPr>
            <w:rFonts w:ascii="Times New Roman" w:hAnsi="Times New Roman" w:cs="Times New Roman"/>
            <w:sz w:val="24"/>
            <w:szCs w:val="24"/>
            <w:lang w:val="en-US"/>
          </w:rPr>
          <w:delText xml:space="preserve">The dashed vertical line represents the break point and the arrows and regression weights, refer to the regression lines below and above the break point of a two-lines test according to the algorithm developed by Simonsohn </w:delText>
        </w:r>
        <w:r w:rsidDel="002E4745">
          <w:rPr>
            <w:rFonts w:ascii="Times New Roman" w:hAnsi="Times New Roman" w:cs="Times New Roman"/>
            <w:sz w:val="24"/>
            <w:szCs w:val="24"/>
            <w:lang w:val="en-US"/>
          </w:rPr>
          <w:fldChar w:fldCharType="begin"/>
        </w:r>
        <w:r w:rsidR="0005471F" w:rsidDel="002E4745">
          <w:rPr>
            <w:rFonts w:ascii="Times New Roman" w:hAnsi="Times New Roman" w:cs="Times New Roman"/>
            <w:sz w:val="24"/>
            <w:szCs w:val="24"/>
            <w:lang w:val="en-US"/>
          </w:rPr>
          <w:delInstrText xml:space="preserve"> ADDIN ZOTERO_ITEM CSL_CITATION {"citationID":"FOkO1mmJ","properties":{"formattedCitation":"(2018)","plainCitation":"(2018)","noteIndex":0},"citationItems":[{"id":434,"uris":["http://zotero.org/users/6602770/items/3U4L4WSC"],"itemData":{"id":434,"type":"article-journal","abstract":"Many psychological theories predict U-shaped relationships: The effect of x is positive for low values of x, but negative for high values, or vice versa. Despite implying merely a change of sign, hypotheses about U-shaped functions are tested almost exclusively via quadratic regressions, an approach that imposes an arbitrary functional-form assumption that in some scenarios can lead to a 100% rate of false positives (e.g., the incorrect conclusion that y = log( x) is U shaped). Estimating two regression lines, one for low and one for high values of x, allows testing for a sign change without a functional-form assumption. I introduce the Robin Hood algorithm as a way to set the break point between the lines. This algorithm delivers higher power to detect U shapes than all the other break-point-setting alternatives I compared with it. The article includes simulations demonstrating the performance of the two-lines test and reanalyses of published results using this test. An app for running the two-lines test is available at http://webstimate.org/twolines .","container-title":"Advances in Methods and Practices in Psychological Science","DOI":"10.1177/2515245918805755","ISSN":"2515-2459, 2515-2467","issue":"4","journalAbbreviation":"Advances in Methods and Practices in Psychological Science","language":"en","page":"538-555","source":"DOI.org (Crossref)","title":"Two Lines: A Valid Alternative to the Invalid Testing of U-Shaped Relationships With Quadratic Regressions","title-short":"Two Lines","volume":"1","author":[{"family":"Simonsohn","given":"Uri"}],"issued":{"date-parts":[["2018",12]]}},"label":"page","suppress-author":true}],"schema":"https://github.com/citation-style-language/schema/raw/master/csl-citation.json"} </w:delInstrText>
        </w:r>
        <w:r w:rsidDel="002E4745">
          <w:rPr>
            <w:rFonts w:ascii="Times New Roman" w:hAnsi="Times New Roman" w:cs="Times New Roman"/>
            <w:sz w:val="24"/>
            <w:szCs w:val="24"/>
            <w:lang w:val="en-US"/>
          </w:rPr>
          <w:fldChar w:fldCharType="separate"/>
        </w:r>
        <w:r w:rsidRPr="00D4768E" w:rsidDel="002E4745">
          <w:rPr>
            <w:rFonts w:ascii="Times New Roman" w:hAnsi="Times New Roman" w:cs="Times New Roman"/>
            <w:sz w:val="24"/>
            <w:lang w:val="en-US"/>
          </w:rPr>
          <w:delText>(2018)</w:delText>
        </w:r>
        <w:r w:rsidDel="002E4745">
          <w:rPr>
            <w:rFonts w:ascii="Times New Roman" w:hAnsi="Times New Roman" w:cs="Times New Roman"/>
            <w:sz w:val="24"/>
            <w:szCs w:val="24"/>
            <w:lang w:val="en-US"/>
          </w:rPr>
          <w:fldChar w:fldCharType="end"/>
        </w:r>
        <w:r w:rsidDel="002E4745">
          <w:rPr>
            <w:rFonts w:ascii="Times New Roman" w:hAnsi="Times New Roman" w:cs="Times New Roman"/>
            <w:sz w:val="24"/>
            <w:szCs w:val="24"/>
            <w:lang w:val="en-US"/>
          </w:rPr>
          <w:delText xml:space="preserve">. </w:delText>
        </w:r>
        <w:r w:rsidR="00915F79" w:rsidDel="002E4745">
          <w:rPr>
            <w:rFonts w:ascii="Times New Roman" w:hAnsi="Times New Roman" w:cs="Times New Roman"/>
            <w:sz w:val="24"/>
            <w:szCs w:val="24"/>
            <w:lang w:val="en-US"/>
          </w:rPr>
          <w:delText xml:space="preserve">*** indicates </w:delText>
        </w:r>
        <w:r w:rsidR="00915F79" w:rsidRPr="003C5F5B" w:rsidDel="002E4745">
          <w:rPr>
            <w:rFonts w:ascii="Times New Roman" w:hAnsi="Times New Roman" w:cs="Times New Roman"/>
            <w:i/>
            <w:iCs/>
            <w:sz w:val="24"/>
            <w:szCs w:val="24"/>
            <w:lang w:val="en-US"/>
          </w:rPr>
          <w:delText>p</w:delText>
        </w:r>
        <w:r w:rsidR="00915F79" w:rsidDel="002E4745">
          <w:rPr>
            <w:rFonts w:ascii="Times New Roman" w:hAnsi="Times New Roman" w:cs="Times New Roman"/>
            <w:sz w:val="24"/>
            <w:szCs w:val="24"/>
            <w:lang w:val="en-US"/>
          </w:rPr>
          <w:delText xml:space="preserve"> &lt; .0001, ** indicates </w:delText>
        </w:r>
        <w:r w:rsidR="00915F79" w:rsidRPr="003C5F5B" w:rsidDel="002E4745">
          <w:rPr>
            <w:rFonts w:ascii="Times New Roman" w:hAnsi="Times New Roman" w:cs="Times New Roman"/>
            <w:i/>
            <w:iCs/>
            <w:sz w:val="24"/>
            <w:szCs w:val="24"/>
            <w:lang w:val="en-US"/>
          </w:rPr>
          <w:delText>p</w:delText>
        </w:r>
        <w:r w:rsidR="00915F79" w:rsidDel="002E4745">
          <w:rPr>
            <w:rFonts w:ascii="Times New Roman" w:hAnsi="Times New Roman" w:cs="Times New Roman"/>
            <w:sz w:val="24"/>
            <w:szCs w:val="24"/>
            <w:lang w:val="en-US"/>
          </w:rPr>
          <w:delText xml:space="preserve"> &lt; .001, * indicates </w:delText>
        </w:r>
        <w:r w:rsidR="00915F79" w:rsidRPr="003C5F5B" w:rsidDel="002E4745">
          <w:rPr>
            <w:rFonts w:ascii="Times New Roman" w:hAnsi="Times New Roman" w:cs="Times New Roman"/>
            <w:i/>
            <w:iCs/>
            <w:sz w:val="24"/>
            <w:szCs w:val="24"/>
            <w:lang w:val="en-US"/>
          </w:rPr>
          <w:delText>p</w:delText>
        </w:r>
        <w:r w:rsidR="00915F79" w:rsidDel="002E4745">
          <w:rPr>
            <w:rFonts w:ascii="Times New Roman" w:hAnsi="Times New Roman" w:cs="Times New Roman"/>
            <w:sz w:val="24"/>
            <w:szCs w:val="24"/>
            <w:lang w:val="en-US"/>
          </w:rPr>
          <w:delText xml:space="preserve"> &lt; .05.</w:delText>
        </w:r>
        <w:bookmarkEnd w:id="148"/>
      </w:del>
    </w:p>
    <w:p w14:paraId="68AEBB73" w14:textId="3EE37396" w:rsidR="00E655E3" w:rsidRPr="00E655E3" w:rsidDel="002E4745" w:rsidRDefault="00E655E3" w:rsidP="00173044">
      <w:pPr>
        <w:spacing w:line="480" w:lineRule="auto"/>
        <w:rPr>
          <w:del w:id="149" w:author="Burger, Axel" w:date="2023-05-26T16:36:00Z"/>
          <w:rFonts w:ascii="Times New Roman" w:hAnsi="Times New Roman" w:cs="Times New Roman"/>
          <w:b/>
          <w:bCs/>
          <w:sz w:val="24"/>
          <w:szCs w:val="24"/>
          <w:lang w:val="en-US"/>
        </w:rPr>
      </w:pPr>
      <w:del w:id="150" w:author="Burger, Axel" w:date="2023-05-26T16:36:00Z">
        <w:r w:rsidRPr="00E655E3" w:rsidDel="002E4745">
          <w:rPr>
            <w:rFonts w:ascii="Times New Roman" w:hAnsi="Times New Roman" w:cs="Times New Roman"/>
            <w:b/>
            <w:bCs/>
            <w:sz w:val="24"/>
            <w:szCs w:val="24"/>
            <w:lang w:val="en-US"/>
          </w:rPr>
          <w:delText>Discussion</w:delText>
        </w:r>
      </w:del>
    </w:p>
    <w:p w14:paraId="07C2D685" w14:textId="0F950988" w:rsidR="00E655E3" w:rsidDel="002E4745" w:rsidRDefault="00E655E3" w:rsidP="00173044">
      <w:pPr>
        <w:spacing w:line="480" w:lineRule="auto"/>
        <w:rPr>
          <w:del w:id="151" w:author="Burger, Axel" w:date="2023-05-26T16:36:00Z"/>
          <w:rFonts w:ascii="Times New Roman" w:hAnsi="Times New Roman" w:cs="Times New Roman"/>
          <w:sz w:val="24"/>
          <w:szCs w:val="24"/>
          <w:lang w:val="en-US"/>
        </w:rPr>
      </w:pPr>
      <w:del w:id="152" w:author="Burger, Axel" w:date="2023-05-26T16:36:00Z">
        <w:r w:rsidDel="002E4745">
          <w:rPr>
            <w:rFonts w:ascii="Times New Roman" w:hAnsi="Times New Roman" w:cs="Times New Roman"/>
            <w:sz w:val="24"/>
            <w:szCs w:val="24"/>
            <w:lang w:val="en-US"/>
          </w:rPr>
          <w:tab/>
        </w:r>
        <w:r w:rsidR="0030606A" w:rsidDel="002E4745">
          <w:rPr>
            <w:rFonts w:ascii="Times New Roman" w:hAnsi="Times New Roman" w:cs="Times New Roman"/>
            <w:sz w:val="24"/>
            <w:szCs w:val="24"/>
            <w:lang w:val="en-US"/>
          </w:rPr>
          <w:delText xml:space="preserve">The results of </w:delText>
        </w:r>
        <w:r w:rsidR="003D168D" w:rsidDel="002E4745">
          <w:rPr>
            <w:rFonts w:ascii="Times New Roman" w:hAnsi="Times New Roman" w:cs="Times New Roman"/>
            <w:sz w:val="24"/>
            <w:szCs w:val="24"/>
            <w:lang w:val="en-US"/>
          </w:rPr>
          <w:delText xml:space="preserve">Study 1 clearly support the prediction of a curvilinear association between ideological orientations and affective ambivalence toward political candidates where ambivalence is less pronounced at both extremes of the ideological spectrum. However, the results also indicate that this pattern </w:delText>
        </w:r>
        <w:r w:rsidR="0030606A" w:rsidDel="002E4745">
          <w:rPr>
            <w:rFonts w:ascii="Times New Roman" w:hAnsi="Times New Roman" w:cs="Times New Roman"/>
            <w:sz w:val="24"/>
            <w:szCs w:val="24"/>
            <w:lang w:val="en-US"/>
          </w:rPr>
          <w:delText>is</w:delText>
        </w:r>
        <w:r w:rsidR="003D168D" w:rsidDel="002E4745">
          <w:rPr>
            <w:rFonts w:ascii="Times New Roman" w:hAnsi="Times New Roman" w:cs="Times New Roman"/>
            <w:sz w:val="24"/>
            <w:szCs w:val="24"/>
            <w:lang w:val="en-US"/>
          </w:rPr>
          <w:delText xml:space="preserve"> due to the association of ideology with general attitudes toward the candidates and </w:delText>
        </w:r>
        <w:r w:rsidR="00CD5C82" w:rsidDel="002E4745">
          <w:rPr>
            <w:rFonts w:ascii="Times New Roman" w:hAnsi="Times New Roman" w:cs="Times New Roman"/>
            <w:sz w:val="24"/>
            <w:szCs w:val="24"/>
            <w:lang w:val="en-US"/>
          </w:rPr>
          <w:delText xml:space="preserve">due to </w:delText>
        </w:r>
        <w:r w:rsidR="003D168D" w:rsidDel="002E4745">
          <w:rPr>
            <w:rFonts w:ascii="Times New Roman" w:hAnsi="Times New Roman" w:cs="Times New Roman"/>
            <w:sz w:val="24"/>
            <w:szCs w:val="24"/>
            <w:lang w:val="en-US"/>
          </w:rPr>
          <w:delText xml:space="preserve">the association of general attitudes with ambivalence. Once the variance in ambivalence that </w:delText>
        </w:r>
        <w:r w:rsidR="0030606A" w:rsidDel="002E4745">
          <w:rPr>
            <w:rFonts w:ascii="Times New Roman" w:hAnsi="Times New Roman" w:cs="Times New Roman"/>
            <w:sz w:val="24"/>
            <w:szCs w:val="24"/>
            <w:lang w:val="en-US"/>
          </w:rPr>
          <w:delText>is associated with</w:delText>
        </w:r>
        <w:r w:rsidR="003D168D" w:rsidDel="002E4745">
          <w:rPr>
            <w:rFonts w:ascii="Times New Roman" w:hAnsi="Times New Roman" w:cs="Times New Roman"/>
            <w:sz w:val="24"/>
            <w:szCs w:val="24"/>
            <w:lang w:val="en-US"/>
          </w:rPr>
          <w:delText xml:space="preserve"> general attitudes </w:delText>
        </w:r>
        <w:r w:rsidR="00CD5C82" w:rsidDel="002E4745">
          <w:rPr>
            <w:rFonts w:ascii="Times New Roman" w:hAnsi="Times New Roman" w:cs="Times New Roman"/>
            <w:sz w:val="24"/>
            <w:szCs w:val="24"/>
            <w:lang w:val="en-US"/>
          </w:rPr>
          <w:delText>was</w:delText>
        </w:r>
        <w:r w:rsidR="003D168D" w:rsidDel="002E4745">
          <w:rPr>
            <w:rFonts w:ascii="Times New Roman" w:hAnsi="Times New Roman" w:cs="Times New Roman"/>
            <w:sz w:val="24"/>
            <w:szCs w:val="24"/>
            <w:lang w:val="en-US"/>
          </w:rPr>
          <w:delText xml:space="preserve"> controlled</w:delText>
        </w:r>
        <w:r w:rsidR="00CD5C82" w:rsidDel="002E4745">
          <w:rPr>
            <w:rFonts w:ascii="Times New Roman" w:hAnsi="Times New Roman" w:cs="Times New Roman"/>
            <w:sz w:val="24"/>
            <w:szCs w:val="24"/>
            <w:lang w:val="en-US"/>
          </w:rPr>
          <w:delText xml:space="preserve"> in the analyses</w:delText>
        </w:r>
        <w:r w:rsidR="003D168D" w:rsidDel="002E4745">
          <w:rPr>
            <w:rFonts w:ascii="Times New Roman" w:hAnsi="Times New Roman" w:cs="Times New Roman"/>
            <w:sz w:val="24"/>
            <w:szCs w:val="24"/>
            <w:lang w:val="en-US"/>
          </w:rPr>
          <w:delText xml:space="preserve">, there was no or only very weak evidence for an association (linear or curvilinear) between ideology and </w:delText>
        </w:r>
        <w:r w:rsidR="00CD5C82" w:rsidDel="002E4745">
          <w:rPr>
            <w:rFonts w:ascii="Times New Roman" w:hAnsi="Times New Roman" w:cs="Times New Roman"/>
            <w:sz w:val="24"/>
            <w:szCs w:val="24"/>
            <w:lang w:val="en-US"/>
          </w:rPr>
          <w:delText xml:space="preserve">the </w:delText>
        </w:r>
        <w:r w:rsidR="0030606A" w:rsidDel="002E4745">
          <w:rPr>
            <w:rFonts w:ascii="Times New Roman" w:hAnsi="Times New Roman" w:cs="Times New Roman"/>
            <w:sz w:val="24"/>
            <w:szCs w:val="24"/>
            <w:lang w:val="en-US"/>
          </w:rPr>
          <w:delText xml:space="preserve">residual </w:delText>
        </w:r>
        <w:r w:rsidR="003D168D" w:rsidDel="002E4745">
          <w:rPr>
            <w:rFonts w:ascii="Times New Roman" w:hAnsi="Times New Roman" w:cs="Times New Roman"/>
            <w:sz w:val="24"/>
            <w:szCs w:val="24"/>
            <w:lang w:val="en-US"/>
          </w:rPr>
          <w:delText>affective ambivalence toward the two political candidates.</w:delText>
        </w:r>
      </w:del>
    </w:p>
    <w:p w14:paraId="484EA67D" w14:textId="57AD3EBD" w:rsidR="004507C4" w:rsidRPr="00520F7B" w:rsidRDefault="00481E13" w:rsidP="00520F7B">
      <w:pPr>
        <w:spacing w:line="480" w:lineRule="auto"/>
        <w:jc w:val="center"/>
        <w:rPr>
          <w:rFonts w:ascii="Times New Roman" w:hAnsi="Times New Roman" w:cs="Times New Roman"/>
          <w:b/>
          <w:bCs/>
          <w:sz w:val="24"/>
          <w:szCs w:val="24"/>
          <w:lang w:val="en-US"/>
        </w:rPr>
      </w:pPr>
      <w:r w:rsidRPr="00481E13">
        <w:rPr>
          <w:rFonts w:ascii="Times New Roman" w:hAnsi="Times New Roman" w:cs="Times New Roman"/>
          <w:b/>
          <w:bCs/>
          <w:sz w:val="24"/>
          <w:szCs w:val="24"/>
          <w:lang w:val="en-US"/>
        </w:rPr>
        <w:t>Study 2</w:t>
      </w:r>
    </w:p>
    <w:p w14:paraId="63B8F090" w14:textId="0AE7AD25" w:rsidR="00481E13" w:rsidRDefault="009854AC" w:rsidP="00653CFE">
      <w:pPr>
        <w:spacing w:line="480" w:lineRule="auto"/>
        <w:ind w:firstLine="708"/>
        <w:rPr>
          <w:rFonts w:ascii="Times New Roman" w:hAnsi="Times New Roman" w:cs="Times New Roman"/>
          <w:sz w:val="24"/>
          <w:szCs w:val="24"/>
          <w:lang w:val="en-US"/>
        </w:rPr>
      </w:pPr>
      <w:del w:id="153" w:author="Burger, Axel" w:date="2023-05-26T16:43:00Z">
        <w:r w:rsidDel="00A76294">
          <w:rPr>
            <w:rFonts w:ascii="Times New Roman" w:hAnsi="Times New Roman" w:cs="Times New Roman"/>
            <w:sz w:val="24"/>
            <w:szCs w:val="24"/>
            <w:lang w:val="en-US"/>
          </w:rPr>
          <w:delText>Like</w:delText>
        </w:r>
        <w:r w:rsidR="001153DC" w:rsidDel="00A76294">
          <w:rPr>
            <w:rFonts w:ascii="Times New Roman" w:hAnsi="Times New Roman" w:cs="Times New Roman"/>
            <w:sz w:val="24"/>
            <w:szCs w:val="24"/>
            <w:lang w:val="en-US"/>
          </w:rPr>
          <w:delText xml:space="preserve"> Study 1, </w:delText>
        </w:r>
      </w:del>
      <w:r w:rsidR="00481E13" w:rsidRPr="00481E13">
        <w:rPr>
          <w:rFonts w:ascii="Times New Roman" w:hAnsi="Times New Roman" w:cs="Times New Roman"/>
          <w:sz w:val="24"/>
          <w:szCs w:val="24"/>
          <w:lang w:val="en-US"/>
        </w:rPr>
        <w:t xml:space="preserve">Study 2 </w:t>
      </w:r>
      <w:r w:rsidR="00481E13">
        <w:rPr>
          <w:rFonts w:ascii="Times New Roman" w:hAnsi="Times New Roman" w:cs="Times New Roman"/>
          <w:sz w:val="24"/>
          <w:szCs w:val="24"/>
          <w:lang w:val="en-US"/>
        </w:rPr>
        <w:t>investigate</w:t>
      </w:r>
      <w:r w:rsidR="00297170">
        <w:rPr>
          <w:rFonts w:ascii="Times New Roman" w:hAnsi="Times New Roman" w:cs="Times New Roman"/>
          <w:sz w:val="24"/>
          <w:szCs w:val="24"/>
          <w:lang w:val="en-US"/>
        </w:rPr>
        <w:t>d</w:t>
      </w:r>
      <w:r w:rsidR="00481E13">
        <w:rPr>
          <w:rFonts w:ascii="Times New Roman" w:hAnsi="Times New Roman" w:cs="Times New Roman"/>
          <w:sz w:val="24"/>
          <w:szCs w:val="24"/>
          <w:lang w:val="en-US"/>
        </w:rPr>
        <w:t xml:space="preserve"> the association of political ideology with </w:t>
      </w:r>
      <w:ins w:id="154" w:author="Burger, Axel" w:date="2023-05-26T16:41:00Z">
        <w:r w:rsidR="00A76294">
          <w:rPr>
            <w:rFonts w:ascii="Times New Roman" w:hAnsi="Times New Roman" w:cs="Times New Roman"/>
            <w:sz w:val="24"/>
            <w:szCs w:val="24"/>
            <w:lang w:val="en-US"/>
          </w:rPr>
          <w:t>attitudinal</w:t>
        </w:r>
      </w:ins>
      <w:del w:id="155" w:author="Burger, Axel" w:date="2023-05-26T16:41:00Z">
        <w:r w:rsidR="00481E13" w:rsidDel="00A76294">
          <w:rPr>
            <w:rFonts w:ascii="Times New Roman" w:hAnsi="Times New Roman" w:cs="Times New Roman"/>
            <w:sz w:val="24"/>
            <w:szCs w:val="24"/>
            <w:lang w:val="en-US"/>
          </w:rPr>
          <w:delText>the</w:delText>
        </w:r>
      </w:del>
      <w:r w:rsidR="00481E13">
        <w:rPr>
          <w:rFonts w:ascii="Times New Roman" w:hAnsi="Times New Roman" w:cs="Times New Roman"/>
          <w:sz w:val="24"/>
          <w:szCs w:val="24"/>
          <w:lang w:val="en-US"/>
        </w:rPr>
        <w:t xml:space="preserve"> ambivalence </w:t>
      </w:r>
      <w:del w:id="156" w:author="Burger, Axel" w:date="2023-05-26T16:41:00Z">
        <w:r w:rsidR="00481E13" w:rsidDel="00A76294">
          <w:rPr>
            <w:rFonts w:ascii="Times New Roman" w:hAnsi="Times New Roman" w:cs="Times New Roman"/>
            <w:sz w:val="24"/>
            <w:szCs w:val="24"/>
            <w:lang w:val="en-US"/>
          </w:rPr>
          <w:delText xml:space="preserve">of attitudes </w:delText>
        </w:r>
      </w:del>
      <w:r w:rsidR="00481E13">
        <w:rPr>
          <w:rFonts w:ascii="Times New Roman" w:hAnsi="Times New Roman" w:cs="Times New Roman"/>
          <w:sz w:val="24"/>
          <w:szCs w:val="24"/>
          <w:lang w:val="en-US"/>
        </w:rPr>
        <w:t>toward political candidates</w:t>
      </w:r>
      <w:ins w:id="157" w:author="Burger, Axel" w:date="2023-05-26T16:43:00Z">
        <w:r w:rsidR="00A76294">
          <w:rPr>
            <w:rFonts w:ascii="Times New Roman" w:hAnsi="Times New Roman" w:cs="Times New Roman"/>
            <w:sz w:val="24"/>
            <w:szCs w:val="24"/>
            <w:lang w:val="en-US"/>
          </w:rPr>
          <w:t xml:space="preserve"> using </w:t>
        </w:r>
        <w:r w:rsidR="00A76294">
          <w:rPr>
            <w:rFonts w:ascii="Times New Roman" w:hAnsi="Times New Roman" w:cs="Times New Roman"/>
            <w:sz w:val="24"/>
            <w:szCs w:val="24"/>
            <w:lang w:val="en-US"/>
          </w:rPr>
          <w:t xml:space="preserve">data collected in the context of the German Federal Election in 2021, in which Olaf Scholz of the social democratic party (SPD), Armin </w:t>
        </w:r>
        <w:proofErr w:type="spellStart"/>
        <w:r w:rsidR="00A76294">
          <w:rPr>
            <w:rFonts w:ascii="Times New Roman" w:hAnsi="Times New Roman" w:cs="Times New Roman"/>
            <w:sz w:val="24"/>
            <w:szCs w:val="24"/>
            <w:lang w:val="en-US"/>
          </w:rPr>
          <w:t>Laschet</w:t>
        </w:r>
        <w:proofErr w:type="spellEnd"/>
        <w:r w:rsidR="00A76294">
          <w:rPr>
            <w:rFonts w:ascii="Times New Roman" w:hAnsi="Times New Roman" w:cs="Times New Roman"/>
            <w:sz w:val="24"/>
            <w:szCs w:val="24"/>
            <w:lang w:val="en-US"/>
          </w:rPr>
          <w:t xml:space="preserve"> of the Christian conservative party (CDU), and </w:t>
        </w:r>
        <w:proofErr w:type="spellStart"/>
        <w:r w:rsidR="00A76294">
          <w:rPr>
            <w:rFonts w:ascii="Times New Roman" w:hAnsi="Times New Roman" w:cs="Times New Roman"/>
            <w:sz w:val="24"/>
            <w:szCs w:val="24"/>
            <w:lang w:val="en-US"/>
          </w:rPr>
          <w:t>Annalena</w:t>
        </w:r>
        <w:proofErr w:type="spellEnd"/>
        <w:r w:rsidR="00A76294">
          <w:rPr>
            <w:rFonts w:ascii="Times New Roman" w:hAnsi="Times New Roman" w:cs="Times New Roman"/>
            <w:sz w:val="24"/>
            <w:szCs w:val="24"/>
            <w:lang w:val="en-US"/>
          </w:rPr>
          <w:t xml:space="preserve"> </w:t>
        </w:r>
        <w:proofErr w:type="spellStart"/>
        <w:r w:rsidR="00A76294">
          <w:rPr>
            <w:rFonts w:ascii="Times New Roman" w:hAnsi="Times New Roman" w:cs="Times New Roman"/>
            <w:sz w:val="24"/>
            <w:szCs w:val="24"/>
            <w:lang w:val="en-US"/>
          </w:rPr>
          <w:t>Baerbock</w:t>
        </w:r>
        <w:proofErr w:type="spellEnd"/>
        <w:r w:rsidR="00A76294">
          <w:rPr>
            <w:rFonts w:ascii="Times New Roman" w:hAnsi="Times New Roman" w:cs="Times New Roman"/>
            <w:sz w:val="24"/>
            <w:szCs w:val="24"/>
            <w:lang w:val="en-US"/>
          </w:rPr>
          <w:t xml:space="preserve"> of the green party competed for the chancellorship</w:t>
        </w:r>
      </w:ins>
      <w:r>
        <w:rPr>
          <w:rFonts w:ascii="Times New Roman" w:hAnsi="Times New Roman" w:cs="Times New Roman"/>
          <w:sz w:val="24"/>
          <w:szCs w:val="24"/>
          <w:lang w:val="en-US"/>
        </w:rPr>
        <w:t xml:space="preserve">. </w:t>
      </w:r>
      <w:r w:rsidR="00B53344">
        <w:rPr>
          <w:rFonts w:ascii="Times New Roman" w:hAnsi="Times New Roman" w:cs="Times New Roman"/>
          <w:sz w:val="24"/>
          <w:szCs w:val="24"/>
          <w:lang w:val="en-US"/>
        </w:rPr>
        <w:t xml:space="preserve">Compared to Study 1, </w:t>
      </w:r>
      <w:ins w:id="158" w:author="Burger, Axel" w:date="2023-05-26T16:44:00Z">
        <w:r w:rsidR="00A76294">
          <w:rPr>
            <w:rFonts w:ascii="Times New Roman" w:hAnsi="Times New Roman" w:cs="Times New Roman"/>
            <w:sz w:val="24"/>
            <w:szCs w:val="24"/>
            <w:lang w:val="en-US"/>
          </w:rPr>
          <w:t>this survey used</w:t>
        </w:r>
      </w:ins>
      <w:del w:id="159" w:author="Burger, Axel" w:date="2023-05-26T16:44:00Z">
        <w:r w:rsidR="00B53344" w:rsidDel="00A76294">
          <w:rPr>
            <w:rFonts w:ascii="Times New Roman" w:hAnsi="Times New Roman" w:cs="Times New Roman"/>
            <w:sz w:val="24"/>
            <w:szCs w:val="24"/>
            <w:lang w:val="en-US"/>
          </w:rPr>
          <w:delText>it use</w:delText>
        </w:r>
        <w:r w:rsidR="00297170" w:rsidDel="00A76294">
          <w:rPr>
            <w:rFonts w:ascii="Times New Roman" w:hAnsi="Times New Roman" w:cs="Times New Roman"/>
            <w:sz w:val="24"/>
            <w:szCs w:val="24"/>
            <w:lang w:val="en-US"/>
          </w:rPr>
          <w:delText>d</w:delText>
        </w:r>
        <w:r w:rsidR="00B53344" w:rsidDel="00A76294">
          <w:rPr>
            <w:rFonts w:ascii="Times New Roman" w:hAnsi="Times New Roman" w:cs="Times New Roman"/>
            <w:sz w:val="24"/>
            <w:szCs w:val="24"/>
            <w:lang w:val="en-US"/>
          </w:rPr>
          <w:delText xml:space="preserve"> </w:delText>
        </w:r>
        <w:r w:rsidR="00377B33" w:rsidDel="00A76294">
          <w:rPr>
            <w:rFonts w:ascii="Times New Roman" w:hAnsi="Times New Roman" w:cs="Times New Roman"/>
            <w:sz w:val="24"/>
            <w:szCs w:val="24"/>
            <w:lang w:val="en-US"/>
          </w:rPr>
          <w:delText>data on</w:delText>
        </w:r>
        <w:r w:rsidDel="00A76294">
          <w:rPr>
            <w:rFonts w:ascii="Times New Roman" w:hAnsi="Times New Roman" w:cs="Times New Roman"/>
            <w:sz w:val="24"/>
            <w:szCs w:val="24"/>
            <w:lang w:val="en-US"/>
          </w:rPr>
          <w:delText xml:space="preserve"> a different election with different political candida</w:delText>
        </w:r>
      </w:del>
      <w:del w:id="160" w:author="Burger, Axel" w:date="2023-05-26T16:43:00Z">
        <w:r w:rsidDel="00A76294">
          <w:rPr>
            <w:rFonts w:ascii="Times New Roman" w:hAnsi="Times New Roman" w:cs="Times New Roman"/>
            <w:sz w:val="24"/>
            <w:szCs w:val="24"/>
            <w:lang w:val="en-US"/>
          </w:rPr>
          <w:delText>tes</w:delText>
        </w:r>
        <w:r w:rsidR="00E010AA" w:rsidDel="00A76294">
          <w:rPr>
            <w:rFonts w:ascii="Times New Roman" w:hAnsi="Times New Roman" w:cs="Times New Roman"/>
            <w:sz w:val="24"/>
            <w:szCs w:val="24"/>
            <w:lang w:val="en-US"/>
          </w:rPr>
          <w:delText xml:space="preserve"> that </w:delText>
        </w:r>
        <w:r w:rsidR="0030606A" w:rsidDel="00A76294">
          <w:rPr>
            <w:rFonts w:ascii="Times New Roman" w:hAnsi="Times New Roman" w:cs="Times New Roman"/>
            <w:sz w:val="24"/>
            <w:szCs w:val="24"/>
            <w:lang w:val="en-US"/>
          </w:rPr>
          <w:delText>was</w:delText>
        </w:r>
        <w:r w:rsidR="00E010AA" w:rsidDel="00A76294">
          <w:rPr>
            <w:rFonts w:ascii="Times New Roman" w:hAnsi="Times New Roman" w:cs="Times New Roman"/>
            <w:sz w:val="24"/>
            <w:szCs w:val="24"/>
            <w:lang w:val="en-US"/>
          </w:rPr>
          <w:delText xml:space="preserve"> collected</w:delText>
        </w:r>
        <w:r w:rsidDel="00A76294">
          <w:rPr>
            <w:rFonts w:ascii="Times New Roman" w:hAnsi="Times New Roman" w:cs="Times New Roman"/>
            <w:sz w:val="24"/>
            <w:szCs w:val="24"/>
            <w:lang w:val="en-US"/>
          </w:rPr>
          <w:delText xml:space="preserve"> using</w:delText>
        </w:r>
      </w:del>
      <w:r>
        <w:rPr>
          <w:rFonts w:ascii="Times New Roman" w:hAnsi="Times New Roman" w:cs="Times New Roman"/>
          <w:sz w:val="24"/>
          <w:szCs w:val="24"/>
          <w:lang w:val="en-US"/>
        </w:rPr>
        <w:t xml:space="preserve"> a different interview mode and sampling design</w:t>
      </w:r>
      <w:r w:rsidR="00E010AA">
        <w:rPr>
          <w:rFonts w:ascii="Times New Roman" w:hAnsi="Times New Roman" w:cs="Times New Roman"/>
          <w:sz w:val="24"/>
          <w:szCs w:val="24"/>
          <w:lang w:val="en-US"/>
        </w:rPr>
        <w:t xml:space="preserve"> a</w:t>
      </w:r>
      <w:r w:rsidR="00B53344">
        <w:rPr>
          <w:rFonts w:ascii="Times New Roman" w:hAnsi="Times New Roman" w:cs="Times New Roman"/>
          <w:sz w:val="24"/>
          <w:szCs w:val="24"/>
          <w:lang w:val="en-US"/>
        </w:rPr>
        <w:t>s well as</w:t>
      </w:r>
      <w:r w:rsidR="00E010AA">
        <w:rPr>
          <w:rFonts w:ascii="Times New Roman" w:hAnsi="Times New Roman" w:cs="Times New Roman"/>
          <w:sz w:val="24"/>
          <w:szCs w:val="24"/>
          <w:lang w:val="en-US"/>
        </w:rPr>
        <w:t xml:space="preserve"> </w:t>
      </w:r>
      <w:del w:id="161" w:author="Burger, Axel" w:date="2023-05-26T16:44:00Z">
        <w:r w:rsidDel="00A76294">
          <w:rPr>
            <w:rFonts w:ascii="Times New Roman" w:hAnsi="Times New Roman" w:cs="Times New Roman"/>
            <w:sz w:val="24"/>
            <w:szCs w:val="24"/>
            <w:lang w:val="en-US"/>
          </w:rPr>
          <w:delText xml:space="preserve">using </w:delText>
        </w:r>
      </w:del>
      <w:r>
        <w:rPr>
          <w:rFonts w:ascii="Times New Roman" w:hAnsi="Times New Roman" w:cs="Times New Roman"/>
          <w:sz w:val="24"/>
          <w:szCs w:val="24"/>
          <w:lang w:val="en-US"/>
        </w:rPr>
        <w:t>a different question format to assess positive and negative reactions toward the candidates</w:t>
      </w:r>
      <w:r w:rsidR="00B53344">
        <w:rPr>
          <w:rFonts w:ascii="Times New Roman" w:hAnsi="Times New Roman" w:cs="Times New Roman"/>
          <w:sz w:val="24"/>
          <w:szCs w:val="24"/>
          <w:lang w:val="en-US"/>
        </w:rPr>
        <w:t>.</w:t>
      </w:r>
      <w:del w:id="162" w:author="Burger, Axel" w:date="2023-05-26T16:44:00Z">
        <w:r w:rsidR="00B53344" w:rsidDel="00A76294">
          <w:rPr>
            <w:rFonts w:ascii="Times New Roman" w:hAnsi="Times New Roman" w:cs="Times New Roman"/>
            <w:sz w:val="24"/>
            <w:szCs w:val="24"/>
            <w:lang w:val="en-US"/>
          </w:rPr>
          <w:delText xml:space="preserve"> In addition,</w:delText>
        </w:r>
        <w:r w:rsidDel="00A76294">
          <w:rPr>
            <w:rFonts w:ascii="Times New Roman" w:hAnsi="Times New Roman" w:cs="Times New Roman"/>
            <w:sz w:val="24"/>
            <w:szCs w:val="24"/>
            <w:lang w:val="en-US"/>
          </w:rPr>
          <w:delText xml:space="preserve"> </w:delText>
        </w:r>
        <w:r w:rsidR="00E010AA" w:rsidDel="00A76294">
          <w:rPr>
            <w:rFonts w:ascii="Times New Roman" w:hAnsi="Times New Roman" w:cs="Times New Roman"/>
            <w:sz w:val="24"/>
            <w:szCs w:val="24"/>
            <w:lang w:val="en-US"/>
          </w:rPr>
          <w:delText>Study 2 differs from Study 1 by</w:delText>
        </w:r>
        <w:r w:rsidDel="00A76294">
          <w:rPr>
            <w:rFonts w:ascii="Times New Roman" w:hAnsi="Times New Roman" w:cs="Times New Roman"/>
            <w:sz w:val="24"/>
            <w:szCs w:val="24"/>
            <w:lang w:val="en-US"/>
          </w:rPr>
          <w:delText xml:space="preserve"> </w:delText>
        </w:r>
        <w:r w:rsidR="00DF5EC8" w:rsidDel="00A76294">
          <w:rPr>
            <w:rFonts w:ascii="Times New Roman" w:hAnsi="Times New Roman" w:cs="Times New Roman"/>
            <w:sz w:val="24"/>
            <w:szCs w:val="24"/>
            <w:lang w:val="en-US"/>
          </w:rPr>
          <w:delText>allowing to distinguish between affective and cognitive ambivalence.</w:delText>
        </w:r>
        <w:r w:rsidR="00377B33" w:rsidDel="00A76294">
          <w:rPr>
            <w:rFonts w:ascii="Times New Roman" w:hAnsi="Times New Roman" w:cs="Times New Roman"/>
            <w:sz w:val="24"/>
            <w:szCs w:val="24"/>
            <w:lang w:val="en-US"/>
          </w:rPr>
          <w:delText xml:space="preserve"> Study 2 </w:delText>
        </w:r>
        <w:r w:rsidR="0053678A" w:rsidDel="00A76294">
          <w:rPr>
            <w:rFonts w:ascii="Times New Roman" w:hAnsi="Times New Roman" w:cs="Times New Roman"/>
            <w:sz w:val="24"/>
            <w:szCs w:val="24"/>
            <w:lang w:val="en-US"/>
          </w:rPr>
          <w:delText>use</w:delText>
        </w:r>
        <w:r w:rsidR="00297170" w:rsidDel="00A76294">
          <w:rPr>
            <w:rFonts w:ascii="Times New Roman" w:hAnsi="Times New Roman" w:cs="Times New Roman"/>
            <w:sz w:val="24"/>
            <w:szCs w:val="24"/>
            <w:lang w:val="en-US"/>
          </w:rPr>
          <w:delText>d</w:delText>
        </w:r>
        <w:r w:rsidR="0053678A" w:rsidDel="00A76294">
          <w:rPr>
            <w:rFonts w:ascii="Times New Roman" w:hAnsi="Times New Roman" w:cs="Times New Roman"/>
            <w:sz w:val="24"/>
            <w:szCs w:val="24"/>
            <w:lang w:val="en-US"/>
          </w:rPr>
          <w:delText xml:space="preserve"> </w:delText>
        </w:r>
      </w:del>
      <w:del w:id="163" w:author="Burger, Axel" w:date="2023-05-26T16:43:00Z">
        <w:r w:rsidR="0053678A" w:rsidDel="00A76294">
          <w:rPr>
            <w:rFonts w:ascii="Times New Roman" w:hAnsi="Times New Roman" w:cs="Times New Roman"/>
            <w:sz w:val="24"/>
            <w:szCs w:val="24"/>
            <w:lang w:val="en-US"/>
          </w:rPr>
          <w:delText>data collected in the context of</w:delText>
        </w:r>
        <w:r w:rsidR="00377B33" w:rsidDel="00A76294">
          <w:rPr>
            <w:rFonts w:ascii="Times New Roman" w:hAnsi="Times New Roman" w:cs="Times New Roman"/>
            <w:sz w:val="24"/>
            <w:szCs w:val="24"/>
            <w:lang w:val="en-US"/>
          </w:rPr>
          <w:delText xml:space="preserve"> the </w:delText>
        </w:r>
        <w:r w:rsidR="00342682" w:rsidDel="00A76294">
          <w:rPr>
            <w:rFonts w:ascii="Times New Roman" w:hAnsi="Times New Roman" w:cs="Times New Roman"/>
            <w:sz w:val="24"/>
            <w:szCs w:val="24"/>
            <w:lang w:val="en-US"/>
          </w:rPr>
          <w:delText xml:space="preserve">German </w:delText>
        </w:r>
        <w:r w:rsidR="00377B33" w:rsidDel="00A76294">
          <w:rPr>
            <w:rFonts w:ascii="Times New Roman" w:hAnsi="Times New Roman" w:cs="Times New Roman"/>
            <w:sz w:val="24"/>
            <w:szCs w:val="24"/>
            <w:lang w:val="en-US"/>
          </w:rPr>
          <w:delText>Federal Election</w:delText>
        </w:r>
        <w:r w:rsidR="00342682" w:rsidDel="00A76294">
          <w:rPr>
            <w:rFonts w:ascii="Times New Roman" w:hAnsi="Times New Roman" w:cs="Times New Roman"/>
            <w:sz w:val="24"/>
            <w:szCs w:val="24"/>
            <w:lang w:val="en-US"/>
          </w:rPr>
          <w:delText xml:space="preserve"> in 2021, in which Olaf Scholz of the social</w:delText>
        </w:r>
        <w:r w:rsidR="00E010AA" w:rsidDel="00A76294">
          <w:rPr>
            <w:rFonts w:ascii="Times New Roman" w:hAnsi="Times New Roman" w:cs="Times New Roman"/>
            <w:sz w:val="24"/>
            <w:szCs w:val="24"/>
            <w:lang w:val="en-US"/>
          </w:rPr>
          <w:delText xml:space="preserve"> </w:delText>
        </w:r>
        <w:r w:rsidR="00342682" w:rsidDel="00A76294">
          <w:rPr>
            <w:rFonts w:ascii="Times New Roman" w:hAnsi="Times New Roman" w:cs="Times New Roman"/>
            <w:sz w:val="24"/>
            <w:szCs w:val="24"/>
            <w:lang w:val="en-US"/>
          </w:rPr>
          <w:delText>democratic party (SPD), Armin Laschet of the Christian conservative party (CDU)</w:delText>
        </w:r>
        <w:r w:rsidR="00E010AA" w:rsidDel="00A76294">
          <w:rPr>
            <w:rFonts w:ascii="Times New Roman" w:hAnsi="Times New Roman" w:cs="Times New Roman"/>
            <w:sz w:val="24"/>
            <w:szCs w:val="24"/>
            <w:lang w:val="en-US"/>
          </w:rPr>
          <w:delText>, and Annalena Baerbock of the green party competed for the chancellorship</w:delText>
        </w:r>
        <w:r w:rsidR="00342682" w:rsidDel="00A76294">
          <w:rPr>
            <w:rFonts w:ascii="Times New Roman" w:hAnsi="Times New Roman" w:cs="Times New Roman"/>
            <w:sz w:val="24"/>
            <w:szCs w:val="24"/>
            <w:lang w:val="en-US"/>
          </w:rPr>
          <w:delText>.</w:delText>
        </w:r>
      </w:del>
    </w:p>
    <w:p w14:paraId="13AC2D41" w14:textId="77777777" w:rsidR="00481E13" w:rsidRPr="00481E13" w:rsidRDefault="00481E13" w:rsidP="00481E13">
      <w:pPr>
        <w:spacing w:line="480" w:lineRule="auto"/>
        <w:rPr>
          <w:rFonts w:ascii="Times New Roman" w:hAnsi="Times New Roman" w:cs="Times New Roman"/>
          <w:b/>
          <w:bCs/>
          <w:sz w:val="24"/>
          <w:szCs w:val="24"/>
          <w:lang w:val="en-US"/>
        </w:rPr>
      </w:pPr>
      <w:r w:rsidRPr="00481E13">
        <w:rPr>
          <w:rFonts w:ascii="Times New Roman" w:hAnsi="Times New Roman" w:cs="Times New Roman"/>
          <w:b/>
          <w:bCs/>
          <w:sz w:val="24"/>
          <w:szCs w:val="24"/>
          <w:lang w:val="en-US"/>
        </w:rPr>
        <w:t>Method</w:t>
      </w:r>
    </w:p>
    <w:p w14:paraId="2D43CC11" w14:textId="6E25114F" w:rsidR="001B2AF8" w:rsidRDefault="00481E13" w:rsidP="00481E1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481E13">
        <w:rPr>
          <w:rFonts w:ascii="Times New Roman" w:hAnsi="Times New Roman" w:cs="Times New Roman"/>
          <w:b/>
          <w:bCs/>
          <w:sz w:val="24"/>
          <w:szCs w:val="24"/>
          <w:lang w:val="en-US"/>
        </w:rPr>
        <w:t>Sample.</w:t>
      </w:r>
      <w:r>
        <w:rPr>
          <w:rFonts w:ascii="Times New Roman" w:hAnsi="Times New Roman" w:cs="Times New Roman"/>
          <w:sz w:val="24"/>
          <w:szCs w:val="24"/>
          <w:lang w:val="en-US"/>
        </w:rPr>
        <w:t xml:space="preserve"> Study 2 </w:t>
      </w:r>
      <w:r w:rsidR="001D351C">
        <w:rPr>
          <w:rFonts w:ascii="Times New Roman" w:hAnsi="Times New Roman" w:cs="Times New Roman"/>
          <w:sz w:val="24"/>
          <w:szCs w:val="24"/>
          <w:lang w:val="en-US"/>
        </w:rPr>
        <w:t>use</w:t>
      </w:r>
      <w:r w:rsidR="00297170">
        <w:rPr>
          <w:rFonts w:ascii="Times New Roman" w:hAnsi="Times New Roman" w:cs="Times New Roman"/>
          <w:sz w:val="24"/>
          <w:szCs w:val="24"/>
          <w:lang w:val="en-US"/>
        </w:rPr>
        <w:t>d</w:t>
      </w:r>
      <w:r>
        <w:rPr>
          <w:rFonts w:ascii="Times New Roman" w:hAnsi="Times New Roman" w:cs="Times New Roman"/>
          <w:sz w:val="24"/>
          <w:szCs w:val="24"/>
          <w:lang w:val="en-US"/>
        </w:rPr>
        <w:t xml:space="preserve"> data of the GLES Rolling Cross-Section 2021 </w:t>
      </w:r>
      <w:r w:rsidR="000369E1">
        <w:rPr>
          <w:rFonts w:ascii="Times New Roman" w:hAnsi="Times New Roman" w:cs="Times New Roman"/>
          <w:sz w:val="24"/>
          <w:szCs w:val="24"/>
          <w:lang w:val="en-US"/>
        </w:rPr>
        <w:fldChar w:fldCharType="begin"/>
      </w:r>
      <w:r w:rsidR="00C87CB5">
        <w:rPr>
          <w:rFonts w:ascii="Times New Roman" w:hAnsi="Times New Roman" w:cs="Times New Roman"/>
          <w:sz w:val="24"/>
          <w:szCs w:val="24"/>
          <w:lang w:val="en-US"/>
        </w:rPr>
        <w:instrText xml:space="preserve"> ADDIN ZOTERO_ITEM CSL_CITATION {"citationID":"8U9U72ZM","properties":{"formattedCitation":"(GLES, 2022)","plainCitation":"(GLES, 2022)","noteIndex":0},"citationItems":[{"id":930,"uris":["http://zotero.org/users/6602770/items/RGQDLUST"],"itemData":{"id":930,"type":"dataset","archive":"GESIS Data Archive, Cologne","DOI":"10.4232/1.13876","language":"de","license":"Alle im GESIS DBK veröffentlichten Metadaten sind frei verfügbar unter den Creative Commons CC0 1.0 Universal Public Domain Dedication. GESIS bittet jedoch darum, dass Sie alle Metadatenquellen anerkennen und sie nennen, etwa die Datengeber oder jeglichen Aggregator, inklusive GESIS selbst. Für weitere Informationen siehe https://dbk.gesis.org/dbksearch/guidelines.asp?db=d, All metadata from GESIS DBK are available free of restriction under the Creative Commons CC0 1.0 Universal Public Domain Dedication. However, GESIS requests that you actively acknowledge and give attribution to all metadata sources, such as the data providers and any data aggregators, including GESIS. For further information see https://dbk.gesis.org/dbksearch/guidelines.asp","source":"DOI.org (Datacite)","title":"GLES Rolling Cross-Section 2021 (ZA7703)","URL":"https://search.gesis.org/research_data/ZA7703?doi=10.4232/1.13876","version":"2.0.0","author":[{"family":"GLES","given":""}],"contributor":[{"family":"Debus","given":"Marc"},{"family":"Faas","given":"Thorsten"},{"family":"Roßteutscher","given":"Sigrid"},{"family":"Schoen","given":"Harald"},{"family":"Faas","given":"Thorsten"},{"family":"Blumenberg","given":"Manuela"},{"family":"Burger","given":"Axel"},{"family":"Dippel","given":"Alina"},{"family":"Kratz","given":"Sophia"},{"family":"Rossmann","given":"Joss"},{"family":"Sand","given":"Matthias"},{"family":"Jungmann","given":"Nils"},{"family":"Vogt","given":"Charlotte"},{"family":"Ipsos Public Affairs","given":""}],"accessed":{"date-parts":[["2022",7,25]]},"issued":{"date-parts":[["2022"]]}}}],"schema":"https://github.com/citation-style-language/schema/raw/master/csl-citation.json"} </w:instrText>
      </w:r>
      <w:r w:rsidR="000369E1">
        <w:rPr>
          <w:rFonts w:ascii="Times New Roman" w:hAnsi="Times New Roman" w:cs="Times New Roman"/>
          <w:sz w:val="24"/>
          <w:szCs w:val="24"/>
          <w:lang w:val="en-US"/>
        </w:rPr>
        <w:fldChar w:fldCharType="separate"/>
      </w:r>
      <w:r w:rsidR="00B118B4" w:rsidRPr="00B118B4">
        <w:rPr>
          <w:rFonts w:ascii="Times New Roman" w:hAnsi="Times New Roman" w:cs="Times New Roman"/>
          <w:sz w:val="24"/>
          <w:lang w:val="en-US"/>
        </w:rPr>
        <w:t>(GLES, 2022)</w:t>
      </w:r>
      <w:r w:rsidR="000369E1">
        <w:rPr>
          <w:rFonts w:ascii="Times New Roman" w:hAnsi="Times New Roman" w:cs="Times New Roman"/>
          <w:sz w:val="24"/>
          <w:szCs w:val="24"/>
          <w:lang w:val="en-US"/>
        </w:rPr>
        <w:fldChar w:fldCharType="end"/>
      </w:r>
      <w:r w:rsidR="000369E1">
        <w:rPr>
          <w:rFonts w:ascii="Times New Roman" w:hAnsi="Times New Roman" w:cs="Times New Roman"/>
          <w:sz w:val="24"/>
          <w:szCs w:val="24"/>
          <w:lang w:val="en-US"/>
        </w:rPr>
        <w:t xml:space="preserve">, which </w:t>
      </w:r>
      <w:r w:rsidR="00362437">
        <w:rPr>
          <w:rFonts w:ascii="Times New Roman" w:hAnsi="Times New Roman" w:cs="Times New Roman"/>
          <w:sz w:val="24"/>
          <w:szCs w:val="24"/>
          <w:lang w:val="en-US"/>
        </w:rPr>
        <w:t>was</w:t>
      </w:r>
      <w:r w:rsidR="005C32BE">
        <w:rPr>
          <w:rFonts w:ascii="Times New Roman" w:hAnsi="Times New Roman" w:cs="Times New Roman"/>
          <w:sz w:val="24"/>
          <w:szCs w:val="24"/>
          <w:lang w:val="en-US"/>
        </w:rPr>
        <w:t xml:space="preserve"> conducted using</w:t>
      </w:r>
      <w:r w:rsidR="000369E1">
        <w:rPr>
          <w:rFonts w:ascii="Times New Roman" w:hAnsi="Times New Roman" w:cs="Times New Roman"/>
          <w:sz w:val="24"/>
          <w:szCs w:val="24"/>
          <w:lang w:val="en-US"/>
        </w:rPr>
        <w:t xml:space="preserve"> </w:t>
      </w:r>
      <w:ins w:id="164" w:author="Burger, Axel" w:date="2023-05-26T16:58:00Z">
        <w:r w:rsidR="00311E97">
          <w:rPr>
            <w:rFonts w:ascii="Times New Roman" w:hAnsi="Times New Roman" w:cs="Times New Roman"/>
            <w:sz w:val="24"/>
            <w:szCs w:val="24"/>
            <w:lang w:val="en-US"/>
          </w:rPr>
          <w:t xml:space="preserve">a probability sample and </w:t>
        </w:r>
      </w:ins>
      <w:r w:rsidR="000369E1">
        <w:rPr>
          <w:rFonts w:ascii="Times New Roman" w:hAnsi="Times New Roman" w:cs="Times New Roman"/>
          <w:sz w:val="24"/>
          <w:szCs w:val="24"/>
          <w:lang w:val="en-US"/>
        </w:rPr>
        <w:t>computer-assisted telephone interviews</w:t>
      </w:r>
      <w:ins w:id="165" w:author="Burger, Axel" w:date="2023-05-26T16:58:00Z">
        <w:r w:rsidR="00311E97">
          <w:rPr>
            <w:rFonts w:ascii="Times New Roman" w:hAnsi="Times New Roman" w:cs="Times New Roman"/>
            <w:sz w:val="24"/>
            <w:szCs w:val="24"/>
            <w:lang w:val="en-US"/>
          </w:rPr>
          <w:t xml:space="preserve"> </w:t>
        </w:r>
      </w:ins>
      <w:del w:id="166" w:author="Burger, Axel" w:date="2023-05-26T16:58:00Z">
        <w:r w:rsidR="000369E1" w:rsidDel="00311E97">
          <w:rPr>
            <w:rFonts w:ascii="Times New Roman" w:hAnsi="Times New Roman" w:cs="Times New Roman"/>
            <w:sz w:val="24"/>
            <w:szCs w:val="24"/>
            <w:lang w:val="en-US"/>
          </w:rPr>
          <w:delText xml:space="preserve">. The sample of this study is a probability sample </w:delText>
        </w:r>
        <w:r w:rsidR="00E010AA" w:rsidDel="00311E97">
          <w:rPr>
            <w:rFonts w:ascii="Times New Roman" w:hAnsi="Times New Roman" w:cs="Times New Roman"/>
            <w:sz w:val="24"/>
            <w:szCs w:val="24"/>
            <w:lang w:val="en-US"/>
          </w:rPr>
          <w:delText>of individ</w:delText>
        </w:r>
        <w:r w:rsidR="001D351C" w:rsidDel="00311E97">
          <w:rPr>
            <w:rFonts w:ascii="Times New Roman" w:hAnsi="Times New Roman" w:cs="Times New Roman"/>
            <w:sz w:val="24"/>
            <w:szCs w:val="24"/>
            <w:lang w:val="en-US"/>
          </w:rPr>
          <w:delText>uals</w:delText>
        </w:r>
        <w:r w:rsidR="00E010AA" w:rsidDel="00311E97">
          <w:rPr>
            <w:rFonts w:ascii="Times New Roman" w:hAnsi="Times New Roman" w:cs="Times New Roman"/>
            <w:sz w:val="24"/>
            <w:szCs w:val="24"/>
            <w:lang w:val="en-US"/>
          </w:rPr>
          <w:delText xml:space="preserve"> eligible to vote at the elections </w:delText>
        </w:r>
        <w:r w:rsidR="000369E1" w:rsidDel="00311E97">
          <w:rPr>
            <w:rFonts w:ascii="Times New Roman" w:hAnsi="Times New Roman" w:cs="Times New Roman"/>
            <w:sz w:val="24"/>
            <w:szCs w:val="24"/>
            <w:lang w:val="en-US"/>
          </w:rPr>
          <w:delText xml:space="preserve">that results from landline (60%) and mobile (40%) telephone numbers that are drawn from sampling frames that include </w:delText>
        </w:r>
        <w:r w:rsidR="002A3A13" w:rsidDel="00311E97">
          <w:rPr>
            <w:rFonts w:ascii="Times New Roman" w:hAnsi="Times New Roman" w:cs="Times New Roman"/>
            <w:sz w:val="24"/>
            <w:szCs w:val="24"/>
            <w:lang w:val="en-US"/>
          </w:rPr>
          <w:delText xml:space="preserve">all </w:delText>
        </w:r>
        <w:r w:rsidR="000369E1" w:rsidDel="00311E97">
          <w:rPr>
            <w:rFonts w:ascii="Times New Roman" w:hAnsi="Times New Roman" w:cs="Times New Roman"/>
            <w:sz w:val="24"/>
            <w:szCs w:val="24"/>
            <w:lang w:val="en-US"/>
          </w:rPr>
          <w:delText xml:space="preserve">registered as well as </w:delText>
        </w:r>
        <w:r w:rsidR="005C32BE" w:rsidDel="00311E97">
          <w:rPr>
            <w:rFonts w:ascii="Times New Roman" w:hAnsi="Times New Roman" w:cs="Times New Roman"/>
            <w:sz w:val="24"/>
            <w:szCs w:val="24"/>
            <w:lang w:val="en-US"/>
          </w:rPr>
          <w:delText xml:space="preserve">generated telephone numbers </w:delText>
        </w:r>
      </w:del>
      <w:r w:rsidR="005C32BE">
        <w:rPr>
          <w:rFonts w:ascii="Times New Roman" w:hAnsi="Times New Roman" w:cs="Times New Roman"/>
          <w:sz w:val="24"/>
          <w:szCs w:val="24"/>
          <w:lang w:val="en-US"/>
        </w:rPr>
        <w:t>(for details, see official study documentation). All respondents with answers on the relevant variables (see below) were included in the analyses</w:t>
      </w:r>
      <w:r w:rsidR="005C32BE" w:rsidRPr="00481E13">
        <w:rPr>
          <w:rFonts w:ascii="Times New Roman" w:hAnsi="Times New Roman" w:cs="Times New Roman"/>
          <w:sz w:val="24"/>
          <w:szCs w:val="24"/>
          <w:lang w:val="en-US"/>
        </w:rPr>
        <w:t xml:space="preserve"> </w:t>
      </w:r>
      <w:r w:rsidR="004317A1">
        <w:rPr>
          <w:rFonts w:ascii="Times New Roman" w:hAnsi="Times New Roman" w:cs="Times New Roman"/>
          <w:sz w:val="24"/>
          <w:szCs w:val="24"/>
          <w:lang w:val="en-US"/>
        </w:rPr>
        <w:t xml:space="preserve">which resulted in a maximal sample of </w:t>
      </w:r>
      <w:r w:rsidR="001B0398">
        <w:rPr>
          <w:rFonts w:ascii="Times New Roman" w:hAnsi="Times New Roman" w:cs="Times New Roman"/>
          <w:sz w:val="24"/>
          <w:szCs w:val="24"/>
          <w:lang w:val="en-US"/>
        </w:rPr>
        <w:t>6,528</w:t>
      </w:r>
      <w:r w:rsidR="004317A1">
        <w:rPr>
          <w:rFonts w:ascii="Times New Roman" w:hAnsi="Times New Roman" w:cs="Times New Roman"/>
          <w:sz w:val="24"/>
          <w:szCs w:val="24"/>
          <w:lang w:val="en-US"/>
        </w:rPr>
        <w:t xml:space="preserve"> respondents (4</w:t>
      </w:r>
      <w:r w:rsidR="001B0398">
        <w:rPr>
          <w:rFonts w:ascii="Times New Roman" w:hAnsi="Times New Roman" w:cs="Times New Roman"/>
          <w:sz w:val="24"/>
          <w:szCs w:val="24"/>
          <w:lang w:val="en-US"/>
        </w:rPr>
        <w:t>4</w:t>
      </w:r>
      <w:r w:rsidR="004317A1">
        <w:rPr>
          <w:rFonts w:ascii="Times New Roman" w:hAnsi="Times New Roman" w:cs="Times New Roman"/>
          <w:sz w:val="24"/>
          <w:szCs w:val="24"/>
          <w:lang w:val="en-US"/>
        </w:rPr>
        <w:t>.</w:t>
      </w:r>
      <w:r w:rsidR="001B0398">
        <w:rPr>
          <w:rFonts w:ascii="Times New Roman" w:hAnsi="Times New Roman" w:cs="Times New Roman"/>
          <w:sz w:val="24"/>
          <w:szCs w:val="24"/>
          <w:lang w:val="en-US"/>
        </w:rPr>
        <w:t>26</w:t>
      </w:r>
      <w:r w:rsidR="004317A1">
        <w:rPr>
          <w:rFonts w:ascii="Times New Roman" w:hAnsi="Times New Roman" w:cs="Times New Roman"/>
          <w:sz w:val="24"/>
          <w:szCs w:val="24"/>
          <w:lang w:val="en-US"/>
        </w:rPr>
        <w:t xml:space="preserve">% women, </w:t>
      </w:r>
      <w:r w:rsidR="004317A1" w:rsidRPr="004558C4">
        <w:rPr>
          <w:rFonts w:ascii="Times New Roman" w:hAnsi="Times New Roman" w:cs="Times New Roman"/>
          <w:i/>
          <w:iCs/>
          <w:sz w:val="24"/>
          <w:szCs w:val="24"/>
          <w:lang w:val="en-US"/>
        </w:rPr>
        <w:t>M</w:t>
      </w:r>
      <w:r w:rsidR="004317A1" w:rsidRPr="004558C4">
        <w:rPr>
          <w:rFonts w:ascii="Times New Roman" w:hAnsi="Times New Roman" w:cs="Times New Roman"/>
          <w:sz w:val="24"/>
          <w:szCs w:val="24"/>
          <w:vertAlign w:val="subscript"/>
          <w:lang w:val="en-US"/>
        </w:rPr>
        <w:t>age</w:t>
      </w:r>
      <w:r w:rsidR="004317A1">
        <w:rPr>
          <w:rFonts w:ascii="Times New Roman" w:hAnsi="Times New Roman" w:cs="Times New Roman"/>
          <w:sz w:val="24"/>
          <w:szCs w:val="24"/>
          <w:lang w:val="en-US"/>
        </w:rPr>
        <w:t xml:space="preserve"> = </w:t>
      </w:r>
      <w:r w:rsidR="001B0398">
        <w:rPr>
          <w:rFonts w:ascii="Times New Roman" w:hAnsi="Times New Roman" w:cs="Times New Roman"/>
          <w:sz w:val="24"/>
          <w:szCs w:val="24"/>
          <w:lang w:val="en-US"/>
        </w:rPr>
        <w:t>55.18</w:t>
      </w:r>
      <w:r w:rsidR="004317A1">
        <w:rPr>
          <w:rFonts w:ascii="Times New Roman" w:hAnsi="Times New Roman" w:cs="Times New Roman"/>
          <w:sz w:val="24"/>
          <w:szCs w:val="24"/>
          <w:lang w:val="en-US"/>
        </w:rPr>
        <w:t xml:space="preserve">, </w:t>
      </w:r>
      <w:proofErr w:type="spellStart"/>
      <w:r w:rsidR="004317A1" w:rsidRPr="004558C4">
        <w:rPr>
          <w:rFonts w:ascii="Times New Roman" w:hAnsi="Times New Roman" w:cs="Times New Roman"/>
          <w:i/>
          <w:iCs/>
          <w:sz w:val="24"/>
          <w:szCs w:val="24"/>
          <w:lang w:val="en-US"/>
        </w:rPr>
        <w:t>SD</w:t>
      </w:r>
      <w:r w:rsidR="004317A1" w:rsidRPr="004558C4">
        <w:rPr>
          <w:rFonts w:ascii="Times New Roman" w:hAnsi="Times New Roman" w:cs="Times New Roman"/>
          <w:sz w:val="24"/>
          <w:szCs w:val="24"/>
          <w:vertAlign w:val="subscript"/>
          <w:lang w:val="en-US"/>
        </w:rPr>
        <w:t>age</w:t>
      </w:r>
      <w:proofErr w:type="spellEnd"/>
      <w:r w:rsidR="004317A1">
        <w:rPr>
          <w:rFonts w:ascii="Times New Roman" w:hAnsi="Times New Roman" w:cs="Times New Roman"/>
          <w:sz w:val="24"/>
          <w:szCs w:val="24"/>
          <w:lang w:val="en-US"/>
        </w:rPr>
        <w:t xml:space="preserve"> = 1</w:t>
      </w:r>
      <w:r w:rsidR="001B0398">
        <w:rPr>
          <w:rFonts w:ascii="Times New Roman" w:hAnsi="Times New Roman" w:cs="Times New Roman"/>
          <w:sz w:val="24"/>
          <w:szCs w:val="24"/>
          <w:lang w:val="en-US"/>
        </w:rPr>
        <w:t>6</w:t>
      </w:r>
      <w:r w:rsidR="004317A1">
        <w:rPr>
          <w:rFonts w:ascii="Times New Roman" w:hAnsi="Times New Roman" w:cs="Times New Roman"/>
          <w:sz w:val="24"/>
          <w:szCs w:val="24"/>
          <w:lang w:val="en-US"/>
        </w:rPr>
        <w:t>.6</w:t>
      </w:r>
      <w:r w:rsidR="001B0398">
        <w:rPr>
          <w:rFonts w:ascii="Times New Roman" w:hAnsi="Times New Roman" w:cs="Times New Roman"/>
          <w:sz w:val="24"/>
          <w:szCs w:val="24"/>
          <w:lang w:val="en-US"/>
        </w:rPr>
        <w:t>6</w:t>
      </w:r>
      <w:r w:rsidR="004317A1">
        <w:rPr>
          <w:rFonts w:ascii="Times New Roman" w:hAnsi="Times New Roman" w:cs="Times New Roman"/>
          <w:sz w:val="24"/>
          <w:szCs w:val="24"/>
          <w:lang w:val="en-US"/>
        </w:rPr>
        <w:t>).</w:t>
      </w:r>
    </w:p>
    <w:p w14:paraId="0546740A" w14:textId="5A2504C9" w:rsidR="00377B33" w:rsidRDefault="001B2AF8" w:rsidP="00481E1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DF5EC8">
        <w:rPr>
          <w:rFonts w:ascii="Times New Roman" w:hAnsi="Times New Roman" w:cs="Times New Roman"/>
          <w:b/>
          <w:bCs/>
          <w:sz w:val="24"/>
          <w:szCs w:val="24"/>
          <w:lang w:val="en-US"/>
        </w:rPr>
        <w:t>Attitudinal Ambivalence.</w:t>
      </w:r>
      <w:r>
        <w:rPr>
          <w:rFonts w:ascii="Times New Roman" w:hAnsi="Times New Roman" w:cs="Times New Roman"/>
          <w:sz w:val="24"/>
          <w:szCs w:val="24"/>
          <w:lang w:val="en-US"/>
        </w:rPr>
        <w:t xml:space="preserve"> </w:t>
      </w:r>
      <w:ins w:id="167" w:author="Burger, Axel" w:date="2023-05-26T16:54:00Z">
        <w:r w:rsidR="00EF4C7F">
          <w:rPr>
            <w:rFonts w:ascii="Times New Roman" w:hAnsi="Times New Roman" w:cs="Times New Roman"/>
            <w:sz w:val="24"/>
            <w:szCs w:val="24"/>
            <w:lang w:val="en-US"/>
          </w:rPr>
          <w:t>R</w:t>
        </w:r>
      </w:ins>
      <w:del w:id="168" w:author="Burger, Axel" w:date="2023-05-26T16:54:00Z">
        <w:r w:rsidR="00DF5EC8" w:rsidDel="00EF4C7F">
          <w:rPr>
            <w:rFonts w:ascii="Times New Roman" w:hAnsi="Times New Roman" w:cs="Times New Roman"/>
            <w:sz w:val="24"/>
            <w:szCs w:val="24"/>
            <w:lang w:val="en-US"/>
          </w:rPr>
          <w:delText xml:space="preserve">The GLES Rolling Cross-Section 2021 </w:delText>
        </w:r>
        <w:r w:rsidR="00BD77A2" w:rsidDel="00EF4C7F">
          <w:rPr>
            <w:rFonts w:ascii="Times New Roman" w:hAnsi="Times New Roman" w:cs="Times New Roman"/>
            <w:sz w:val="24"/>
            <w:szCs w:val="24"/>
            <w:lang w:val="en-US"/>
          </w:rPr>
          <w:delText>included</w:delText>
        </w:r>
        <w:r w:rsidR="00DF5EC8" w:rsidDel="00EF4C7F">
          <w:rPr>
            <w:rFonts w:ascii="Times New Roman" w:hAnsi="Times New Roman" w:cs="Times New Roman"/>
            <w:sz w:val="24"/>
            <w:szCs w:val="24"/>
            <w:lang w:val="en-US"/>
          </w:rPr>
          <w:delText xml:space="preserve"> not only </w:delText>
        </w:r>
        <w:r w:rsidR="00BD77A2" w:rsidDel="00EF4C7F">
          <w:rPr>
            <w:rFonts w:ascii="Times New Roman" w:hAnsi="Times New Roman" w:cs="Times New Roman"/>
            <w:sz w:val="24"/>
            <w:szCs w:val="24"/>
            <w:lang w:val="en-US"/>
          </w:rPr>
          <w:delText xml:space="preserve">measures </w:delText>
        </w:r>
        <w:r w:rsidR="00B53344" w:rsidDel="00EF4C7F">
          <w:rPr>
            <w:rFonts w:ascii="Times New Roman" w:hAnsi="Times New Roman" w:cs="Times New Roman"/>
            <w:sz w:val="24"/>
            <w:szCs w:val="24"/>
            <w:lang w:val="en-US"/>
          </w:rPr>
          <w:delText xml:space="preserve">of </w:delText>
        </w:r>
        <w:r w:rsidR="00DF5EC8" w:rsidDel="00EF4C7F">
          <w:rPr>
            <w:rFonts w:ascii="Times New Roman" w:hAnsi="Times New Roman" w:cs="Times New Roman"/>
            <w:sz w:val="24"/>
            <w:szCs w:val="24"/>
            <w:lang w:val="en-US"/>
          </w:rPr>
          <w:delText xml:space="preserve">feelings toward the candidates but also </w:delText>
        </w:r>
        <w:r w:rsidR="00BD77A2" w:rsidDel="00EF4C7F">
          <w:rPr>
            <w:rFonts w:ascii="Times New Roman" w:hAnsi="Times New Roman" w:cs="Times New Roman"/>
            <w:sz w:val="24"/>
            <w:szCs w:val="24"/>
            <w:lang w:val="en-US"/>
          </w:rPr>
          <w:delText xml:space="preserve">measures of </w:delText>
        </w:r>
        <w:r w:rsidR="002A3A13" w:rsidDel="00EF4C7F">
          <w:rPr>
            <w:rFonts w:ascii="Times New Roman" w:hAnsi="Times New Roman" w:cs="Times New Roman"/>
            <w:sz w:val="24"/>
            <w:szCs w:val="24"/>
            <w:lang w:val="en-US"/>
          </w:rPr>
          <w:delText xml:space="preserve">their </w:delText>
        </w:r>
        <w:r w:rsidR="00DF5EC8" w:rsidDel="00EF4C7F">
          <w:rPr>
            <w:rFonts w:ascii="Times New Roman" w:hAnsi="Times New Roman" w:cs="Times New Roman"/>
            <w:sz w:val="24"/>
            <w:szCs w:val="24"/>
            <w:lang w:val="en-US"/>
          </w:rPr>
          <w:delText>perceived strengths and weaknesses, which allows to differential between affective and cognitive ambivalence. With respect to feelings, r</w:delText>
        </w:r>
      </w:del>
      <w:r w:rsidR="00DF5EC8">
        <w:rPr>
          <w:rFonts w:ascii="Times New Roman" w:hAnsi="Times New Roman" w:cs="Times New Roman"/>
          <w:sz w:val="24"/>
          <w:szCs w:val="24"/>
          <w:lang w:val="en-US"/>
        </w:rPr>
        <w:t>espondents indicated their (dis-)agreement with the statements “[Candidate</w:t>
      </w:r>
      <w:r w:rsidR="00B53344">
        <w:rPr>
          <w:rFonts w:ascii="Times New Roman" w:hAnsi="Times New Roman" w:cs="Times New Roman"/>
          <w:sz w:val="24"/>
          <w:szCs w:val="24"/>
          <w:lang w:val="en-US"/>
        </w:rPr>
        <w:t xml:space="preserve"> name</w:t>
      </w:r>
      <w:r w:rsidR="00DF5EC8">
        <w:rPr>
          <w:rFonts w:ascii="Times New Roman" w:hAnsi="Times New Roman" w:cs="Times New Roman"/>
          <w:sz w:val="24"/>
          <w:szCs w:val="24"/>
          <w:lang w:val="en-US"/>
        </w:rPr>
        <w:t>] triggers negative feelings in me.” and “</w:t>
      </w:r>
      <w:r w:rsidR="002F294B">
        <w:rPr>
          <w:rFonts w:ascii="Times New Roman" w:hAnsi="Times New Roman" w:cs="Times New Roman"/>
          <w:sz w:val="24"/>
          <w:szCs w:val="24"/>
          <w:lang w:val="en-US"/>
        </w:rPr>
        <w:t>[Candidate</w:t>
      </w:r>
      <w:r w:rsidR="00B53344">
        <w:rPr>
          <w:rFonts w:ascii="Times New Roman" w:hAnsi="Times New Roman" w:cs="Times New Roman"/>
          <w:sz w:val="24"/>
          <w:szCs w:val="24"/>
          <w:lang w:val="en-US"/>
        </w:rPr>
        <w:t xml:space="preserve"> name</w:t>
      </w:r>
      <w:r w:rsidR="002F294B">
        <w:rPr>
          <w:rFonts w:ascii="Times New Roman" w:hAnsi="Times New Roman" w:cs="Times New Roman"/>
          <w:sz w:val="24"/>
          <w:szCs w:val="24"/>
          <w:lang w:val="en-US"/>
        </w:rPr>
        <w:t>] triggers positive feelings in me.” using a scale ranging from 1 (</w:t>
      </w:r>
      <w:r w:rsidR="002F294B" w:rsidRPr="002F294B">
        <w:rPr>
          <w:rFonts w:ascii="Times New Roman" w:hAnsi="Times New Roman" w:cs="Times New Roman"/>
          <w:i/>
          <w:iCs/>
          <w:sz w:val="24"/>
          <w:szCs w:val="24"/>
          <w:lang w:val="en-US"/>
        </w:rPr>
        <w:t>strongly agree</w:t>
      </w:r>
      <w:r w:rsidR="002F294B">
        <w:rPr>
          <w:rFonts w:ascii="Times New Roman" w:hAnsi="Times New Roman" w:cs="Times New Roman"/>
          <w:sz w:val="24"/>
          <w:szCs w:val="24"/>
          <w:lang w:val="en-US"/>
        </w:rPr>
        <w:t>) to 2 (</w:t>
      </w:r>
      <w:r w:rsidR="002F294B" w:rsidRPr="002F294B">
        <w:rPr>
          <w:rFonts w:ascii="Times New Roman" w:hAnsi="Times New Roman" w:cs="Times New Roman"/>
          <w:i/>
          <w:iCs/>
          <w:sz w:val="24"/>
          <w:szCs w:val="24"/>
          <w:lang w:val="en-US"/>
        </w:rPr>
        <w:t>agree</w:t>
      </w:r>
      <w:r w:rsidR="002F294B">
        <w:rPr>
          <w:rFonts w:ascii="Times New Roman" w:hAnsi="Times New Roman" w:cs="Times New Roman"/>
          <w:sz w:val="24"/>
          <w:szCs w:val="24"/>
          <w:lang w:val="en-US"/>
        </w:rPr>
        <w:t>) to 3 (</w:t>
      </w:r>
      <w:r w:rsidR="002F294B" w:rsidRPr="002F294B">
        <w:rPr>
          <w:rFonts w:ascii="Times New Roman" w:hAnsi="Times New Roman" w:cs="Times New Roman"/>
          <w:i/>
          <w:iCs/>
          <w:sz w:val="24"/>
          <w:szCs w:val="24"/>
          <w:lang w:val="en-US"/>
        </w:rPr>
        <w:t>neither agree nor disagree</w:t>
      </w:r>
      <w:r w:rsidR="002F294B">
        <w:rPr>
          <w:rFonts w:ascii="Times New Roman" w:hAnsi="Times New Roman" w:cs="Times New Roman"/>
          <w:sz w:val="24"/>
          <w:szCs w:val="24"/>
          <w:lang w:val="en-US"/>
        </w:rPr>
        <w:t>), to 4 (</w:t>
      </w:r>
      <w:r w:rsidR="002F294B" w:rsidRPr="002F294B">
        <w:rPr>
          <w:rFonts w:ascii="Times New Roman" w:hAnsi="Times New Roman" w:cs="Times New Roman"/>
          <w:i/>
          <w:iCs/>
          <w:sz w:val="24"/>
          <w:szCs w:val="24"/>
          <w:lang w:val="en-US"/>
        </w:rPr>
        <w:t>disagree</w:t>
      </w:r>
      <w:r w:rsidR="002F294B">
        <w:rPr>
          <w:rFonts w:ascii="Times New Roman" w:hAnsi="Times New Roman" w:cs="Times New Roman"/>
          <w:sz w:val="24"/>
          <w:szCs w:val="24"/>
          <w:lang w:val="en-US"/>
        </w:rPr>
        <w:t>) to 5 (</w:t>
      </w:r>
      <w:r w:rsidR="002F294B" w:rsidRPr="002F294B">
        <w:rPr>
          <w:rFonts w:ascii="Times New Roman" w:hAnsi="Times New Roman" w:cs="Times New Roman"/>
          <w:i/>
          <w:iCs/>
          <w:sz w:val="24"/>
          <w:szCs w:val="24"/>
          <w:lang w:val="en-US"/>
        </w:rPr>
        <w:t>strongly disagree</w:t>
      </w:r>
      <w:r w:rsidR="002F294B">
        <w:rPr>
          <w:rFonts w:ascii="Times New Roman" w:hAnsi="Times New Roman" w:cs="Times New Roman"/>
          <w:sz w:val="24"/>
          <w:szCs w:val="24"/>
          <w:lang w:val="en-US"/>
        </w:rPr>
        <w:t xml:space="preserve">). </w:t>
      </w:r>
      <w:del w:id="169" w:author="Burger, Axel" w:date="2023-05-26T16:55:00Z">
        <w:r w:rsidR="002F294B" w:rsidDel="00EF4C7F">
          <w:rPr>
            <w:rFonts w:ascii="Times New Roman" w:hAnsi="Times New Roman" w:cs="Times New Roman"/>
            <w:sz w:val="24"/>
            <w:szCs w:val="24"/>
            <w:lang w:val="en-US"/>
          </w:rPr>
          <w:delText>With respect to strengths and weaknesses, respondents indicated their (dis-)agreement with the statements “[Candidate</w:delText>
        </w:r>
        <w:r w:rsidR="00B53344" w:rsidDel="00EF4C7F">
          <w:rPr>
            <w:rFonts w:ascii="Times New Roman" w:hAnsi="Times New Roman" w:cs="Times New Roman"/>
            <w:sz w:val="24"/>
            <w:szCs w:val="24"/>
            <w:lang w:val="en-US"/>
          </w:rPr>
          <w:delText xml:space="preserve"> name</w:delText>
        </w:r>
        <w:r w:rsidR="002F294B" w:rsidDel="00EF4C7F">
          <w:rPr>
            <w:rFonts w:ascii="Times New Roman" w:hAnsi="Times New Roman" w:cs="Times New Roman"/>
            <w:sz w:val="24"/>
            <w:szCs w:val="24"/>
            <w:lang w:val="en-US"/>
          </w:rPr>
          <w:delText>] has great weaknesses as a politician.” and “[Candidate</w:delText>
        </w:r>
        <w:r w:rsidR="00B53344" w:rsidDel="00EF4C7F">
          <w:rPr>
            <w:rFonts w:ascii="Times New Roman" w:hAnsi="Times New Roman" w:cs="Times New Roman"/>
            <w:sz w:val="24"/>
            <w:szCs w:val="24"/>
            <w:lang w:val="en-US"/>
          </w:rPr>
          <w:delText xml:space="preserve"> name</w:delText>
        </w:r>
        <w:r w:rsidR="002F294B" w:rsidDel="00EF4C7F">
          <w:rPr>
            <w:rFonts w:ascii="Times New Roman" w:hAnsi="Times New Roman" w:cs="Times New Roman"/>
            <w:sz w:val="24"/>
            <w:szCs w:val="24"/>
            <w:lang w:val="en-US"/>
          </w:rPr>
          <w:delText>] has great strengths as a politician.” using the same scale.</w:delText>
        </w:r>
        <w:r w:rsidR="009B611D" w:rsidDel="00EF4C7F">
          <w:rPr>
            <w:rFonts w:ascii="Times New Roman" w:hAnsi="Times New Roman" w:cs="Times New Roman"/>
            <w:sz w:val="24"/>
            <w:szCs w:val="24"/>
            <w:lang w:val="en-US"/>
          </w:rPr>
          <w:delText xml:space="preserve"> </w:delText>
        </w:r>
      </w:del>
      <w:r w:rsidR="009B611D">
        <w:rPr>
          <w:rFonts w:ascii="Times New Roman" w:hAnsi="Times New Roman" w:cs="Times New Roman"/>
          <w:sz w:val="24"/>
          <w:szCs w:val="24"/>
          <w:lang w:val="en-US"/>
        </w:rPr>
        <w:t xml:space="preserve">The order of asking about </w:t>
      </w:r>
      <w:del w:id="170" w:author="Burger, Axel" w:date="2023-05-26T16:55:00Z">
        <w:r w:rsidR="009B611D" w:rsidDel="00EF4C7F">
          <w:rPr>
            <w:rFonts w:ascii="Times New Roman" w:hAnsi="Times New Roman" w:cs="Times New Roman"/>
            <w:sz w:val="24"/>
            <w:szCs w:val="24"/>
            <w:lang w:val="en-US"/>
          </w:rPr>
          <w:delText>feelings o</w:delText>
        </w:r>
        <w:r w:rsidR="002A3A13" w:rsidDel="00EF4C7F">
          <w:rPr>
            <w:rFonts w:ascii="Times New Roman" w:hAnsi="Times New Roman" w:cs="Times New Roman"/>
            <w:sz w:val="24"/>
            <w:szCs w:val="24"/>
            <w:lang w:val="en-US"/>
          </w:rPr>
          <w:delText>r</w:delText>
        </w:r>
        <w:r w:rsidR="009B611D" w:rsidDel="00EF4C7F">
          <w:rPr>
            <w:rFonts w:ascii="Times New Roman" w:hAnsi="Times New Roman" w:cs="Times New Roman"/>
            <w:sz w:val="24"/>
            <w:szCs w:val="24"/>
            <w:lang w:val="en-US"/>
          </w:rPr>
          <w:delText xml:space="preserve"> strengths and weaknesses first </w:delText>
        </w:r>
        <w:r w:rsidR="00BB7F78" w:rsidDel="00EF4C7F">
          <w:rPr>
            <w:rFonts w:ascii="Times New Roman" w:hAnsi="Times New Roman" w:cs="Times New Roman"/>
            <w:sz w:val="24"/>
            <w:szCs w:val="24"/>
            <w:lang w:val="en-US"/>
          </w:rPr>
          <w:delText xml:space="preserve">versus second </w:delText>
        </w:r>
        <w:r w:rsidR="009B611D" w:rsidDel="00EF4C7F">
          <w:rPr>
            <w:rFonts w:ascii="Times New Roman" w:hAnsi="Times New Roman" w:cs="Times New Roman"/>
            <w:sz w:val="24"/>
            <w:szCs w:val="24"/>
            <w:lang w:val="en-US"/>
          </w:rPr>
          <w:delText xml:space="preserve">as well as the order of asking about </w:delText>
        </w:r>
      </w:del>
      <w:r w:rsidR="009B611D">
        <w:rPr>
          <w:rFonts w:ascii="Times New Roman" w:hAnsi="Times New Roman" w:cs="Times New Roman"/>
          <w:sz w:val="24"/>
          <w:szCs w:val="24"/>
          <w:lang w:val="en-US"/>
        </w:rPr>
        <w:t xml:space="preserve">the positive or the negative reaction first </w:t>
      </w:r>
      <w:r w:rsidR="00BB7F78">
        <w:rPr>
          <w:rFonts w:ascii="Times New Roman" w:hAnsi="Times New Roman" w:cs="Times New Roman"/>
          <w:sz w:val="24"/>
          <w:szCs w:val="24"/>
          <w:lang w:val="en-US"/>
        </w:rPr>
        <w:t xml:space="preserve">versus second </w:t>
      </w:r>
      <w:r w:rsidR="009B611D">
        <w:rPr>
          <w:rFonts w:ascii="Times New Roman" w:hAnsi="Times New Roman" w:cs="Times New Roman"/>
          <w:sz w:val="24"/>
          <w:szCs w:val="24"/>
          <w:lang w:val="en-US"/>
        </w:rPr>
        <w:t>was randomly determined for each respondent.</w:t>
      </w:r>
      <w:r w:rsidR="00BB7F78">
        <w:rPr>
          <w:rFonts w:ascii="Times New Roman" w:hAnsi="Times New Roman" w:cs="Times New Roman"/>
          <w:sz w:val="24"/>
          <w:szCs w:val="24"/>
          <w:lang w:val="en-US"/>
        </w:rPr>
        <w:t xml:space="preserve"> Ambivalence scores were calculated using the same formula as in Study 1.</w:t>
      </w:r>
    </w:p>
    <w:p w14:paraId="3506F7DE" w14:textId="77777777" w:rsidR="00C179DF" w:rsidRDefault="00377B33" w:rsidP="00481E1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bookmarkStart w:id="171" w:name="_Hlk110429435"/>
      <w:r w:rsidRPr="00377B33">
        <w:rPr>
          <w:rFonts w:ascii="Times New Roman" w:hAnsi="Times New Roman" w:cs="Times New Roman"/>
          <w:b/>
          <w:bCs/>
          <w:sz w:val="24"/>
          <w:szCs w:val="24"/>
          <w:lang w:val="en-US"/>
        </w:rPr>
        <w:t>Further variables.</w:t>
      </w:r>
      <w:r>
        <w:rPr>
          <w:rFonts w:ascii="Times New Roman" w:hAnsi="Times New Roman" w:cs="Times New Roman"/>
          <w:sz w:val="24"/>
          <w:szCs w:val="24"/>
          <w:lang w:val="en-US"/>
        </w:rPr>
        <w:t xml:space="preserve"> General attitudes toward the candidates, political ideology, political interest, and the other control variables were measured as in Study 1.</w:t>
      </w:r>
      <w:bookmarkEnd w:id="171"/>
    </w:p>
    <w:p w14:paraId="28E9F114" w14:textId="0C53618A" w:rsidR="00C179DF" w:rsidRPr="00150E9E" w:rsidRDefault="00C179DF" w:rsidP="00481E13">
      <w:pPr>
        <w:spacing w:line="480" w:lineRule="auto"/>
        <w:rPr>
          <w:rFonts w:ascii="Times New Roman" w:hAnsi="Times New Roman" w:cs="Times New Roman"/>
          <w:b/>
          <w:bCs/>
          <w:sz w:val="24"/>
          <w:szCs w:val="24"/>
          <w:lang w:val="en-US"/>
        </w:rPr>
      </w:pPr>
      <w:r w:rsidRPr="00150E9E">
        <w:rPr>
          <w:rFonts w:ascii="Times New Roman" w:hAnsi="Times New Roman" w:cs="Times New Roman"/>
          <w:b/>
          <w:bCs/>
          <w:sz w:val="24"/>
          <w:szCs w:val="24"/>
          <w:lang w:val="en-US"/>
        </w:rPr>
        <w:t>Results</w:t>
      </w:r>
      <w:ins w:id="172" w:author="Burger, Axel" w:date="2023-05-26T16:59:00Z">
        <w:r w:rsidR="00311E97">
          <w:rPr>
            <w:rFonts w:ascii="Times New Roman" w:hAnsi="Times New Roman" w:cs="Times New Roman"/>
            <w:b/>
            <w:bCs/>
            <w:sz w:val="24"/>
            <w:szCs w:val="24"/>
            <w:lang w:val="en-US"/>
          </w:rPr>
          <w:t xml:space="preserve"> and Discussion</w:t>
        </w:r>
      </w:ins>
    </w:p>
    <w:p w14:paraId="19201F5E" w14:textId="58F5F1D8" w:rsidR="00520F7B" w:rsidRDefault="002A3A13" w:rsidP="00481E1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ins w:id="173" w:author="Burger, Axel" w:date="2023-05-26T17:02:00Z">
        <w:r w:rsidR="00311E97">
          <w:rPr>
            <w:rFonts w:ascii="Times New Roman" w:hAnsi="Times New Roman" w:cs="Times New Roman"/>
            <w:sz w:val="24"/>
            <w:szCs w:val="24"/>
            <w:lang w:val="en-US"/>
          </w:rPr>
          <w:t>As predicted</w:t>
        </w:r>
      </w:ins>
      <w:del w:id="174" w:author="Burger, Axel" w:date="2023-05-26T17:02:00Z">
        <w:r w:rsidR="00E37F4C" w:rsidDel="00311E97">
          <w:rPr>
            <w:rFonts w:ascii="Times New Roman" w:hAnsi="Times New Roman" w:cs="Times New Roman"/>
            <w:sz w:val="24"/>
            <w:szCs w:val="24"/>
            <w:lang w:val="en-US"/>
          </w:rPr>
          <w:delText>I</w:delText>
        </w:r>
        <w:r w:rsidR="00520F7B" w:rsidDel="00311E97">
          <w:rPr>
            <w:rFonts w:ascii="Times New Roman" w:hAnsi="Times New Roman" w:cs="Times New Roman"/>
            <w:sz w:val="24"/>
            <w:szCs w:val="24"/>
            <w:lang w:val="en-US"/>
          </w:rPr>
          <w:delText xml:space="preserve">n </w:delText>
        </w:r>
        <w:r w:rsidR="00297170" w:rsidDel="00311E97">
          <w:rPr>
            <w:rFonts w:ascii="Times New Roman" w:hAnsi="Times New Roman" w:cs="Times New Roman"/>
            <w:sz w:val="24"/>
            <w:szCs w:val="24"/>
            <w:lang w:val="en-US"/>
          </w:rPr>
          <w:delText xml:space="preserve">the data of </w:delText>
        </w:r>
        <w:r w:rsidR="00520F7B" w:rsidDel="00311E97">
          <w:rPr>
            <w:rFonts w:ascii="Times New Roman" w:hAnsi="Times New Roman" w:cs="Times New Roman"/>
            <w:sz w:val="24"/>
            <w:szCs w:val="24"/>
            <w:lang w:val="en-US"/>
          </w:rPr>
          <w:delText xml:space="preserve">Study </w:delText>
        </w:r>
        <w:r w:rsidR="00E37F4C" w:rsidDel="00311E97">
          <w:rPr>
            <w:rFonts w:ascii="Times New Roman" w:hAnsi="Times New Roman" w:cs="Times New Roman"/>
            <w:sz w:val="24"/>
            <w:szCs w:val="24"/>
            <w:lang w:val="en-US"/>
          </w:rPr>
          <w:delText>2</w:delText>
        </w:r>
      </w:del>
      <w:r w:rsidR="00520F7B">
        <w:rPr>
          <w:rFonts w:ascii="Times New Roman" w:hAnsi="Times New Roman" w:cs="Times New Roman"/>
          <w:sz w:val="24"/>
          <w:szCs w:val="24"/>
          <w:lang w:val="en-US"/>
        </w:rPr>
        <w:t xml:space="preserve">, political interest is negatively correlated </w:t>
      </w:r>
      <w:del w:id="175" w:author="Burger, Axel" w:date="2023-05-26T17:03:00Z">
        <w:r w:rsidR="00520F7B" w:rsidDel="00311E97">
          <w:rPr>
            <w:rFonts w:ascii="Times New Roman" w:hAnsi="Times New Roman" w:cs="Times New Roman"/>
            <w:sz w:val="24"/>
            <w:szCs w:val="24"/>
            <w:lang w:val="en-US"/>
          </w:rPr>
          <w:delText xml:space="preserve">with political ideology as well as </w:delText>
        </w:r>
      </w:del>
      <w:r w:rsidR="00520F7B">
        <w:rPr>
          <w:rFonts w:ascii="Times New Roman" w:hAnsi="Times New Roman" w:cs="Times New Roman"/>
          <w:sz w:val="24"/>
          <w:szCs w:val="24"/>
          <w:lang w:val="en-US"/>
        </w:rPr>
        <w:t xml:space="preserve">with attitudinal ambivalence </w:t>
      </w:r>
      <w:ins w:id="176" w:author="Burger, Axel" w:date="2023-05-26T17:03:00Z">
        <w:r w:rsidR="00311E97">
          <w:rPr>
            <w:rFonts w:ascii="Times New Roman" w:hAnsi="Times New Roman" w:cs="Times New Roman"/>
            <w:sz w:val="24"/>
            <w:szCs w:val="24"/>
            <w:lang w:val="en-US"/>
          </w:rPr>
          <w:t xml:space="preserve">toward Scholz, </w:t>
        </w:r>
        <w:r w:rsidR="00311E97" w:rsidRPr="00C61272">
          <w:rPr>
            <w:rFonts w:ascii="Times New Roman" w:hAnsi="Times New Roman" w:cs="Times New Roman"/>
            <w:i/>
            <w:iCs/>
            <w:sz w:val="24"/>
            <w:szCs w:val="24"/>
            <w:lang w:val="en-US"/>
            <w:rPrChange w:id="177" w:author="Burger, Axel" w:date="2023-05-26T17:10:00Z">
              <w:rPr>
                <w:rFonts w:ascii="Times New Roman" w:hAnsi="Times New Roman" w:cs="Times New Roman"/>
                <w:sz w:val="24"/>
                <w:szCs w:val="24"/>
                <w:lang w:val="en-US"/>
              </w:rPr>
            </w:rPrChange>
          </w:rPr>
          <w:t>r</w:t>
        </w:r>
        <w:r w:rsidR="00311E97">
          <w:rPr>
            <w:rFonts w:ascii="Times New Roman" w:hAnsi="Times New Roman" w:cs="Times New Roman"/>
            <w:sz w:val="24"/>
            <w:szCs w:val="24"/>
            <w:lang w:val="en-US"/>
          </w:rPr>
          <w:t xml:space="preserve"> = </w:t>
        </w:r>
      </w:ins>
      <w:ins w:id="178" w:author="Burger, Axel" w:date="2023-05-26T17:04:00Z">
        <w:r w:rsidR="00311E97">
          <w:rPr>
            <w:rFonts w:ascii="Times New Roman" w:hAnsi="Times New Roman" w:cs="Times New Roman"/>
            <w:sz w:val="24"/>
            <w:szCs w:val="24"/>
            <w:lang w:val="en-US"/>
          </w:rPr>
          <w:t>-</w:t>
        </w:r>
      </w:ins>
      <w:ins w:id="179" w:author="Burger, Axel" w:date="2023-05-26T17:06:00Z">
        <w:r w:rsidR="00311E97">
          <w:rPr>
            <w:rFonts w:ascii="Times New Roman" w:hAnsi="Times New Roman" w:cs="Times New Roman"/>
            <w:sz w:val="24"/>
            <w:szCs w:val="24"/>
            <w:lang w:val="en-US"/>
          </w:rPr>
          <w:t>.</w:t>
        </w:r>
      </w:ins>
      <w:ins w:id="180" w:author="Burger, Axel" w:date="2023-05-26T17:04:00Z">
        <w:r w:rsidR="00311E97">
          <w:rPr>
            <w:rFonts w:ascii="Times New Roman" w:hAnsi="Times New Roman" w:cs="Times New Roman"/>
            <w:sz w:val="24"/>
            <w:szCs w:val="24"/>
            <w:lang w:val="en-US"/>
          </w:rPr>
          <w:t>07 95% CI [-</w:t>
        </w:r>
      </w:ins>
      <w:ins w:id="181" w:author="Burger, Axel" w:date="2023-05-26T17:06:00Z">
        <w:r w:rsidR="00311E97">
          <w:rPr>
            <w:rFonts w:ascii="Times New Roman" w:hAnsi="Times New Roman" w:cs="Times New Roman"/>
            <w:sz w:val="24"/>
            <w:szCs w:val="24"/>
            <w:lang w:val="en-US"/>
          </w:rPr>
          <w:t>.</w:t>
        </w:r>
      </w:ins>
      <w:ins w:id="182" w:author="Burger, Axel" w:date="2023-05-26T17:04:00Z">
        <w:r w:rsidR="00311E97">
          <w:rPr>
            <w:rFonts w:ascii="Times New Roman" w:hAnsi="Times New Roman" w:cs="Times New Roman"/>
            <w:sz w:val="24"/>
            <w:szCs w:val="24"/>
            <w:lang w:val="en-US"/>
          </w:rPr>
          <w:t xml:space="preserve">09, </w:t>
        </w:r>
      </w:ins>
      <w:ins w:id="183" w:author="Burger, Axel" w:date="2023-05-26T17:05:00Z">
        <w:r w:rsidR="00311E97">
          <w:rPr>
            <w:rFonts w:ascii="Times New Roman" w:hAnsi="Times New Roman" w:cs="Times New Roman"/>
            <w:sz w:val="24"/>
            <w:szCs w:val="24"/>
            <w:lang w:val="en-US"/>
          </w:rPr>
          <w:t>-</w:t>
        </w:r>
      </w:ins>
      <w:ins w:id="184" w:author="Burger, Axel" w:date="2023-05-26T17:07:00Z">
        <w:r w:rsidR="00311E97">
          <w:rPr>
            <w:rFonts w:ascii="Times New Roman" w:hAnsi="Times New Roman" w:cs="Times New Roman"/>
            <w:sz w:val="24"/>
            <w:szCs w:val="24"/>
            <w:lang w:val="en-US"/>
          </w:rPr>
          <w:t>.</w:t>
        </w:r>
      </w:ins>
      <w:ins w:id="185" w:author="Burger, Axel" w:date="2023-05-26T17:05:00Z">
        <w:r w:rsidR="00311E97">
          <w:rPr>
            <w:rFonts w:ascii="Times New Roman" w:hAnsi="Times New Roman" w:cs="Times New Roman"/>
            <w:sz w:val="24"/>
            <w:szCs w:val="24"/>
            <w:lang w:val="en-US"/>
          </w:rPr>
          <w:t xml:space="preserve">04], </w:t>
        </w:r>
        <w:proofErr w:type="spellStart"/>
        <w:r w:rsidR="00311E97">
          <w:rPr>
            <w:rFonts w:ascii="Times New Roman" w:hAnsi="Times New Roman" w:cs="Times New Roman"/>
            <w:sz w:val="24"/>
            <w:szCs w:val="24"/>
            <w:lang w:val="en-US"/>
          </w:rPr>
          <w:t>Baerbock</w:t>
        </w:r>
        <w:proofErr w:type="spellEnd"/>
        <w:r w:rsidR="00311E97">
          <w:rPr>
            <w:rFonts w:ascii="Times New Roman" w:hAnsi="Times New Roman" w:cs="Times New Roman"/>
            <w:sz w:val="24"/>
            <w:szCs w:val="24"/>
            <w:lang w:val="en-US"/>
          </w:rPr>
          <w:t xml:space="preserve">, </w:t>
        </w:r>
        <w:r w:rsidR="00311E97" w:rsidRPr="00C61272">
          <w:rPr>
            <w:rFonts w:ascii="Times New Roman" w:hAnsi="Times New Roman" w:cs="Times New Roman"/>
            <w:i/>
            <w:iCs/>
            <w:sz w:val="24"/>
            <w:szCs w:val="24"/>
            <w:lang w:val="en-US"/>
            <w:rPrChange w:id="186" w:author="Burger, Axel" w:date="2023-05-26T17:10:00Z">
              <w:rPr>
                <w:rFonts w:ascii="Times New Roman" w:hAnsi="Times New Roman" w:cs="Times New Roman"/>
                <w:sz w:val="24"/>
                <w:szCs w:val="24"/>
                <w:lang w:val="en-US"/>
              </w:rPr>
            </w:rPrChange>
          </w:rPr>
          <w:t>r</w:t>
        </w:r>
        <w:r w:rsidR="00311E97">
          <w:rPr>
            <w:rFonts w:ascii="Times New Roman" w:hAnsi="Times New Roman" w:cs="Times New Roman"/>
            <w:sz w:val="24"/>
            <w:szCs w:val="24"/>
            <w:lang w:val="en-US"/>
          </w:rPr>
          <w:t xml:space="preserve"> = -</w:t>
        </w:r>
      </w:ins>
      <w:ins w:id="187" w:author="Burger, Axel" w:date="2023-05-26T17:07:00Z">
        <w:r w:rsidR="00311E97">
          <w:rPr>
            <w:rFonts w:ascii="Times New Roman" w:hAnsi="Times New Roman" w:cs="Times New Roman"/>
            <w:sz w:val="24"/>
            <w:szCs w:val="24"/>
            <w:lang w:val="en-US"/>
          </w:rPr>
          <w:t>.</w:t>
        </w:r>
      </w:ins>
      <w:ins w:id="188" w:author="Burger, Axel" w:date="2023-05-26T17:05:00Z">
        <w:r w:rsidR="00311E97">
          <w:rPr>
            <w:rFonts w:ascii="Times New Roman" w:hAnsi="Times New Roman" w:cs="Times New Roman"/>
            <w:sz w:val="24"/>
            <w:szCs w:val="24"/>
            <w:lang w:val="en-US"/>
          </w:rPr>
          <w:t>05, 95% CI [</w:t>
        </w:r>
      </w:ins>
      <w:ins w:id="189" w:author="Burger, Axel" w:date="2023-05-26T17:06:00Z">
        <w:r w:rsidR="00311E97">
          <w:rPr>
            <w:rFonts w:ascii="Times New Roman" w:hAnsi="Times New Roman" w:cs="Times New Roman"/>
            <w:sz w:val="24"/>
            <w:szCs w:val="24"/>
            <w:lang w:val="en-US"/>
          </w:rPr>
          <w:t>-</w:t>
        </w:r>
      </w:ins>
      <w:ins w:id="190" w:author="Burger, Axel" w:date="2023-05-26T17:07:00Z">
        <w:r w:rsidR="00311E97">
          <w:rPr>
            <w:rFonts w:ascii="Times New Roman" w:hAnsi="Times New Roman" w:cs="Times New Roman"/>
            <w:sz w:val="24"/>
            <w:szCs w:val="24"/>
            <w:lang w:val="en-US"/>
          </w:rPr>
          <w:t>.</w:t>
        </w:r>
      </w:ins>
      <w:ins w:id="191" w:author="Burger, Axel" w:date="2023-05-26T17:06:00Z">
        <w:r w:rsidR="00311E97">
          <w:rPr>
            <w:rFonts w:ascii="Times New Roman" w:hAnsi="Times New Roman" w:cs="Times New Roman"/>
            <w:sz w:val="24"/>
            <w:szCs w:val="24"/>
            <w:lang w:val="en-US"/>
          </w:rPr>
          <w:t>07, -</w:t>
        </w:r>
      </w:ins>
      <w:ins w:id="192" w:author="Burger, Axel" w:date="2023-05-26T17:07:00Z">
        <w:r w:rsidR="00311E97">
          <w:rPr>
            <w:rFonts w:ascii="Times New Roman" w:hAnsi="Times New Roman" w:cs="Times New Roman"/>
            <w:sz w:val="24"/>
            <w:szCs w:val="24"/>
            <w:lang w:val="en-US"/>
          </w:rPr>
          <w:t>.</w:t>
        </w:r>
      </w:ins>
      <w:ins w:id="193" w:author="Burger, Axel" w:date="2023-05-26T17:06:00Z">
        <w:r w:rsidR="00311E97">
          <w:rPr>
            <w:rFonts w:ascii="Times New Roman" w:hAnsi="Times New Roman" w:cs="Times New Roman"/>
            <w:sz w:val="24"/>
            <w:szCs w:val="24"/>
            <w:lang w:val="en-US"/>
          </w:rPr>
          <w:t xml:space="preserve">02], and </w:t>
        </w:r>
        <w:proofErr w:type="spellStart"/>
        <w:r w:rsidR="00311E97">
          <w:rPr>
            <w:rFonts w:ascii="Times New Roman" w:hAnsi="Times New Roman" w:cs="Times New Roman"/>
            <w:sz w:val="24"/>
            <w:szCs w:val="24"/>
            <w:lang w:val="en-US"/>
          </w:rPr>
          <w:t>Laschet</w:t>
        </w:r>
        <w:proofErr w:type="spellEnd"/>
        <w:r w:rsidR="00311E97">
          <w:rPr>
            <w:rFonts w:ascii="Times New Roman" w:hAnsi="Times New Roman" w:cs="Times New Roman"/>
            <w:sz w:val="24"/>
            <w:szCs w:val="24"/>
            <w:lang w:val="en-US"/>
          </w:rPr>
          <w:t xml:space="preserve">, </w:t>
        </w:r>
        <w:r w:rsidR="00311E97" w:rsidRPr="00C61272">
          <w:rPr>
            <w:rFonts w:ascii="Times New Roman" w:hAnsi="Times New Roman" w:cs="Times New Roman"/>
            <w:i/>
            <w:iCs/>
            <w:sz w:val="24"/>
            <w:szCs w:val="24"/>
            <w:lang w:val="en-US"/>
            <w:rPrChange w:id="194" w:author="Burger, Axel" w:date="2023-05-26T17:10:00Z">
              <w:rPr>
                <w:rFonts w:ascii="Times New Roman" w:hAnsi="Times New Roman" w:cs="Times New Roman"/>
                <w:sz w:val="24"/>
                <w:szCs w:val="24"/>
                <w:lang w:val="en-US"/>
              </w:rPr>
            </w:rPrChange>
          </w:rPr>
          <w:t>r</w:t>
        </w:r>
        <w:r w:rsidR="00311E97">
          <w:rPr>
            <w:rFonts w:ascii="Times New Roman" w:hAnsi="Times New Roman" w:cs="Times New Roman"/>
            <w:sz w:val="24"/>
            <w:szCs w:val="24"/>
            <w:lang w:val="en-US"/>
          </w:rPr>
          <w:t xml:space="preserve"> = -.</w:t>
        </w:r>
      </w:ins>
      <w:ins w:id="195" w:author="Burger, Axel" w:date="2023-05-26T17:07:00Z">
        <w:r w:rsidR="00311E97">
          <w:rPr>
            <w:rFonts w:ascii="Times New Roman" w:hAnsi="Times New Roman" w:cs="Times New Roman"/>
            <w:sz w:val="24"/>
            <w:szCs w:val="24"/>
            <w:lang w:val="en-US"/>
          </w:rPr>
          <w:t>10, 95% CI [-.12, -.07]</w:t>
        </w:r>
      </w:ins>
      <w:ins w:id="196" w:author="Burger, Axel" w:date="2023-05-26T17:09:00Z">
        <w:r w:rsidR="00C61272">
          <w:rPr>
            <w:rFonts w:ascii="Times New Roman" w:hAnsi="Times New Roman" w:cs="Times New Roman"/>
            <w:sz w:val="24"/>
            <w:szCs w:val="24"/>
            <w:lang w:val="en-US"/>
          </w:rPr>
          <w:t>, in the data</w:t>
        </w:r>
      </w:ins>
      <w:del w:id="197" w:author="Burger, Axel" w:date="2023-05-26T17:03:00Z">
        <w:r w:rsidR="00520F7B" w:rsidDel="00311E97">
          <w:rPr>
            <w:rFonts w:ascii="Times New Roman" w:hAnsi="Times New Roman" w:cs="Times New Roman"/>
            <w:sz w:val="24"/>
            <w:szCs w:val="24"/>
            <w:lang w:val="en-US"/>
          </w:rPr>
          <w:delText xml:space="preserve">(see </w:delText>
        </w:r>
        <w:r w:rsidR="00520F7B" w:rsidRPr="00953932" w:rsidDel="00311E97">
          <w:rPr>
            <w:rFonts w:ascii="Times New Roman" w:hAnsi="Times New Roman" w:cs="Times New Roman"/>
            <w:i/>
            <w:iCs/>
            <w:sz w:val="24"/>
            <w:szCs w:val="24"/>
            <w:lang w:val="en-US"/>
          </w:rPr>
          <w:delText>Table 1</w:delText>
        </w:r>
        <w:r w:rsidR="00520F7B" w:rsidDel="00311E97">
          <w:rPr>
            <w:rFonts w:ascii="Times New Roman" w:hAnsi="Times New Roman" w:cs="Times New Roman"/>
            <w:sz w:val="24"/>
            <w:szCs w:val="24"/>
            <w:lang w:val="en-US"/>
          </w:rPr>
          <w:delText>)</w:delText>
        </w:r>
      </w:del>
      <w:r w:rsidR="00520F7B">
        <w:rPr>
          <w:rFonts w:ascii="Times New Roman" w:hAnsi="Times New Roman" w:cs="Times New Roman"/>
          <w:sz w:val="24"/>
          <w:szCs w:val="24"/>
          <w:lang w:val="en-US"/>
        </w:rPr>
        <w:t xml:space="preserve">. </w:t>
      </w:r>
      <w:ins w:id="198" w:author="Burger, Axel" w:date="2023-05-26T17:08:00Z">
        <w:r w:rsidR="00C61272">
          <w:rPr>
            <w:rFonts w:ascii="Times New Roman" w:hAnsi="Times New Roman" w:cs="Times New Roman"/>
            <w:sz w:val="24"/>
            <w:szCs w:val="24"/>
            <w:lang w:val="en-US"/>
          </w:rPr>
          <w:t xml:space="preserve">It is also negatively correlated with </w:t>
        </w:r>
      </w:ins>
      <w:ins w:id="199" w:author="Burger, Axel" w:date="2023-05-26T17:09:00Z">
        <w:r w:rsidR="00C61272">
          <w:rPr>
            <w:rFonts w:ascii="Times New Roman" w:hAnsi="Times New Roman" w:cs="Times New Roman"/>
            <w:sz w:val="24"/>
            <w:szCs w:val="24"/>
            <w:lang w:val="en-US"/>
          </w:rPr>
          <w:t xml:space="preserve">more rightward ideological orientations, </w:t>
        </w:r>
        <w:r w:rsidR="00C61272" w:rsidRPr="00C61272">
          <w:rPr>
            <w:rFonts w:ascii="Times New Roman" w:hAnsi="Times New Roman" w:cs="Times New Roman"/>
            <w:i/>
            <w:iCs/>
            <w:sz w:val="24"/>
            <w:szCs w:val="24"/>
            <w:lang w:val="en-US"/>
            <w:rPrChange w:id="200" w:author="Burger, Axel" w:date="2023-05-26T17:10:00Z">
              <w:rPr>
                <w:rFonts w:ascii="Times New Roman" w:hAnsi="Times New Roman" w:cs="Times New Roman"/>
                <w:sz w:val="24"/>
                <w:szCs w:val="24"/>
                <w:lang w:val="en-US"/>
              </w:rPr>
            </w:rPrChange>
          </w:rPr>
          <w:t>r</w:t>
        </w:r>
        <w:r w:rsidR="00C61272">
          <w:rPr>
            <w:rFonts w:ascii="Times New Roman" w:hAnsi="Times New Roman" w:cs="Times New Roman"/>
            <w:sz w:val="24"/>
            <w:szCs w:val="24"/>
            <w:lang w:val="en-US"/>
          </w:rPr>
          <w:t xml:space="preserve"> = -.06, 95% CI [</w:t>
        </w:r>
      </w:ins>
      <w:ins w:id="201" w:author="Burger, Axel" w:date="2023-05-26T17:10:00Z">
        <w:r w:rsidR="00C61272">
          <w:rPr>
            <w:rFonts w:ascii="Times New Roman" w:hAnsi="Times New Roman" w:cs="Times New Roman"/>
            <w:sz w:val="24"/>
            <w:szCs w:val="24"/>
            <w:lang w:val="en-US"/>
          </w:rPr>
          <w:t>-.08, -.04].</w:t>
        </w:r>
      </w:ins>
      <w:del w:id="202" w:author="Burger, Axel" w:date="2023-05-26T17:11:00Z">
        <w:r w:rsidR="00520F7B" w:rsidDel="00C61272">
          <w:rPr>
            <w:rFonts w:ascii="Times New Roman" w:hAnsi="Times New Roman" w:cs="Times New Roman"/>
            <w:sz w:val="24"/>
            <w:szCs w:val="24"/>
            <w:lang w:val="en-US"/>
          </w:rPr>
          <w:delText>The correlation</w:delText>
        </w:r>
        <w:r w:rsidR="00953932" w:rsidDel="00C61272">
          <w:rPr>
            <w:rFonts w:ascii="Times New Roman" w:hAnsi="Times New Roman" w:cs="Times New Roman"/>
            <w:sz w:val="24"/>
            <w:szCs w:val="24"/>
            <w:lang w:val="en-US"/>
          </w:rPr>
          <w:delText>s</w:delText>
        </w:r>
        <w:r w:rsidR="00520F7B" w:rsidDel="00C61272">
          <w:rPr>
            <w:rFonts w:ascii="Times New Roman" w:hAnsi="Times New Roman" w:cs="Times New Roman"/>
            <w:sz w:val="24"/>
            <w:szCs w:val="24"/>
            <w:lang w:val="en-US"/>
          </w:rPr>
          <w:delText xml:space="preserve"> </w:delText>
        </w:r>
        <w:r w:rsidR="0058412E" w:rsidDel="00C61272">
          <w:rPr>
            <w:rFonts w:ascii="Times New Roman" w:hAnsi="Times New Roman" w:cs="Times New Roman"/>
            <w:sz w:val="24"/>
            <w:szCs w:val="24"/>
            <w:lang w:val="en-US"/>
          </w:rPr>
          <w:delText>between</w:delText>
        </w:r>
        <w:r w:rsidR="00520F7B" w:rsidDel="00C61272">
          <w:rPr>
            <w:rFonts w:ascii="Times New Roman" w:hAnsi="Times New Roman" w:cs="Times New Roman"/>
            <w:sz w:val="24"/>
            <w:szCs w:val="24"/>
            <w:lang w:val="en-US"/>
          </w:rPr>
          <w:delText xml:space="preserve"> the scores for affective and cognitive ambivalence </w:delText>
        </w:r>
        <w:r w:rsidR="00953932" w:rsidDel="00C61272">
          <w:rPr>
            <w:rFonts w:ascii="Times New Roman" w:hAnsi="Times New Roman" w:cs="Times New Roman"/>
            <w:sz w:val="24"/>
            <w:szCs w:val="24"/>
            <w:lang w:val="en-US"/>
          </w:rPr>
          <w:delText xml:space="preserve">range </w:delText>
        </w:r>
        <w:r w:rsidR="00520F7B" w:rsidDel="00C61272">
          <w:rPr>
            <w:rFonts w:ascii="Times New Roman" w:hAnsi="Times New Roman" w:cs="Times New Roman"/>
            <w:sz w:val="24"/>
            <w:szCs w:val="24"/>
            <w:lang w:val="en-US"/>
          </w:rPr>
          <w:delText xml:space="preserve">between </w:delText>
        </w:r>
        <w:r w:rsidR="00520F7B" w:rsidRPr="00953932" w:rsidDel="00C61272">
          <w:rPr>
            <w:rFonts w:ascii="Times New Roman" w:hAnsi="Times New Roman" w:cs="Times New Roman"/>
            <w:i/>
            <w:iCs/>
            <w:sz w:val="24"/>
            <w:szCs w:val="24"/>
            <w:lang w:val="en-US"/>
          </w:rPr>
          <w:delText>r</w:delText>
        </w:r>
        <w:r w:rsidR="00520F7B" w:rsidDel="00C61272">
          <w:rPr>
            <w:rFonts w:ascii="Times New Roman" w:hAnsi="Times New Roman" w:cs="Times New Roman"/>
            <w:sz w:val="24"/>
            <w:szCs w:val="24"/>
            <w:lang w:val="en-US"/>
          </w:rPr>
          <w:delText xml:space="preserve"> = .43 and </w:delText>
        </w:r>
        <w:r w:rsidR="00520F7B" w:rsidRPr="00953932" w:rsidDel="00C61272">
          <w:rPr>
            <w:rFonts w:ascii="Times New Roman" w:hAnsi="Times New Roman" w:cs="Times New Roman"/>
            <w:i/>
            <w:iCs/>
            <w:sz w:val="24"/>
            <w:szCs w:val="24"/>
            <w:lang w:val="en-US"/>
          </w:rPr>
          <w:delText>r</w:delText>
        </w:r>
        <w:r w:rsidR="00520F7B" w:rsidDel="00C61272">
          <w:rPr>
            <w:rFonts w:ascii="Times New Roman" w:hAnsi="Times New Roman" w:cs="Times New Roman"/>
            <w:sz w:val="24"/>
            <w:szCs w:val="24"/>
            <w:lang w:val="en-US"/>
          </w:rPr>
          <w:delText xml:space="preserve"> = .49.</w:delText>
        </w:r>
        <w:r w:rsidR="00953932" w:rsidDel="00C61272">
          <w:rPr>
            <w:rFonts w:ascii="Times New Roman" w:hAnsi="Times New Roman" w:cs="Times New Roman"/>
            <w:sz w:val="24"/>
            <w:szCs w:val="24"/>
            <w:lang w:val="en-US"/>
          </w:rPr>
          <w:delText xml:space="preserve"> The mean scores for cognitive ambivalence (see </w:delText>
        </w:r>
        <w:r w:rsidR="00953932" w:rsidRPr="00E42127" w:rsidDel="00C61272">
          <w:rPr>
            <w:rFonts w:ascii="Times New Roman" w:hAnsi="Times New Roman" w:cs="Times New Roman"/>
            <w:i/>
            <w:iCs/>
            <w:sz w:val="24"/>
            <w:szCs w:val="24"/>
            <w:lang w:val="en-US"/>
          </w:rPr>
          <w:delText>Table 1</w:delText>
        </w:r>
        <w:r w:rsidR="00953932" w:rsidDel="00C61272">
          <w:rPr>
            <w:rFonts w:ascii="Times New Roman" w:hAnsi="Times New Roman" w:cs="Times New Roman"/>
            <w:sz w:val="24"/>
            <w:szCs w:val="24"/>
            <w:lang w:val="en-US"/>
          </w:rPr>
          <w:delText xml:space="preserve">) are significantly higher than the scores for affective ambivalence for Scholz, </w:delText>
        </w:r>
        <w:r w:rsidR="00473535" w:rsidRPr="00473535" w:rsidDel="00C61272">
          <w:rPr>
            <w:rFonts w:ascii="Times New Roman" w:hAnsi="Times New Roman" w:cs="Times New Roman"/>
            <w:i/>
            <w:iCs/>
            <w:sz w:val="24"/>
            <w:szCs w:val="24"/>
            <w:lang w:val="en-US"/>
          </w:rPr>
          <w:delText>t</w:delText>
        </w:r>
        <w:r w:rsidR="00473535" w:rsidDel="00C61272">
          <w:rPr>
            <w:rFonts w:ascii="Times New Roman" w:hAnsi="Times New Roman" w:cs="Times New Roman"/>
            <w:sz w:val="24"/>
            <w:szCs w:val="24"/>
            <w:lang w:val="en-US"/>
          </w:rPr>
          <w:delText xml:space="preserve">(6567) = -27.47, </w:delText>
        </w:r>
        <w:r w:rsidR="00473535" w:rsidRPr="00473535" w:rsidDel="00C61272">
          <w:rPr>
            <w:rFonts w:ascii="Times New Roman" w:hAnsi="Times New Roman" w:cs="Times New Roman"/>
            <w:i/>
            <w:iCs/>
            <w:sz w:val="24"/>
            <w:szCs w:val="24"/>
            <w:lang w:val="en-US"/>
          </w:rPr>
          <w:delText>p</w:delText>
        </w:r>
        <w:r w:rsidR="00473535" w:rsidDel="00C61272">
          <w:rPr>
            <w:rFonts w:ascii="Times New Roman" w:hAnsi="Times New Roman" w:cs="Times New Roman"/>
            <w:sz w:val="24"/>
            <w:szCs w:val="24"/>
            <w:lang w:val="en-US"/>
          </w:rPr>
          <w:delText xml:space="preserve"> &lt; .001, </w:delText>
        </w:r>
        <w:r w:rsidR="00953932" w:rsidDel="00C61272">
          <w:rPr>
            <w:rFonts w:ascii="Times New Roman" w:hAnsi="Times New Roman" w:cs="Times New Roman"/>
            <w:sz w:val="24"/>
            <w:szCs w:val="24"/>
            <w:lang w:val="en-US"/>
          </w:rPr>
          <w:delText xml:space="preserve">Laschet, </w:delText>
        </w:r>
        <w:r w:rsidR="00473535" w:rsidRPr="003F6A8E" w:rsidDel="00C61272">
          <w:rPr>
            <w:rFonts w:ascii="Times New Roman" w:hAnsi="Times New Roman" w:cs="Times New Roman"/>
            <w:i/>
            <w:iCs/>
            <w:sz w:val="24"/>
            <w:szCs w:val="24"/>
            <w:lang w:val="en-US"/>
          </w:rPr>
          <w:delText>t</w:delText>
        </w:r>
        <w:r w:rsidR="003F6A8E" w:rsidDel="00C61272">
          <w:rPr>
            <w:rFonts w:ascii="Times New Roman" w:hAnsi="Times New Roman" w:cs="Times New Roman"/>
            <w:sz w:val="24"/>
            <w:szCs w:val="24"/>
            <w:lang w:val="en-US"/>
          </w:rPr>
          <w:delText xml:space="preserve">(6444) = -35.30, </w:delText>
        </w:r>
        <w:r w:rsidR="003F6A8E" w:rsidRPr="003F6A8E" w:rsidDel="00C61272">
          <w:rPr>
            <w:rFonts w:ascii="Times New Roman" w:hAnsi="Times New Roman" w:cs="Times New Roman"/>
            <w:i/>
            <w:iCs/>
            <w:sz w:val="24"/>
            <w:szCs w:val="24"/>
            <w:lang w:val="en-US"/>
          </w:rPr>
          <w:delText>p</w:delText>
        </w:r>
        <w:r w:rsidR="003F6A8E" w:rsidDel="00C61272">
          <w:rPr>
            <w:rFonts w:ascii="Times New Roman" w:hAnsi="Times New Roman" w:cs="Times New Roman"/>
            <w:sz w:val="24"/>
            <w:szCs w:val="24"/>
            <w:lang w:val="en-US"/>
          </w:rPr>
          <w:delText xml:space="preserve"> &lt; .001, </w:delText>
        </w:r>
        <w:r w:rsidR="00953932" w:rsidDel="00C61272">
          <w:rPr>
            <w:rFonts w:ascii="Times New Roman" w:hAnsi="Times New Roman" w:cs="Times New Roman"/>
            <w:sz w:val="24"/>
            <w:szCs w:val="24"/>
            <w:lang w:val="en-US"/>
          </w:rPr>
          <w:delText>and Baerbock</w:delText>
        </w:r>
        <w:r w:rsidR="003F6A8E" w:rsidDel="00C61272">
          <w:rPr>
            <w:rFonts w:ascii="Times New Roman" w:hAnsi="Times New Roman" w:cs="Times New Roman"/>
            <w:sz w:val="24"/>
            <w:szCs w:val="24"/>
            <w:lang w:val="en-US"/>
          </w:rPr>
          <w:delText xml:space="preserve">, </w:delText>
        </w:r>
        <w:r w:rsidR="003F6A8E" w:rsidRPr="003F6A8E" w:rsidDel="00C61272">
          <w:rPr>
            <w:rFonts w:ascii="Times New Roman" w:hAnsi="Times New Roman" w:cs="Times New Roman"/>
            <w:i/>
            <w:iCs/>
            <w:sz w:val="24"/>
            <w:szCs w:val="24"/>
            <w:lang w:val="en-US"/>
          </w:rPr>
          <w:delText>t</w:delText>
        </w:r>
        <w:r w:rsidR="003F6A8E" w:rsidDel="00C61272">
          <w:rPr>
            <w:rFonts w:ascii="Times New Roman" w:hAnsi="Times New Roman" w:cs="Times New Roman"/>
            <w:sz w:val="24"/>
            <w:szCs w:val="24"/>
            <w:lang w:val="en-US"/>
          </w:rPr>
          <w:delText xml:space="preserve">(6519) = -34.82, </w:delText>
        </w:r>
        <w:r w:rsidR="003F6A8E" w:rsidRPr="003F6A8E" w:rsidDel="00C61272">
          <w:rPr>
            <w:rFonts w:ascii="Times New Roman" w:hAnsi="Times New Roman" w:cs="Times New Roman"/>
            <w:i/>
            <w:iCs/>
            <w:sz w:val="24"/>
            <w:szCs w:val="24"/>
            <w:lang w:val="en-US"/>
          </w:rPr>
          <w:delText>p</w:delText>
        </w:r>
        <w:r w:rsidR="003F6A8E" w:rsidDel="00C61272">
          <w:rPr>
            <w:rFonts w:ascii="Times New Roman" w:hAnsi="Times New Roman" w:cs="Times New Roman"/>
            <w:sz w:val="24"/>
            <w:szCs w:val="24"/>
            <w:lang w:val="en-US"/>
          </w:rPr>
          <w:delText xml:space="preserve"> &lt; .001</w:delText>
        </w:r>
        <w:r w:rsidR="00953932" w:rsidDel="00C61272">
          <w:rPr>
            <w:rFonts w:ascii="Times New Roman" w:hAnsi="Times New Roman" w:cs="Times New Roman"/>
            <w:sz w:val="24"/>
            <w:szCs w:val="24"/>
            <w:lang w:val="en-US"/>
          </w:rPr>
          <w:delText>.</w:delText>
        </w:r>
      </w:del>
    </w:p>
    <w:p w14:paraId="63950EBD" w14:textId="65A85644" w:rsidR="00E37F4C" w:rsidDel="00C61272" w:rsidRDefault="00287569" w:rsidP="00E37F4C">
      <w:pPr>
        <w:spacing w:line="480" w:lineRule="auto"/>
        <w:ind w:firstLine="708"/>
        <w:rPr>
          <w:del w:id="203" w:author="Burger, Axel" w:date="2023-05-26T17:15:00Z"/>
          <w:rFonts w:ascii="Times New Roman" w:hAnsi="Times New Roman" w:cs="Times New Roman"/>
          <w:sz w:val="24"/>
          <w:szCs w:val="24"/>
          <w:lang w:val="en-US"/>
        </w:rPr>
      </w:pPr>
      <w:ins w:id="204" w:author="Burger, Axel" w:date="2023-05-26T17:26:00Z">
        <w:r>
          <w:rPr>
            <w:rFonts w:ascii="Times New Roman" w:hAnsi="Times New Roman" w:cs="Times New Roman"/>
            <w:sz w:val="24"/>
            <w:szCs w:val="24"/>
            <w:lang w:val="en-US"/>
          </w:rPr>
          <w:t>A</w:t>
        </w:r>
        <w:r>
          <w:rPr>
            <w:rFonts w:ascii="Times New Roman" w:hAnsi="Times New Roman" w:cs="Times New Roman"/>
            <w:sz w:val="24"/>
            <w:szCs w:val="24"/>
            <w:lang w:val="en-US"/>
          </w:rPr>
          <w:t>s in the extant literature, the evidence on the sign of the linear association of ideology with affective ambivalence is inconsistent</w:t>
        </w:r>
        <w:r>
          <w:rPr>
            <w:rFonts w:ascii="Times New Roman" w:hAnsi="Times New Roman" w:cs="Times New Roman"/>
            <w:sz w:val="24"/>
            <w:szCs w:val="24"/>
            <w:lang w:val="en-US"/>
          </w:rPr>
          <w:t xml:space="preserve">: </w:t>
        </w:r>
      </w:ins>
      <w:del w:id="205" w:author="Burger, Axel" w:date="2023-05-26T17:23:00Z">
        <w:r w:rsidR="00E37F4C" w:rsidDel="00287569">
          <w:rPr>
            <w:rFonts w:ascii="Times New Roman" w:hAnsi="Times New Roman" w:cs="Times New Roman"/>
            <w:sz w:val="24"/>
            <w:szCs w:val="24"/>
            <w:lang w:val="en-US"/>
          </w:rPr>
          <w:delText>T</w:delText>
        </w:r>
        <w:r w:rsidR="003F6A8E" w:rsidDel="00287569">
          <w:rPr>
            <w:rFonts w:ascii="Times New Roman" w:hAnsi="Times New Roman" w:cs="Times New Roman"/>
            <w:sz w:val="24"/>
            <w:szCs w:val="24"/>
            <w:lang w:val="en-US"/>
          </w:rPr>
          <w:delText xml:space="preserve">he direction of the linear association of political ideology with affective ambivalence is inconsistent: </w:delText>
        </w:r>
      </w:del>
      <w:r w:rsidR="003F6A8E">
        <w:rPr>
          <w:rFonts w:ascii="Times New Roman" w:hAnsi="Times New Roman" w:cs="Times New Roman"/>
          <w:sz w:val="24"/>
          <w:szCs w:val="24"/>
          <w:lang w:val="en-US"/>
        </w:rPr>
        <w:t xml:space="preserve">Political ideology is positively correlated with affective ambivalence toward Scholz and </w:t>
      </w:r>
      <w:proofErr w:type="spellStart"/>
      <w:r w:rsidR="003F6A8E">
        <w:rPr>
          <w:rFonts w:ascii="Times New Roman" w:hAnsi="Times New Roman" w:cs="Times New Roman"/>
          <w:sz w:val="24"/>
          <w:szCs w:val="24"/>
          <w:lang w:val="en-US"/>
        </w:rPr>
        <w:t>Laschet</w:t>
      </w:r>
      <w:proofErr w:type="spellEnd"/>
      <w:r w:rsidR="003F6A8E">
        <w:rPr>
          <w:rFonts w:ascii="Times New Roman" w:hAnsi="Times New Roman" w:cs="Times New Roman"/>
          <w:sz w:val="24"/>
          <w:szCs w:val="24"/>
          <w:lang w:val="en-US"/>
        </w:rPr>
        <w:t xml:space="preserve"> and negative correlated with affective and ambivalence toward </w:t>
      </w:r>
      <w:proofErr w:type="spellStart"/>
      <w:r w:rsidR="003F6A8E">
        <w:rPr>
          <w:rFonts w:ascii="Times New Roman" w:hAnsi="Times New Roman" w:cs="Times New Roman"/>
          <w:sz w:val="24"/>
          <w:szCs w:val="24"/>
          <w:lang w:val="en-US"/>
        </w:rPr>
        <w:t>Baerbock</w:t>
      </w:r>
      <w:proofErr w:type="spellEnd"/>
      <w:r w:rsidR="003F6A8E">
        <w:rPr>
          <w:rFonts w:ascii="Times New Roman" w:hAnsi="Times New Roman" w:cs="Times New Roman"/>
          <w:sz w:val="24"/>
          <w:szCs w:val="24"/>
          <w:lang w:val="en-US"/>
        </w:rPr>
        <w:t xml:space="preserve">. </w:t>
      </w:r>
      <w:ins w:id="206" w:author="Burger, Axel" w:date="2023-05-26T17:13:00Z">
        <w:r w:rsidR="00C61272">
          <w:rPr>
            <w:rFonts w:ascii="Times New Roman" w:hAnsi="Times New Roman" w:cs="Times New Roman"/>
            <w:sz w:val="24"/>
            <w:szCs w:val="24"/>
            <w:lang w:val="en-US"/>
          </w:rPr>
          <w:t>Polynomial regressions provide evidence for</w:t>
        </w:r>
      </w:ins>
      <w:ins w:id="207" w:author="Burger, Axel" w:date="2023-05-26T17:14:00Z">
        <w:r w:rsidR="00C61272">
          <w:rPr>
            <w:rFonts w:ascii="Times New Roman" w:hAnsi="Times New Roman" w:cs="Times New Roman"/>
            <w:sz w:val="24"/>
            <w:szCs w:val="24"/>
            <w:lang w:val="en-US"/>
          </w:rPr>
          <w:t xml:space="preserve"> an inversely U-shaped association of ideology with ambivalence toward </w:t>
        </w:r>
        <w:proofErr w:type="spellStart"/>
        <w:r w:rsidR="00C61272">
          <w:rPr>
            <w:rFonts w:ascii="Times New Roman" w:hAnsi="Times New Roman" w:cs="Times New Roman"/>
            <w:sz w:val="24"/>
            <w:szCs w:val="24"/>
            <w:lang w:val="en-US"/>
          </w:rPr>
          <w:t>Baerbock</w:t>
        </w:r>
        <w:proofErr w:type="spellEnd"/>
        <w:r w:rsidR="00C61272">
          <w:rPr>
            <w:rFonts w:ascii="Times New Roman" w:hAnsi="Times New Roman" w:cs="Times New Roman"/>
            <w:sz w:val="24"/>
            <w:szCs w:val="24"/>
            <w:lang w:val="en-US"/>
          </w:rPr>
          <w:t xml:space="preserve"> and </w:t>
        </w:r>
        <w:proofErr w:type="spellStart"/>
        <w:r w:rsidR="00C61272">
          <w:rPr>
            <w:rFonts w:ascii="Times New Roman" w:hAnsi="Times New Roman" w:cs="Times New Roman"/>
            <w:sz w:val="24"/>
            <w:szCs w:val="24"/>
            <w:lang w:val="en-US"/>
          </w:rPr>
          <w:t>Laschet</w:t>
        </w:r>
        <w:proofErr w:type="spellEnd"/>
        <w:r w:rsidR="00C61272">
          <w:rPr>
            <w:rFonts w:ascii="Times New Roman" w:hAnsi="Times New Roman" w:cs="Times New Roman"/>
            <w:sz w:val="24"/>
            <w:szCs w:val="24"/>
            <w:lang w:val="en-US"/>
          </w:rPr>
          <w:t>, but not toward Scholz</w:t>
        </w:r>
      </w:ins>
      <w:ins w:id="208" w:author="Burger, Axel" w:date="2023-05-26T17:30:00Z">
        <w:r w:rsidR="00D66262">
          <w:rPr>
            <w:rFonts w:ascii="Times New Roman" w:hAnsi="Times New Roman" w:cs="Times New Roman"/>
            <w:sz w:val="24"/>
            <w:szCs w:val="24"/>
            <w:lang w:val="en-US"/>
          </w:rPr>
          <w:t xml:space="preserve"> (see Table 2)</w:t>
        </w:r>
      </w:ins>
      <w:ins w:id="209" w:author="Burger, Axel" w:date="2023-05-26T17:14:00Z">
        <w:r w:rsidR="00C61272">
          <w:rPr>
            <w:rFonts w:ascii="Times New Roman" w:hAnsi="Times New Roman" w:cs="Times New Roman"/>
            <w:sz w:val="24"/>
            <w:szCs w:val="24"/>
            <w:lang w:val="en-US"/>
          </w:rPr>
          <w:t>.</w:t>
        </w:r>
      </w:ins>
      <w:del w:id="210" w:author="Burger, Axel" w:date="2023-05-26T17:12:00Z">
        <w:r w:rsidR="003F6A8E" w:rsidDel="00C61272">
          <w:rPr>
            <w:rFonts w:ascii="Times New Roman" w:hAnsi="Times New Roman" w:cs="Times New Roman"/>
            <w:sz w:val="24"/>
            <w:szCs w:val="24"/>
            <w:lang w:val="en-US"/>
          </w:rPr>
          <w:delText xml:space="preserve">Regarding cognitive ambivalence, political ideology is unrelated to cognitive ambivalence toward Scholz, positively correlated with ambivalence toward Laschet, and negatively correlated with cognitive ambivalence toward Baerbock (see </w:delText>
        </w:r>
        <w:r w:rsidR="003F6A8E" w:rsidRPr="00086EB3" w:rsidDel="00C61272">
          <w:rPr>
            <w:rFonts w:ascii="Times New Roman" w:hAnsi="Times New Roman" w:cs="Times New Roman"/>
            <w:i/>
            <w:iCs/>
            <w:sz w:val="24"/>
            <w:szCs w:val="24"/>
            <w:lang w:val="en-US"/>
          </w:rPr>
          <w:delText>Table 1</w:delText>
        </w:r>
        <w:r w:rsidR="003F6A8E" w:rsidDel="00C61272">
          <w:rPr>
            <w:rFonts w:ascii="Times New Roman" w:hAnsi="Times New Roman" w:cs="Times New Roman"/>
            <w:sz w:val="24"/>
            <w:szCs w:val="24"/>
            <w:lang w:val="en-US"/>
          </w:rPr>
          <w:delText>; see also Tables A</w:delText>
        </w:r>
        <w:r w:rsidR="001B0398" w:rsidDel="00C61272">
          <w:rPr>
            <w:rFonts w:ascii="Times New Roman" w:hAnsi="Times New Roman" w:cs="Times New Roman"/>
            <w:sz w:val="24"/>
            <w:szCs w:val="24"/>
            <w:lang w:val="en-US"/>
          </w:rPr>
          <w:delText>3</w:delText>
        </w:r>
        <w:r w:rsidR="003F6A8E" w:rsidDel="00C61272">
          <w:rPr>
            <w:rFonts w:ascii="Times New Roman" w:hAnsi="Times New Roman" w:cs="Times New Roman"/>
            <w:sz w:val="24"/>
            <w:szCs w:val="24"/>
            <w:lang w:val="en-US"/>
          </w:rPr>
          <w:delText xml:space="preserve"> to A</w:delText>
        </w:r>
        <w:r w:rsidR="001B0398" w:rsidDel="00C61272">
          <w:rPr>
            <w:rFonts w:ascii="Times New Roman" w:hAnsi="Times New Roman" w:cs="Times New Roman"/>
            <w:sz w:val="24"/>
            <w:szCs w:val="24"/>
            <w:lang w:val="en-US"/>
          </w:rPr>
          <w:delText>5</w:delText>
        </w:r>
        <w:r w:rsidR="003F6A8E" w:rsidDel="00C61272">
          <w:rPr>
            <w:rFonts w:ascii="Times New Roman" w:hAnsi="Times New Roman" w:cs="Times New Roman"/>
            <w:sz w:val="24"/>
            <w:szCs w:val="24"/>
            <w:lang w:val="en-US"/>
          </w:rPr>
          <w:delText xml:space="preserve"> in the Online Appendix, for the results of regression analyses including control variables).</w:delText>
        </w:r>
      </w:del>
      <w:ins w:id="211" w:author="Burger, Axel" w:date="2023-05-26T17:15:00Z">
        <w:r w:rsidR="00C61272">
          <w:rPr>
            <w:rFonts w:ascii="Times New Roman" w:hAnsi="Times New Roman" w:cs="Times New Roman"/>
            <w:sz w:val="24"/>
            <w:szCs w:val="24"/>
            <w:lang w:val="en-US"/>
          </w:rPr>
          <w:t xml:space="preserve"> </w:t>
        </w:r>
      </w:ins>
    </w:p>
    <w:p w14:paraId="689E30EE" w14:textId="3FC1F3AD" w:rsidR="00E37F4C" w:rsidDel="00287569" w:rsidRDefault="00E37F4C" w:rsidP="00287569">
      <w:pPr>
        <w:spacing w:line="480" w:lineRule="auto"/>
        <w:ind w:firstLine="708"/>
        <w:rPr>
          <w:del w:id="212" w:author="Burger, Axel" w:date="2023-05-26T17:20:00Z"/>
          <w:rFonts w:ascii="Times New Roman" w:hAnsi="Times New Roman" w:cs="Times New Roman"/>
          <w:sz w:val="24"/>
          <w:szCs w:val="24"/>
          <w:lang w:val="en-US"/>
        </w:rPr>
        <w:pPrChange w:id="213" w:author="Burger, Axel" w:date="2023-05-26T17:20:00Z">
          <w:pPr>
            <w:spacing w:line="480" w:lineRule="auto"/>
            <w:ind w:firstLine="708"/>
          </w:pPr>
        </w:pPrChange>
      </w:pPr>
      <w:bookmarkStart w:id="214" w:name="_Hlk110442996"/>
      <w:r>
        <w:rPr>
          <w:rFonts w:ascii="Times New Roman" w:hAnsi="Times New Roman" w:cs="Times New Roman"/>
          <w:sz w:val="24"/>
          <w:szCs w:val="24"/>
          <w:lang w:val="en-US"/>
        </w:rPr>
        <w:t>Two-lines tests</w:t>
      </w:r>
      <w:ins w:id="215" w:author="Burger, Axel" w:date="2023-05-26T17:17:00Z">
        <w:r w:rsidR="00C61272">
          <w:rPr>
            <w:rFonts w:ascii="Times New Roman" w:hAnsi="Times New Roman" w:cs="Times New Roman"/>
            <w:sz w:val="24"/>
            <w:szCs w:val="24"/>
            <w:lang w:val="en-US"/>
          </w:rPr>
          <w:t xml:space="preserve"> corroborate th</w:t>
        </w:r>
      </w:ins>
      <w:ins w:id="216" w:author="Burger, Axel" w:date="2023-05-26T17:26:00Z">
        <w:r w:rsidR="00287569">
          <w:rPr>
            <w:rFonts w:ascii="Times New Roman" w:hAnsi="Times New Roman" w:cs="Times New Roman"/>
            <w:sz w:val="24"/>
            <w:szCs w:val="24"/>
            <w:lang w:val="en-US"/>
          </w:rPr>
          <w:t>ese</w:t>
        </w:r>
      </w:ins>
      <w:ins w:id="217" w:author="Burger, Axel" w:date="2023-05-26T17:17:00Z">
        <w:r w:rsidR="00C61272">
          <w:rPr>
            <w:rFonts w:ascii="Times New Roman" w:hAnsi="Times New Roman" w:cs="Times New Roman"/>
            <w:sz w:val="24"/>
            <w:szCs w:val="24"/>
            <w:lang w:val="en-US"/>
          </w:rPr>
          <w:t xml:space="preserve"> result</w:t>
        </w:r>
      </w:ins>
      <w:ins w:id="218" w:author="Burger, Axel" w:date="2023-05-26T17:26:00Z">
        <w:r w:rsidR="00287569">
          <w:rPr>
            <w:rFonts w:ascii="Times New Roman" w:hAnsi="Times New Roman" w:cs="Times New Roman"/>
            <w:sz w:val="24"/>
            <w:szCs w:val="24"/>
            <w:lang w:val="en-US"/>
          </w:rPr>
          <w:t>s</w:t>
        </w:r>
      </w:ins>
      <w:del w:id="219" w:author="Burger, Axel" w:date="2023-05-26T17:17:00Z">
        <w:r w:rsidDel="00C61272">
          <w:rPr>
            <w:rFonts w:ascii="Times New Roman" w:hAnsi="Times New Roman" w:cs="Times New Roman"/>
            <w:sz w:val="24"/>
            <w:szCs w:val="24"/>
            <w:lang w:val="en-US"/>
          </w:rPr>
          <w:delText xml:space="preserve"> provide evidence for an inversely </w:delText>
        </w:r>
      </w:del>
      <w:del w:id="220" w:author="Burger, Axel" w:date="2023-05-26T17:16:00Z">
        <w:r w:rsidDel="00C61272">
          <w:rPr>
            <w:rFonts w:ascii="Times New Roman" w:hAnsi="Times New Roman" w:cs="Times New Roman"/>
            <w:sz w:val="24"/>
            <w:szCs w:val="24"/>
            <w:lang w:val="en-US"/>
          </w:rPr>
          <w:delText>u</w:delText>
        </w:r>
      </w:del>
      <w:del w:id="221" w:author="Burger, Axel" w:date="2023-05-26T17:17:00Z">
        <w:r w:rsidDel="00C61272">
          <w:rPr>
            <w:rFonts w:ascii="Times New Roman" w:hAnsi="Times New Roman" w:cs="Times New Roman"/>
            <w:sz w:val="24"/>
            <w:szCs w:val="24"/>
            <w:lang w:val="en-US"/>
          </w:rPr>
          <w:delText>-shaped association between ideology and affective</w:delText>
        </w:r>
        <w:r w:rsidR="00C46057" w:rsidDel="00C61272">
          <w:rPr>
            <w:rFonts w:ascii="Times New Roman" w:hAnsi="Times New Roman" w:cs="Times New Roman"/>
            <w:sz w:val="24"/>
            <w:szCs w:val="24"/>
            <w:lang w:val="en-US"/>
          </w:rPr>
          <w:delText xml:space="preserve"> </w:delText>
        </w:r>
      </w:del>
      <w:del w:id="222" w:author="Burger, Axel" w:date="2023-05-26T17:16:00Z">
        <w:r w:rsidR="00C46057" w:rsidDel="00C61272">
          <w:rPr>
            <w:rFonts w:ascii="Times New Roman" w:hAnsi="Times New Roman" w:cs="Times New Roman"/>
            <w:sz w:val="24"/>
            <w:szCs w:val="24"/>
            <w:lang w:val="en-US"/>
          </w:rPr>
          <w:delText xml:space="preserve">and </w:delText>
        </w:r>
        <w:r w:rsidDel="00C61272">
          <w:rPr>
            <w:rFonts w:ascii="Times New Roman" w:hAnsi="Times New Roman" w:cs="Times New Roman"/>
            <w:sz w:val="24"/>
            <w:szCs w:val="24"/>
            <w:lang w:val="en-US"/>
          </w:rPr>
          <w:delText xml:space="preserve">cognitive </w:delText>
        </w:r>
      </w:del>
      <w:del w:id="223" w:author="Burger, Axel" w:date="2023-05-26T17:17:00Z">
        <w:r w:rsidDel="00C61272">
          <w:rPr>
            <w:rFonts w:ascii="Times New Roman" w:hAnsi="Times New Roman" w:cs="Times New Roman"/>
            <w:sz w:val="24"/>
            <w:szCs w:val="24"/>
            <w:lang w:val="en-US"/>
          </w:rPr>
          <w:delText>ambivalence</w:delText>
        </w:r>
      </w:del>
      <w:r>
        <w:rPr>
          <w:rFonts w:ascii="Times New Roman" w:hAnsi="Times New Roman" w:cs="Times New Roman"/>
          <w:sz w:val="24"/>
          <w:szCs w:val="24"/>
          <w:lang w:val="en-US"/>
        </w:rPr>
        <w:t xml:space="preserve"> in the case of </w:t>
      </w:r>
      <w:proofErr w:type="spellStart"/>
      <w:r>
        <w:rPr>
          <w:rFonts w:ascii="Times New Roman" w:hAnsi="Times New Roman" w:cs="Times New Roman"/>
          <w:sz w:val="24"/>
          <w:szCs w:val="24"/>
          <w:lang w:val="en-US"/>
        </w:rPr>
        <w:t>Laschet</w:t>
      </w:r>
      <w:proofErr w:type="spellEnd"/>
      <w:r>
        <w:rPr>
          <w:rFonts w:ascii="Times New Roman" w:hAnsi="Times New Roman" w:cs="Times New Roman"/>
          <w:sz w:val="24"/>
          <w:szCs w:val="24"/>
          <w:lang w:val="en-US"/>
        </w:rPr>
        <w:t xml:space="preserve"> </w:t>
      </w:r>
      <w:ins w:id="224" w:author="Burger, Axel" w:date="2023-05-26T17:19:00Z">
        <w:r w:rsidR="00287569">
          <w:rPr>
            <w:rFonts w:ascii="Times New Roman" w:hAnsi="Times New Roman" w:cs="Times New Roman"/>
            <w:sz w:val="24"/>
            <w:szCs w:val="24"/>
            <w:lang w:val="en-US"/>
          </w:rPr>
          <w:t xml:space="preserve">but only partially in the case of </w:t>
        </w:r>
        <w:proofErr w:type="spellStart"/>
        <w:r w:rsidR="00287569">
          <w:rPr>
            <w:rFonts w:ascii="Times New Roman" w:hAnsi="Times New Roman" w:cs="Times New Roman"/>
            <w:sz w:val="24"/>
            <w:szCs w:val="24"/>
            <w:lang w:val="en-US"/>
          </w:rPr>
          <w:t>Bearbock</w:t>
        </w:r>
        <w:proofErr w:type="spellEnd"/>
        <w:r w:rsidR="00287569">
          <w:rPr>
            <w:rFonts w:ascii="Times New Roman" w:hAnsi="Times New Roman" w:cs="Times New Roman"/>
            <w:sz w:val="24"/>
            <w:szCs w:val="24"/>
            <w:lang w:val="en-US"/>
          </w:rPr>
          <w:t xml:space="preserve"> (only when covariates are included)</w:t>
        </w:r>
      </w:ins>
      <w:del w:id="225" w:author="Burger, Axel" w:date="2023-05-26T17:18:00Z">
        <w:r w:rsidDel="00287569">
          <w:rPr>
            <w:rFonts w:ascii="Times New Roman" w:hAnsi="Times New Roman" w:cs="Times New Roman"/>
            <w:sz w:val="24"/>
            <w:szCs w:val="24"/>
            <w:lang w:val="en-US"/>
          </w:rPr>
          <w:delText>only (for details, see Figures A</w:delText>
        </w:r>
        <w:r w:rsidR="00986E9C" w:rsidDel="00287569">
          <w:rPr>
            <w:rFonts w:ascii="Times New Roman" w:hAnsi="Times New Roman" w:cs="Times New Roman"/>
            <w:sz w:val="24"/>
            <w:szCs w:val="24"/>
            <w:lang w:val="en-US"/>
          </w:rPr>
          <w:delText>5</w:delText>
        </w:r>
        <w:r w:rsidDel="00287569">
          <w:rPr>
            <w:rFonts w:ascii="Times New Roman" w:hAnsi="Times New Roman" w:cs="Times New Roman"/>
            <w:sz w:val="24"/>
            <w:szCs w:val="24"/>
            <w:lang w:val="en-US"/>
          </w:rPr>
          <w:delText xml:space="preserve"> to A</w:delText>
        </w:r>
        <w:r w:rsidR="00986E9C" w:rsidDel="00287569">
          <w:rPr>
            <w:rFonts w:ascii="Times New Roman" w:hAnsi="Times New Roman" w:cs="Times New Roman"/>
            <w:sz w:val="24"/>
            <w:szCs w:val="24"/>
            <w:lang w:val="en-US"/>
          </w:rPr>
          <w:delText>10</w:delText>
        </w:r>
        <w:r w:rsidDel="00287569">
          <w:rPr>
            <w:rFonts w:ascii="Times New Roman" w:hAnsi="Times New Roman" w:cs="Times New Roman"/>
            <w:sz w:val="24"/>
            <w:szCs w:val="24"/>
            <w:lang w:val="en-US"/>
          </w:rPr>
          <w:delText xml:space="preserve"> in the Online Appendix</w:delText>
        </w:r>
      </w:del>
      <w:del w:id="226" w:author="Burger, Axel" w:date="2023-05-26T17:17:00Z">
        <w:r w:rsidDel="00287569">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w:t>
      </w:r>
      <w:ins w:id="227" w:author="Burger, Axel" w:date="2023-05-26T17:27:00Z">
        <w:r w:rsidR="00287569">
          <w:rPr>
            <w:rFonts w:ascii="Times New Roman" w:hAnsi="Times New Roman" w:cs="Times New Roman"/>
            <w:sz w:val="24"/>
            <w:szCs w:val="24"/>
            <w:lang w:val="en-US"/>
          </w:rPr>
          <w:t>Hence, the findings partially support H1</w:t>
        </w:r>
      </w:ins>
      <w:ins w:id="228" w:author="Burger, Axel" w:date="2023-05-26T17:28:00Z">
        <w:r w:rsidR="00340440">
          <w:rPr>
            <w:rFonts w:ascii="Times New Roman" w:hAnsi="Times New Roman" w:cs="Times New Roman"/>
            <w:sz w:val="24"/>
            <w:szCs w:val="24"/>
            <w:lang w:val="en-US"/>
          </w:rPr>
          <w:t xml:space="preserve"> but do also indicate that the association of ideology with attitudinal ambivalence can v</w:t>
        </w:r>
      </w:ins>
      <w:ins w:id="229" w:author="Burger, Axel" w:date="2023-05-26T17:29:00Z">
        <w:r w:rsidR="00340440">
          <w:rPr>
            <w:rFonts w:ascii="Times New Roman" w:hAnsi="Times New Roman" w:cs="Times New Roman"/>
            <w:sz w:val="24"/>
            <w:szCs w:val="24"/>
            <w:lang w:val="en-US"/>
          </w:rPr>
          <w:t>ary depending on the specific attitude object.</w:t>
        </w:r>
      </w:ins>
      <w:del w:id="230" w:author="Burger, Axel" w:date="2023-05-26T17:20:00Z">
        <w:r w:rsidDel="00287569">
          <w:rPr>
            <w:rFonts w:ascii="Times New Roman" w:hAnsi="Times New Roman" w:cs="Times New Roman"/>
            <w:sz w:val="24"/>
            <w:szCs w:val="24"/>
            <w:lang w:val="en-US"/>
          </w:rPr>
          <w:delText>However, when looking at the variance in ambivalence not explained by the general attitude, there is no evidence for an inversely u-shaped association between political ideology and the residual ambivalence (affective or cognitive) for any of the candidates (see Online Appendix).</w:delText>
        </w:r>
        <w:bookmarkEnd w:id="214"/>
        <w:r w:rsidDel="00287569">
          <w:rPr>
            <w:rFonts w:ascii="Times New Roman" w:hAnsi="Times New Roman" w:cs="Times New Roman"/>
            <w:sz w:val="24"/>
            <w:szCs w:val="24"/>
            <w:lang w:val="en-US"/>
          </w:rPr>
          <w:delText xml:space="preserve"> Correlations of political ideology with the residual affective ambivalence toward Scholz, </w:delText>
        </w:r>
        <w:r w:rsidRPr="009C14A5" w:rsidDel="00287569">
          <w:rPr>
            <w:rFonts w:ascii="Times New Roman" w:hAnsi="Times New Roman" w:cs="Times New Roman"/>
            <w:i/>
            <w:iCs/>
            <w:sz w:val="24"/>
            <w:szCs w:val="24"/>
            <w:lang w:val="en-US"/>
          </w:rPr>
          <w:delText>r</w:delText>
        </w:r>
        <w:r w:rsidDel="00287569">
          <w:rPr>
            <w:rFonts w:ascii="Times New Roman" w:hAnsi="Times New Roman" w:cs="Times New Roman"/>
            <w:sz w:val="24"/>
            <w:szCs w:val="24"/>
            <w:lang w:val="en-US"/>
          </w:rPr>
          <w:delText xml:space="preserve"> = -.00, </w:delText>
        </w:r>
        <w:r w:rsidRPr="009C14A5" w:rsidDel="00287569">
          <w:rPr>
            <w:rFonts w:ascii="Times New Roman" w:hAnsi="Times New Roman" w:cs="Times New Roman"/>
            <w:i/>
            <w:iCs/>
            <w:sz w:val="24"/>
            <w:szCs w:val="24"/>
            <w:lang w:val="en-US"/>
          </w:rPr>
          <w:delText>p</w:delText>
        </w:r>
        <w:r w:rsidDel="00287569">
          <w:rPr>
            <w:rFonts w:ascii="Times New Roman" w:hAnsi="Times New Roman" w:cs="Times New Roman"/>
            <w:sz w:val="24"/>
            <w:szCs w:val="24"/>
            <w:lang w:val="en-US"/>
          </w:rPr>
          <w:delText xml:space="preserve"> = .75, 95% CI [-.03, .02], Laschet, </w:delText>
        </w:r>
        <w:r w:rsidRPr="009C14A5" w:rsidDel="00287569">
          <w:rPr>
            <w:rFonts w:ascii="Times New Roman" w:hAnsi="Times New Roman" w:cs="Times New Roman"/>
            <w:i/>
            <w:iCs/>
            <w:sz w:val="24"/>
            <w:szCs w:val="24"/>
            <w:lang w:val="en-US"/>
          </w:rPr>
          <w:delText>r</w:delText>
        </w:r>
        <w:r w:rsidDel="00287569">
          <w:rPr>
            <w:rFonts w:ascii="Times New Roman" w:hAnsi="Times New Roman" w:cs="Times New Roman"/>
            <w:sz w:val="24"/>
            <w:szCs w:val="24"/>
            <w:lang w:val="en-US"/>
          </w:rPr>
          <w:delText xml:space="preserve"> = .02, p = .06, 95% CI [-.00, .05], and Baerbock,</w:delText>
        </w:r>
        <w:r w:rsidRPr="009C14A5" w:rsidDel="00287569">
          <w:rPr>
            <w:rFonts w:ascii="Times New Roman" w:hAnsi="Times New Roman" w:cs="Times New Roman"/>
            <w:i/>
            <w:iCs/>
            <w:sz w:val="24"/>
            <w:szCs w:val="24"/>
            <w:lang w:val="en-US"/>
          </w:rPr>
          <w:delText xml:space="preserve"> r</w:delText>
        </w:r>
        <w:r w:rsidDel="00287569">
          <w:rPr>
            <w:rFonts w:ascii="Times New Roman" w:hAnsi="Times New Roman" w:cs="Times New Roman"/>
            <w:sz w:val="24"/>
            <w:szCs w:val="24"/>
            <w:lang w:val="en-US"/>
          </w:rPr>
          <w:delText xml:space="preserve"> = .00, </w:delText>
        </w:r>
        <w:r w:rsidRPr="009C14A5" w:rsidDel="00287569">
          <w:rPr>
            <w:rFonts w:ascii="Times New Roman" w:hAnsi="Times New Roman" w:cs="Times New Roman"/>
            <w:i/>
            <w:iCs/>
            <w:sz w:val="24"/>
            <w:szCs w:val="24"/>
            <w:lang w:val="en-US"/>
          </w:rPr>
          <w:delText>p</w:delText>
        </w:r>
        <w:r w:rsidDel="00287569">
          <w:rPr>
            <w:rFonts w:ascii="Times New Roman" w:hAnsi="Times New Roman" w:cs="Times New Roman"/>
            <w:sz w:val="24"/>
            <w:szCs w:val="24"/>
            <w:lang w:val="en-US"/>
          </w:rPr>
          <w:delText xml:space="preserve"> = .75, 95% CI [-.02, .03], are not statistically significant. However, the correlations of political ideology with the residual cognitive ambivalence toward Scholz, </w:delText>
        </w:r>
        <w:r w:rsidRPr="009C14A5" w:rsidDel="00287569">
          <w:rPr>
            <w:rFonts w:ascii="Times New Roman" w:hAnsi="Times New Roman" w:cs="Times New Roman"/>
            <w:i/>
            <w:iCs/>
            <w:sz w:val="24"/>
            <w:szCs w:val="24"/>
            <w:lang w:val="en-US"/>
          </w:rPr>
          <w:delText>r</w:delText>
        </w:r>
        <w:r w:rsidDel="00287569">
          <w:rPr>
            <w:rFonts w:ascii="Times New Roman" w:hAnsi="Times New Roman" w:cs="Times New Roman"/>
            <w:sz w:val="24"/>
            <w:szCs w:val="24"/>
            <w:lang w:val="en-US"/>
          </w:rPr>
          <w:delText xml:space="preserve"> = -.03, </w:delText>
        </w:r>
        <w:r w:rsidRPr="009C14A5" w:rsidDel="00287569">
          <w:rPr>
            <w:rFonts w:ascii="Times New Roman" w:hAnsi="Times New Roman" w:cs="Times New Roman"/>
            <w:i/>
            <w:iCs/>
            <w:sz w:val="24"/>
            <w:szCs w:val="24"/>
            <w:lang w:val="en-US"/>
          </w:rPr>
          <w:delText>p</w:delText>
        </w:r>
        <w:r w:rsidDel="00287569">
          <w:rPr>
            <w:rFonts w:ascii="Times New Roman" w:hAnsi="Times New Roman" w:cs="Times New Roman"/>
            <w:sz w:val="24"/>
            <w:szCs w:val="24"/>
            <w:lang w:val="en-US"/>
          </w:rPr>
          <w:delText xml:space="preserve"> =.01, 95% CI [-.05, -.01], and Baerbock, </w:delText>
        </w:r>
        <w:r w:rsidRPr="009C14A5" w:rsidDel="00287569">
          <w:rPr>
            <w:rFonts w:ascii="Times New Roman" w:hAnsi="Times New Roman" w:cs="Times New Roman"/>
            <w:i/>
            <w:iCs/>
            <w:sz w:val="24"/>
            <w:szCs w:val="24"/>
            <w:lang w:val="en-US"/>
          </w:rPr>
          <w:delText>r</w:delText>
        </w:r>
        <w:r w:rsidDel="00287569">
          <w:rPr>
            <w:rFonts w:ascii="Times New Roman" w:hAnsi="Times New Roman" w:cs="Times New Roman"/>
            <w:sz w:val="24"/>
            <w:szCs w:val="24"/>
            <w:lang w:val="en-US"/>
          </w:rPr>
          <w:delText xml:space="preserve"> = -.04, </w:delText>
        </w:r>
        <w:r w:rsidRPr="009C14A5" w:rsidDel="00287569">
          <w:rPr>
            <w:rFonts w:ascii="Times New Roman" w:hAnsi="Times New Roman" w:cs="Times New Roman"/>
            <w:i/>
            <w:iCs/>
            <w:sz w:val="24"/>
            <w:szCs w:val="24"/>
            <w:lang w:val="en-US"/>
          </w:rPr>
          <w:delText>p</w:delText>
        </w:r>
        <w:r w:rsidDel="00287569">
          <w:rPr>
            <w:rFonts w:ascii="Times New Roman" w:hAnsi="Times New Roman" w:cs="Times New Roman"/>
            <w:sz w:val="24"/>
            <w:szCs w:val="24"/>
            <w:lang w:val="en-US"/>
          </w:rPr>
          <w:delText xml:space="preserve"> &lt; .01, 95% CI [-.06, -.01], are statistically significant while the correlation for Laschet is not, </w:delText>
        </w:r>
        <w:r w:rsidRPr="009C14A5" w:rsidDel="00287569">
          <w:rPr>
            <w:rFonts w:ascii="Times New Roman" w:hAnsi="Times New Roman" w:cs="Times New Roman"/>
            <w:i/>
            <w:iCs/>
            <w:sz w:val="24"/>
            <w:szCs w:val="24"/>
            <w:lang w:val="en-US"/>
          </w:rPr>
          <w:delText>r</w:delText>
        </w:r>
        <w:r w:rsidDel="00287569">
          <w:rPr>
            <w:rFonts w:ascii="Times New Roman" w:hAnsi="Times New Roman" w:cs="Times New Roman"/>
            <w:sz w:val="24"/>
            <w:szCs w:val="24"/>
            <w:lang w:val="en-US"/>
          </w:rPr>
          <w:delText xml:space="preserve"> = .02, </w:delText>
        </w:r>
        <w:r w:rsidRPr="00D22131" w:rsidDel="00287569">
          <w:rPr>
            <w:rFonts w:ascii="Times New Roman" w:hAnsi="Times New Roman" w:cs="Times New Roman"/>
            <w:i/>
            <w:iCs/>
            <w:sz w:val="24"/>
            <w:szCs w:val="24"/>
            <w:lang w:val="en-US"/>
          </w:rPr>
          <w:delText>p</w:delText>
        </w:r>
        <w:r w:rsidDel="00287569">
          <w:rPr>
            <w:rFonts w:ascii="Times New Roman" w:hAnsi="Times New Roman" w:cs="Times New Roman"/>
            <w:sz w:val="24"/>
            <w:szCs w:val="24"/>
            <w:lang w:val="en-US"/>
          </w:rPr>
          <w:delText xml:space="preserve"> = .23, 95% CI [-.01, .04].</w:delText>
        </w:r>
      </w:del>
    </w:p>
    <w:p w14:paraId="6DBA56B8" w14:textId="165DD162" w:rsidR="00C46057" w:rsidRPr="00C46057" w:rsidDel="00287569" w:rsidRDefault="00C46057" w:rsidP="00287569">
      <w:pPr>
        <w:spacing w:line="480" w:lineRule="auto"/>
        <w:ind w:firstLine="708"/>
        <w:rPr>
          <w:del w:id="231" w:author="Burger, Axel" w:date="2023-05-26T17:20:00Z"/>
          <w:rFonts w:ascii="Times New Roman" w:hAnsi="Times New Roman" w:cs="Times New Roman"/>
          <w:b/>
          <w:bCs/>
          <w:sz w:val="24"/>
          <w:szCs w:val="24"/>
          <w:lang w:val="en-US"/>
        </w:rPr>
        <w:pPrChange w:id="232" w:author="Burger, Axel" w:date="2023-05-26T17:20:00Z">
          <w:pPr>
            <w:spacing w:line="480" w:lineRule="auto"/>
          </w:pPr>
        </w:pPrChange>
      </w:pPr>
      <w:del w:id="233" w:author="Burger, Axel" w:date="2023-05-26T17:20:00Z">
        <w:r w:rsidRPr="00C46057" w:rsidDel="00287569">
          <w:rPr>
            <w:rFonts w:ascii="Times New Roman" w:hAnsi="Times New Roman" w:cs="Times New Roman"/>
            <w:b/>
            <w:bCs/>
            <w:sz w:val="24"/>
            <w:szCs w:val="24"/>
            <w:lang w:val="en-US"/>
          </w:rPr>
          <w:delText>Discussion</w:delText>
        </w:r>
      </w:del>
    </w:p>
    <w:p w14:paraId="5EF9C73E" w14:textId="5993338A" w:rsidR="00C46057" w:rsidDel="00287569" w:rsidRDefault="00C46057" w:rsidP="00287569">
      <w:pPr>
        <w:spacing w:line="480" w:lineRule="auto"/>
        <w:ind w:firstLine="708"/>
        <w:rPr>
          <w:del w:id="234" w:author="Burger, Axel" w:date="2023-05-26T17:25:00Z"/>
          <w:rFonts w:ascii="Times New Roman" w:hAnsi="Times New Roman" w:cs="Times New Roman"/>
          <w:sz w:val="24"/>
          <w:szCs w:val="24"/>
          <w:lang w:val="en-US"/>
        </w:rPr>
        <w:pPrChange w:id="235" w:author="Burger, Axel" w:date="2023-05-26T17:20:00Z">
          <w:pPr>
            <w:spacing w:line="480" w:lineRule="auto"/>
          </w:pPr>
        </w:pPrChange>
      </w:pPr>
      <w:del w:id="236" w:author="Burger, Axel" w:date="2023-05-26T17:20:00Z">
        <w:r w:rsidDel="00287569">
          <w:rPr>
            <w:rFonts w:ascii="Times New Roman" w:hAnsi="Times New Roman" w:cs="Times New Roman"/>
            <w:sz w:val="24"/>
            <w:szCs w:val="24"/>
            <w:lang w:val="en-US"/>
          </w:rPr>
          <w:tab/>
          <w:delText xml:space="preserve">In Study 2, the ambivalence scores for cognitive ambivalence were generally higher than the scores for affective ambivalence. Evidence for an inversely u-shaped association between ideology and ambivalence was found only for </w:delText>
        </w:r>
        <w:r w:rsidR="00B60F1A" w:rsidDel="00287569">
          <w:rPr>
            <w:rFonts w:ascii="Times New Roman" w:hAnsi="Times New Roman" w:cs="Times New Roman"/>
            <w:sz w:val="24"/>
            <w:szCs w:val="24"/>
            <w:lang w:val="en-US"/>
          </w:rPr>
          <w:delText xml:space="preserve">affective and cognitive ambivalence toward </w:delText>
        </w:r>
        <w:r w:rsidDel="00287569">
          <w:rPr>
            <w:rFonts w:ascii="Times New Roman" w:hAnsi="Times New Roman" w:cs="Times New Roman"/>
            <w:sz w:val="24"/>
            <w:szCs w:val="24"/>
            <w:lang w:val="en-US"/>
          </w:rPr>
          <w:delText>one of the three candidates.</w:delText>
        </w:r>
        <w:r w:rsidR="00B60F1A" w:rsidDel="00287569">
          <w:rPr>
            <w:rFonts w:ascii="Times New Roman" w:hAnsi="Times New Roman" w:cs="Times New Roman"/>
            <w:sz w:val="24"/>
            <w:szCs w:val="24"/>
            <w:lang w:val="en-US"/>
          </w:rPr>
          <w:delText xml:space="preserve"> However, when the association of ambivalence with general attitudes was controlled in the analyses, there was no evidence for an inversely u-shaped association between ideology and ambivalence for any of the candidates. There was evidence for weakly negative correlations between ideology and the residual cognitive ambivalence not associated with general attitudes</w:delText>
        </w:r>
        <w:r w:rsidR="002F208E" w:rsidDel="00287569">
          <w:rPr>
            <w:rFonts w:ascii="Times New Roman" w:hAnsi="Times New Roman" w:cs="Times New Roman"/>
            <w:sz w:val="24"/>
            <w:szCs w:val="24"/>
            <w:lang w:val="en-US"/>
          </w:rPr>
          <w:delText xml:space="preserve"> for two of the three candidates</w:delText>
        </w:r>
        <w:r w:rsidR="00B60F1A" w:rsidDel="00287569">
          <w:rPr>
            <w:rFonts w:ascii="Times New Roman" w:hAnsi="Times New Roman" w:cs="Times New Roman"/>
            <w:sz w:val="24"/>
            <w:szCs w:val="24"/>
            <w:lang w:val="en-US"/>
          </w:rPr>
          <w:delText>.</w:delText>
        </w:r>
      </w:del>
    </w:p>
    <w:p w14:paraId="493C4EB5" w14:textId="27A7BA2E" w:rsidR="00C46057" w:rsidRDefault="00C46057" w:rsidP="00287569">
      <w:pPr>
        <w:spacing w:line="480" w:lineRule="auto"/>
        <w:ind w:firstLine="708"/>
        <w:rPr>
          <w:rFonts w:ascii="Times New Roman" w:hAnsi="Times New Roman" w:cs="Times New Roman"/>
          <w:sz w:val="24"/>
          <w:szCs w:val="24"/>
          <w:lang w:val="en-US"/>
        </w:rPr>
        <w:sectPr w:rsidR="00C46057" w:rsidSect="00EA7D12">
          <w:headerReference w:type="default" r:id="rId8"/>
          <w:footerReference w:type="default" r:id="rId9"/>
          <w:pgSz w:w="11906" w:h="16838"/>
          <w:pgMar w:top="1418" w:right="1418" w:bottom="1134" w:left="1418" w:header="709" w:footer="709" w:gutter="0"/>
          <w:lnNumType w:countBy="1" w:restart="continuous"/>
          <w:cols w:space="708"/>
          <w:titlePg/>
          <w:docGrid w:linePitch="360"/>
        </w:sectPr>
      </w:pPr>
    </w:p>
    <w:p w14:paraId="4B452D58" w14:textId="1B416C61" w:rsidR="0081257A" w:rsidRDefault="0081257A" w:rsidP="0081257A">
      <w:pPr>
        <w:widowControl w:val="0"/>
        <w:autoSpaceDE w:val="0"/>
        <w:autoSpaceDN w:val="0"/>
        <w:adjustRightInd w:val="0"/>
        <w:spacing w:after="0" w:line="240" w:lineRule="auto"/>
        <w:rPr>
          <w:rFonts w:ascii="Times New Roman" w:eastAsiaTheme="minorEastAsia" w:hAnsi="Times New Roman" w:cs="Times New Roman"/>
          <w:b/>
          <w:bCs/>
          <w:sz w:val="24"/>
          <w:szCs w:val="24"/>
          <w:lang w:val="en-US" w:eastAsia="de-DE"/>
        </w:rPr>
      </w:pPr>
      <w:r w:rsidRPr="00915F79">
        <w:rPr>
          <w:rFonts w:ascii="Times New Roman" w:eastAsiaTheme="minorEastAsia" w:hAnsi="Times New Roman" w:cs="Times New Roman"/>
          <w:b/>
          <w:bCs/>
          <w:sz w:val="24"/>
          <w:szCs w:val="24"/>
          <w:lang w:val="en-US" w:eastAsia="de-DE"/>
        </w:rPr>
        <w:lastRenderedPageBreak/>
        <w:t xml:space="preserve">Table </w:t>
      </w:r>
      <w:r w:rsidR="00D66262">
        <w:rPr>
          <w:rFonts w:ascii="Times New Roman" w:eastAsiaTheme="minorEastAsia" w:hAnsi="Times New Roman" w:cs="Times New Roman"/>
          <w:b/>
          <w:bCs/>
          <w:sz w:val="24"/>
          <w:szCs w:val="24"/>
          <w:lang w:val="en-US" w:eastAsia="de-DE"/>
        </w:rPr>
        <w:t>2</w:t>
      </w:r>
      <w:r w:rsidRPr="00915F79">
        <w:rPr>
          <w:rFonts w:ascii="Times New Roman" w:eastAsiaTheme="minorEastAsia" w:hAnsi="Times New Roman" w:cs="Times New Roman"/>
          <w:b/>
          <w:bCs/>
          <w:sz w:val="24"/>
          <w:szCs w:val="24"/>
          <w:lang w:val="en-US" w:eastAsia="de-DE"/>
        </w:rPr>
        <w:t xml:space="preserve"> </w:t>
      </w:r>
    </w:p>
    <w:p w14:paraId="37E774F8" w14:textId="77777777" w:rsidR="00D66262" w:rsidRPr="00D66262" w:rsidRDefault="00D66262" w:rsidP="0081257A">
      <w:pPr>
        <w:widowControl w:val="0"/>
        <w:autoSpaceDE w:val="0"/>
        <w:autoSpaceDN w:val="0"/>
        <w:adjustRightInd w:val="0"/>
        <w:spacing w:after="0" w:line="240" w:lineRule="auto"/>
        <w:rPr>
          <w:rFonts w:ascii="Times New Roman" w:eastAsiaTheme="minorEastAsia" w:hAnsi="Times New Roman" w:cs="Times New Roman"/>
          <w:b/>
          <w:bCs/>
          <w:sz w:val="24"/>
          <w:szCs w:val="24"/>
          <w:lang w:val="en-US" w:eastAsia="de-DE"/>
        </w:rPr>
      </w:pPr>
    </w:p>
    <w:p w14:paraId="37E975B1" w14:textId="52806F99" w:rsidR="0081257A" w:rsidRDefault="00D66262" w:rsidP="0081257A">
      <w:pPr>
        <w:widowControl w:val="0"/>
        <w:autoSpaceDE w:val="0"/>
        <w:autoSpaceDN w:val="0"/>
        <w:adjustRightInd w:val="0"/>
        <w:spacing w:after="0" w:line="240" w:lineRule="auto"/>
        <w:rPr>
          <w:rFonts w:ascii="Times New Roman" w:eastAsiaTheme="minorEastAsia" w:hAnsi="Times New Roman" w:cs="Times New Roman"/>
          <w:i/>
          <w:iCs/>
          <w:sz w:val="24"/>
          <w:szCs w:val="24"/>
          <w:lang w:val="en-US" w:eastAsia="de-DE"/>
        </w:rPr>
      </w:pPr>
      <w:r>
        <w:rPr>
          <w:rFonts w:ascii="Times New Roman" w:eastAsiaTheme="minorEastAsia" w:hAnsi="Times New Roman" w:cs="Times New Roman"/>
          <w:i/>
          <w:iCs/>
          <w:sz w:val="24"/>
          <w:szCs w:val="24"/>
          <w:lang w:val="en-US" w:eastAsia="de-DE"/>
        </w:rPr>
        <w:t>Regression models predicting attitudinal ambivalence</w:t>
      </w:r>
      <w:r w:rsidR="00DF2108">
        <w:rPr>
          <w:rFonts w:ascii="Times New Roman" w:eastAsiaTheme="minorEastAsia" w:hAnsi="Times New Roman" w:cs="Times New Roman"/>
          <w:i/>
          <w:iCs/>
          <w:sz w:val="24"/>
          <w:szCs w:val="24"/>
          <w:lang w:val="en-US" w:eastAsia="de-DE"/>
        </w:rPr>
        <w:t xml:space="preserve"> toward the candidates for chancellorship at the 2021 German federal election (Study 2)</w:t>
      </w:r>
    </w:p>
    <w:p w14:paraId="24463134" w14:textId="77777777" w:rsidR="00D66262" w:rsidRPr="0081257A" w:rsidRDefault="00D66262" w:rsidP="0081257A">
      <w:pPr>
        <w:widowControl w:val="0"/>
        <w:autoSpaceDE w:val="0"/>
        <w:autoSpaceDN w:val="0"/>
        <w:adjustRightInd w:val="0"/>
        <w:spacing w:after="0" w:line="240" w:lineRule="auto"/>
        <w:rPr>
          <w:rFonts w:ascii="Times New Roman" w:eastAsiaTheme="minorEastAsia" w:hAnsi="Times New Roman" w:cs="Times New Roman"/>
          <w:i/>
          <w:iCs/>
          <w:sz w:val="24"/>
          <w:szCs w:val="24"/>
          <w:lang w:val="en-US" w:eastAsia="de-DE"/>
        </w:rPr>
      </w:pPr>
    </w:p>
    <w:tbl>
      <w:tblPr>
        <w:tblW w:w="0" w:type="auto"/>
        <w:tblCellMar>
          <w:top w:w="15" w:type="dxa"/>
          <w:left w:w="15" w:type="dxa"/>
          <w:bottom w:w="15" w:type="dxa"/>
          <w:right w:w="15" w:type="dxa"/>
        </w:tblCellMar>
        <w:tblLook w:val="04A0" w:firstRow="1" w:lastRow="0" w:firstColumn="1" w:lastColumn="0" w:noHBand="0" w:noVBand="1"/>
      </w:tblPr>
      <w:tblGrid>
        <w:gridCol w:w="3222"/>
        <w:gridCol w:w="964"/>
        <w:gridCol w:w="766"/>
        <w:gridCol w:w="964"/>
        <w:gridCol w:w="903"/>
        <w:gridCol w:w="964"/>
        <w:gridCol w:w="903"/>
        <w:gridCol w:w="964"/>
        <w:gridCol w:w="903"/>
        <w:gridCol w:w="964"/>
        <w:gridCol w:w="903"/>
        <w:gridCol w:w="964"/>
        <w:gridCol w:w="903"/>
      </w:tblGrid>
      <w:tr w:rsidR="00D66262" w:rsidRPr="00D66262" w14:paraId="1389C054" w14:textId="77777777" w:rsidTr="00D9308B">
        <w:tc>
          <w:tcPr>
            <w:tcW w:w="0" w:type="auto"/>
            <w:tcBorders>
              <w:top w:val="double" w:sz="6" w:space="0" w:color="auto"/>
            </w:tcBorders>
            <w:tcMar>
              <w:top w:w="113" w:type="dxa"/>
              <w:left w:w="113" w:type="dxa"/>
              <w:bottom w:w="113" w:type="dxa"/>
              <w:right w:w="113" w:type="dxa"/>
            </w:tcMar>
            <w:vAlign w:val="center"/>
            <w:hideMark/>
          </w:tcPr>
          <w:p w14:paraId="0D0E4B99" w14:textId="178975D2" w:rsidR="00D66262" w:rsidRPr="00D66262" w:rsidRDefault="0081257A" w:rsidP="00D66262">
            <w:pPr>
              <w:spacing w:after="0" w:line="240" w:lineRule="auto"/>
              <w:rPr>
                <w:rFonts w:ascii="Times New Roman" w:eastAsia="Times New Roman" w:hAnsi="Times New Roman" w:cs="Times New Roman"/>
                <w:b/>
                <w:bCs/>
                <w:sz w:val="24"/>
                <w:szCs w:val="24"/>
                <w:lang w:val="en-US" w:eastAsia="de-DE"/>
              </w:rPr>
            </w:pPr>
            <w:r w:rsidRPr="0081257A">
              <w:rPr>
                <w:rFonts w:ascii="Times New Roman" w:eastAsiaTheme="minorEastAsia" w:hAnsi="Times New Roman" w:cs="Times New Roman"/>
                <w:sz w:val="24"/>
                <w:szCs w:val="24"/>
                <w:lang w:val="en-US" w:eastAsia="de-DE"/>
              </w:rPr>
              <w:t xml:space="preserve"> </w:t>
            </w:r>
            <w:r w:rsidR="00D66262" w:rsidRPr="00D66262">
              <w:rPr>
                <w:rFonts w:ascii="Times New Roman" w:eastAsia="Times New Roman" w:hAnsi="Times New Roman" w:cs="Times New Roman"/>
                <w:b/>
                <w:bCs/>
                <w:sz w:val="24"/>
                <w:szCs w:val="24"/>
                <w:lang w:val="en-US" w:eastAsia="de-DE"/>
              </w:rPr>
              <w:t> </w:t>
            </w:r>
          </w:p>
        </w:tc>
        <w:tc>
          <w:tcPr>
            <w:tcW w:w="0" w:type="auto"/>
            <w:gridSpan w:val="2"/>
            <w:tcBorders>
              <w:top w:val="double" w:sz="6" w:space="0" w:color="auto"/>
            </w:tcBorders>
            <w:tcMar>
              <w:top w:w="113" w:type="dxa"/>
              <w:left w:w="113" w:type="dxa"/>
              <w:bottom w:w="113" w:type="dxa"/>
              <w:right w:w="113" w:type="dxa"/>
            </w:tcMar>
            <w:vAlign w:val="center"/>
            <w:hideMark/>
          </w:tcPr>
          <w:p w14:paraId="7876F2C9" w14:textId="77777777" w:rsidR="00D66262" w:rsidRPr="00D66262" w:rsidRDefault="00D66262" w:rsidP="00D66262">
            <w:pPr>
              <w:spacing w:after="0" w:line="240" w:lineRule="auto"/>
              <w:jc w:val="center"/>
              <w:rPr>
                <w:rFonts w:ascii="Times New Roman" w:eastAsia="Times New Roman" w:hAnsi="Times New Roman" w:cs="Times New Roman"/>
                <w:b/>
                <w:bCs/>
                <w:sz w:val="24"/>
                <w:szCs w:val="24"/>
                <w:lang w:eastAsia="de-DE"/>
              </w:rPr>
            </w:pPr>
            <w:r w:rsidRPr="00D66262">
              <w:rPr>
                <w:rFonts w:ascii="Times New Roman" w:eastAsia="Times New Roman" w:hAnsi="Times New Roman" w:cs="Times New Roman"/>
                <w:b/>
                <w:bCs/>
                <w:sz w:val="24"/>
                <w:szCs w:val="24"/>
                <w:lang w:eastAsia="de-DE"/>
              </w:rPr>
              <w:t>Scholz (1)</w:t>
            </w:r>
          </w:p>
        </w:tc>
        <w:tc>
          <w:tcPr>
            <w:tcW w:w="0" w:type="auto"/>
            <w:gridSpan w:val="2"/>
            <w:tcBorders>
              <w:top w:val="double" w:sz="6" w:space="0" w:color="auto"/>
            </w:tcBorders>
            <w:tcMar>
              <w:top w:w="113" w:type="dxa"/>
              <w:left w:w="113" w:type="dxa"/>
              <w:bottom w:w="113" w:type="dxa"/>
              <w:right w:w="113" w:type="dxa"/>
            </w:tcMar>
            <w:vAlign w:val="center"/>
            <w:hideMark/>
          </w:tcPr>
          <w:p w14:paraId="064D10CB" w14:textId="77777777" w:rsidR="00D66262" w:rsidRPr="00D66262" w:rsidRDefault="00D66262" w:rsidP="00D66262">
            <w:pPr>
              <w:spacing w:after="0" w:line="240" w:lineRule="auto"/>
              <w:jc w:val="center"/>
              <w:rPr>
                <w:rFonts w:ascii="Times New Roman" w:eastAsia="Times New Roman" w:hAnsi="Times New Roman" w:cs="Times New Roman"/>
                <w:b/>
                <w:bCs/>
                <w:sz w:val="24"/>
                <w:szCs w:val="24"/>
                <w:lang w:eastAsia="de-DE"/>
              </w:rPr>
            </w:pPr>
            <w:r w:rsidRPr="00D66262">
              <w:rPr>
                <w:rFonts w:ascii="Times New Roman" w:eastAsia="Times New Roman" w:hAnsi="Times New Roman" w:cs="Times New Roman"/>
                <w:b/>
                <w:bCs/>
                <w:sz w:val="24"/>
                <w:szCs w:val="24"/>
                <w:lang w:eastAsia="de-DE"/>
              </w:rPr>
              <w:t>Scholz (2)</w:t>
            </w:r>
          </w:p>
        </w:tc>
        <w:tc>
          <w:tcPr>
            <w:tcW w:w="0" w:type="auto"/>
            <w:gridSpan w:val="2"/>
            <w:tcBorders>
              <w:top w:val="double" w:sz="6" w:space="0" w:color="auto"/>
            </w:tcBorders>
            <w:tcMar>
              <w:top w:w="113" w:type="dxa"/>
              <w:left w:w="113" w:type="dxa"/>
              <w:bottom w:w="113" w:type="dxa"/>
              <w:right w:w="113" w:type="dxa"/>
            </w:tcMar>
            <w:vAlign w:val="center"/>
            <w:hideMark/>
          </w:tcPr>
          <w:p w14:paraId="5589F451" w14:textId="77777777" w:rsidR="00D66262" w:rsidRPr="00D66262" w:rsidRDefault="00D66262" w:rsidP="00D66262">
            <w:pPr>
              <w:spacing w:after="0" w:line="240" w:lineRule="auto"/>
              <w:jc w:val="center"/>
              <w:rPr>
                <w:rFonts w:ascii="Times New Roman" w:eastAsia="Times New Roman" w:hAnsi="Times New Roman" w:cs="Times New Roman"/>
                <w:b/>
                <w:bCs/>
                <w:sz w:val="24"/>
                <w:szCs w:val="24"/>
                <w:lang w:eastAsia="de-DE"/>
              </w:rPr>
            </w:pPr>
            <w:proofErr w:type="spellStart"/>
            <w:r w:rsidRPr="00D66262">
              <w:rPr>
                <w:rFonts w:ascii="Times New Roman" w:eastAsia="Times New Roman" w:hAnsi="Times New Roman" w:cs="Times New Roman"/>
                <w:b/>
                <w:bCs/>
                <w:sz w:val="24"/>
                <w:szCs w:val="24"/>
                <w:lang w:eastAsia="de-DE"/>
              </w:rPr>
              <w:t>Baerbock</w:t>
            </w:r>
            <w:proofErr w:type="spellEnd"/>
            <w:r w:rsidRPr="00D66262">
              <w:rPr>
                <w:rFonts w:ascii="Times New Roman" w:eastAsia="Times New Roman" w:hAnsi="Times New Roman" w:cs="Times New Roman"/>
                <w:b/>
                <w:bCs/>
                <w:sz w:val="24"/>
                <w:szCs w:val="24"/>
                <w:lang w:eastAsia="de-DE"/>
              </w:rPr>
              <w:t xml:space="preserve"> (1)</w:t>
            </w:r>
          </w:p>
        </w:tc>
        <w:tc>
          <w:tcPr>
            <w:tcW w:w="0" w:type="auto"/>
            <w:gridSpan w:val="2"/>
            <w:tcBorders>
              <w:top w:val="double" w:sz="6" w:space="0" w:color="auto"/>
            </w:tcBorders>
            <w:tcMar>
              <w:top w:w="113" w:type="dxa"/>
              <w:left w:w="113" w:type="dxa"/>
              <w:bottom w:w="113" w:type="dxa"/>
              <w:right w:w="113" w:type="dxa"/>
            </w:tcMar>
            <w:vAlign w:val="center"/>
            <w:hideMark/>
          </w:tcPr>
          <w:p w14:paraId="286EA696" w14:textId="77777777" w:rsidR="00D66262" w:rsidRPr="00D66262" w:rsidRDefault="00D66262" w:rsidP="00D66262">
            <w:pPr>
              <w:spacing w:after="0" w:line="240" w:lineRule="auto"/>
              <w:jc w:val="center"/>
              <w:rPr>
                <w:rFonts w:ascii="Times New Roman" w:eastAsia="Times New Roman" w:hAnsi="Times New Roman" w:cs="Times New Roman"/>
                <w:b/>
                <w:bCs/>
                <w:sz w:val="24"/>
                <w:szCs w:val="24"/>
                <w:lang w:eastAsia="de-DE"/>
              </w:rPr>
            </w:pPr>
            <w:proofErr w:type="spellStart"/>
            <w:r w:rsidRPr="00D66262">
              <w:rPr>
                <w:rFonts w:ascii="Times New Roman" w:eastAsia="Times New Roman" w:hAnsi="Times New Roman" w:cs="Times New Roman"/>
                <w:b/>
                <w:bCs/>
                <w:sz w:val="24"/>
                <w:szCs w:val="24"/>
                <w:lang w:eastAsia="de-DE"/>
              </w:rPr>
              <w:t>Baerbock</w:t>
            </w:r>
            <w:proofErr w:type="spellEnd"/>
            <w:r w:rsidRPr="00D66262">
              <w:rPr>
                <w:rFonts w:ascii="Times New Roman" w:eastAsia="Times New Roman" w:hAnsi="Times New Roman" w:cs="Times New Roman"/>
                <w:b/>
                <w:bCs/>
                <w:sz w:val="24"/>
                <w:szCs w:val="24"/>
                <w:lang w:eastAsia="de-DE"/>
              </w:rPr>
              <w:t xml:space="preserve"> (2)</w:t>
            </w:r>
          </w:p>
        </w:tc>
        <w:tc>
          <w:tcPr>
            <w:tcW w:w="0" w:type="auto"/>
            <w:gridSpan w:val="2"/>
            <w:tcBorders>
              <w:top w:val="double" w:sz="6" w:space="0" w:color="auto"/>
            </w:tcBorders>
            <w:tcMar>
              <w:top w:w="113" w:type="dxa"/>
              <w:left w:w="113" w:type="dxa"/>
              <w:bottom w:w="113" w:type="dxa"/>
              <w:right w:w="113" w:type="dxa"/>
            </w:tcMar>
            <w:vAlign w:val="center"/>
            <w:hideMark/>
          </w:tcPr>
          <w:p w14:paraId="37F99632" w14:textId="77777777" w:rsidR="00D66262" w:rsidRPr="00D66262" w:rsidRDefault="00D66262" w:rsidP="00D66262">
            <w:pPr>
              <w:spacing w:after="0" w:line="240" w:lineRule="auto"/>
              <w:jc w:val="center"/>
              <w:rPr>
                <w:rFonts w:ascii="Times New Roman" w:eastAsia="Times New Roman" w:hAnsi="Times New Roman" w:cs="Times New Roman"/>
                <w:b/>
                <w:bCs/>
                <w:sz w:val="24"/>
                <w:szCs w:val="24"/>
                <w:lang w:eastAsia="de-DE"/>
              </w:rPr>
            </w:pPr>
            <w:r w:rsidRPr="00D66262">
              <w:rPr>
                <w:rFonts w:ascii="Times New Roman" w:eastAsia="Times New Roman" w:hAnsi="Times New Roman" w:cs="Times New Roman"/>
                <w:b/>
                <w:bCs/>
                <w:sz w:val="24"/>
                <w:szCs w:val="24"/>
                <w:lang w:eastAsia="de-DE"/>
              </w:rPr>
              <w:t>Laschet (1)</w:t>
            </w:r>
          </w:p>
        </w:tc>
        <w:tc>
          <w:tcPr>
            <w:tcW w:w="0" w:type="auto"/>
            <w:gridSpan w:val="2"/>
            <w:tcBorders>
              <w:top w:val="double" w:sz="6" w:space="0" w:color="auto"/>
            </w:tcBorders>
            <w:tcMar>
              <w:top w:w="113" w:type="dxa"/>
              <w:left w:w="113" w:type="dxa"/>
              <w:bottom w:w="113" w:type="dxa"/>
              <w:right w:w="113" w:type="dxa"/>
            </w:tcMar>
            <w:vAlign w:val="center"/>
            <w:hideMark/>
          </w:tcPr>
          <w:p w14:paraId="7D03BD80" w14:textId="77777777" w:rsidR="00D66262" w:rsidRPr="00D66262" w:rsidRDefault="00D66262" w:rsidP="00D66262">
            <w:pPr>
              <w:spacing w:after="0" w:line="240" w:lineRule="auto"/>
              <w:jc w:val="center"/>
              <w:rPr>
                <w:rFonts w:ascii="Times New Roman" w:eastAsia="Times New Roman" w:hAnsi="Times New Roman" w:cs="Times New Roman"/>
                <w:b/>
                <w:bCs/>
                <w:sz w:val="24"/>
                <w:szCs w:val="24"/>
                <w:lang w:eastAsia="de-DE"/>
              </w:rPr>
            </w:pPr>
            <w:r w:rsidRPr="00D66262">
              <w:rPr>
                <w:rFonts w:ascii="Times New Roman" w:eastAsia="Times New Roman" w:hAnsi="Times New Roman" w:cs="Times New Roman"/>
                <w:b/>
                <w:bCs/>
                <w:sz w:val="24"/>
                <w:szCs w:val="24"/>
                <w:lang w:eastAsia="de-DE"/>
              </w:rPr>
              <w:t>Laschet (2)</w:t>
            </w:r>
          </w:p>
        </w:tc>
      </w:tr>
      <w:tr w:rsidR="00D66262" w:rsidRPr="00D66262" w14:paraId="1E7CFD61" w14:textId="77777777" w:rsidTr="00D9308B">
        <w:tc>
          <w:tcPr>
            <w:tcW w:w="0" w:type="auto"/>
            <w:tcBorders>
              <w:bottom w:val="single" w:sz="6" w:space="0" w:color="auto"/>
            </w:tcBorders>
            <w:vAlign w:val="center"/>
            <w:hideMark/>
          </w:tcPr>
          <w:p w14:paraId="26A40E7D" w14:textId="77777777" w:rsidR="00D66262" w:rsidRPr="00D66262" w:rsidRDefault="00D66262" w:rsidP="00D66262">
            <w:pPr>
              <w:spacing w:after="0" w:line="240" w:lineRule="auto"/>
              <w:rPr>
                <w:rFonts w:ascii="Times New Roman" w:eastAsia="Times New Roman" w:hAnsi="Times New Roman" w:cs="Times New Roman"/>
                <w:i/>
                <w:iCs/>
                <w:sz w:val="24"/>
                <w:szCs w:val="24"/>
                <w:lang w:eastAsia="de-DE"/>
              </w:rPr>
            </w:pPr>
            <w:proofErr w:type="spellStart"/>
            <w:r w:rsidRPr="00D66262">
              <w:rPr>
                <w:rFonts w:ascii="Times New Roman" w:eastAsia="Times New Roman" w:hAnsi="Times New Roman" w:cs="Times New Roman"/>
                <w:i/>
                <w:iCs/>
                <w:sz w:val="24"/>
                <w:szCs w:val="24"/>
                <w:lang w:eastAsia="de-DE"/>
              </w:rPr>
              <w:t>Predictors</w:t>
            </w:r>
            <w:proofErr w:type="spellEnd"/>
          </w:p>
        </w:tc>
        <w:tc>
          <w:tcPr>
            <w:tcW w:w="0" w:type="auto"/>
            <w:tcBorders>
              <w:bottom w:val="single" w:sz="6" w:space="0" w:color="auto"/>
            </w:tcBorders>
            <w:vAlign w:val="center"/>
            <w:hideMark/>
          </w:tcPr>
          <w:p w14:paraId="7ECC9F2F" w14:textId="77777777" w:rsidR="00D66262" w:rsidRPr="00D66262" w:rsidRDefault="00D66262" w:rsidP="00D66262">
            <w:pPr>
              <w:spacing w:after="0" w:line="240" w:lineRule="auto"/>
              <w:jc w:val="center"/>
              <w:rPr>
                <w:rFonts w:ascii="Times New Roman" w:eastAsia="Times New Roman" w:hAnsi="Times New Roman" w:cs="Times New Roman"/>
                <w:i/>
                <w:iCs/>
                <w:sz w:val="24"/>
                <w:szCs w:val="24"/>
                <w:lang w:eastAsia="de-DE"/>
              </w:rPr>
            </w:pPr>
            <w:proofErr w:type="spellStart"/>
            <w:r w:rsidRPr="00D66262">
              <w:rPr>
                <w:rFonts w:ascii="Times New Roman" w:eastAsia="Times New Roman" w:hAnsi="Times New Roman" w:cs="Times New Roman"/>
                <w:i/>
                <w:iCs/>
                <w:sz w:val="24"/>
                <w:szCs w:val="24"/>
                <w:lang w:eastAsia="de-DE"/>
              </w:rPr>
              <w:t>Estimates</w:t>
            </w:r>
            <w:proofErr w:type="spellEnd"/>
          </w:p>
        </w:tc>
        <w:tc>
          <w:tcPr>
            <w:tcW w:w="0" w:type="auto"/>
            <w:tcBorders>
              <w:bottom w:val="single" w:sz="6" w:space="0" w:color="auto"/>
            </w:tcBorders>
            <w:vAlign w:val="center"/>
            <w:hideMark/>
          </w:tcPr>
          <w:p w14:paraId="0B03BCBF" w14:textId="77777777" w:rsidR="00D66262" w:rsidRPr="00D66262" w:rsidRDefault="00D66262" w:rsidP="00D66262">
            <w:pPr>
              <w:spacing w:after="0" w:line="240" w:lineRule="auto"/>
              <w:jc w:val="center"/>
              <w:rPr>
                <w:rFonts w:ascii="Times New Roman" w:eastAsia="Times New Roman" w:hAnsi="Times New Roman" w:cs="Times New Roman"/>
                <w:i/>
                <w:iCs/>
                <w:sz w:val="24"/>
                <w:szCs w:val="24"/>
                <w:lang w:eastAsia="de-DE"/>
              </w:rPr>
            </w:pPr>
            <w:r w:rsidRPr="00D66262">
              <w:rPr>
                <w:rFonts w:ascii="Times New Roman" w:eastAsia="Times New Roman" w:hAnsi="Times New Roman" w:cs="Times New Roman"/>
                <w:i/>
                <w:iCs/>
                <w:sz w:val="24"/>
                <w:szCs w:val="24"/>
                <w:lang w:eastAsia="de-DE"/>
              </w:rPr>
              <w:t>p</w:t>
            </w:r>
          </w:p>
        </w:tc>
        <w:tc>
          <w:tcPr>
            <w:tcW w:w="0" w:type="auto"/>
            <w:tcBorders>
              <w:bottom w:val="single" w:sz="6" w:space="0" w:color="auto"/>
            </w:tcBorders>
            <w:vAlign w:val="center"/>
            <w:hideMark/>
          </w:tcPr>
          <w:p w14:paraId="296CA9CE" w14:textId="77777777" w:rsidR="00D66262" w:rsidRPr="00D66262" w:rsidRDefault="00D66262" w:rsidP="00D66262">
            <w:pPr>
              <w:spacing w:after="0" w:line="240" w:lineRule="auto"/>
              <w:jc w:val="center"/>
              <w:rPr>
                <w:rFonts w:ascii="Times New Roman" w:eastAsia="Times New Roman" w:hAnsi="Times New Roman" w:cs="Times New Roman"/>
                <w:i/>
                <w:iCs/>
                <w:sz w:val="24"/>
                <w:szCs w:val="24"/>
                <w:lang w:eastAsia="de-DE"/>
              </w:rPr>
            </w:pPr>
            <w:proofErr w:type="spellStart"/>
            <w:r w:rsidRPr="00D66262">
              <w:rPr>
                <w:rFonts w:ascii="Times New Roman" w:eastAsia="Times New Roman" w:hAnsi="Times New Roman" w:cs="Times New Roman"/>
                <w:i/>
                <w:iCs/>
                <w:sz w:val="24"/>
                <w:szCs w:val="24"/>
                <w:lang w:eastAsia="de-DE"/>
              </w:rPr>
              <w:t>Estimates</w:t>
            </w:r>
            <w:proofErr w:type="spellEnd"/>
          </w:p>
        </w:tc>
        <w:tc>
          <w:tcPr>
            <w:tcW w:w="0" w:type="auto"/>
            <w:tcBorders>
              <w:bottom w:val="single" w:sz="6" w:space="0" w:color="auto"/>
            </w:tcBorders>
            <w:vAlign w:val="center"/>
            <w:hideMark/>
          </w:tcPr>
          <w:p w14:paraId="48BB0313" w14:textId="77777777" w:rsidR="00D66262" w:rsidRPr="00D66262" w:rsidRDefault="00D66262" w:rsidP="00D66262">
            <w:pPr>
              <w:spacing w:after="0" w:line="240" w:lineRule="auto"/>
              <w:jc w:val="center"/>
              <w:rPr>
                <w:rFonts w:ascii="Times New Roman" w:eastAsia="Times New Roman" w:hAnsi="Times New Roman" w:cs="Times New Roman"/>
                <w:i/>
                <w:iCs/>
                <w:sz w:val="24"/>
                <w:szCs w:val="24"/>
                <w:lang w:eastAsia="de-DE"/>
              </w:rPr>
            </w:pPr>
            <w:r w:rsidRPr="00D66262">
              <w:rPr>
                <w:rFonts w:ascii="Times New Roman" w:eastAsia="Times New Roman" w:hAnsi="Times New Roman" w:cs="Times New Roman"/>
                <w:i/>
                <w:iCs/>
                <w:sz w:val="24"/>
                <w:szCs w:val="24"/>
                <w:lang w:eastAsia="de-DE"/>
              </w:rPr>
              <w:t>p</w:t>
            </w:r>
          </w:p>
        </w:tc>
        <w:tc>
          <w:tcPr>
            <w:tcW w:w="0" w:type="auto"/>
            <w:tcBorders>
              <w:bottom w:val="single" w:sz="6" w:space="0" w:color="auto"/>
            </w:tcBorders>
            <w:vAlign w:val="center"/>
            <w:hideMark/>
          </w:tcPr>
          <w:p w14:paraId="4971D56E" w14:textId="77777777" w:rsidR="00D66262" w:rsidRPr="00D66262" w:rsidRDefault="00D66262" w:rsidP="00D66262">
            <w:pPr>
              <w:spacing w:after="0" w:line="240" w:lineRule="auto"/>
              <w:jc w:val="center"/>
              <w:rPr>
                <w:rFonts w:ascii="Times New Roman" w:eastAsia="Times New Roman" w:hAnsi="Times New Roman" w:cs="Times New Roman"/>
                <w:i/>
                <w:iCs/>
                <w:sz w:val="24"/>
                <w:szCs w:val="24"/>
                <w:lang w:eastAsia="de-DE"/>
              </w:rPr>
            </w:pPr>
            <w:proofErr w:type="spellStart"/>
            <w:r w:rsidRPr="00D66262">
              <w:rPr>
                <w:rFonts w:ascii="Times New Roman" w:eastAsia="Times New Roman" w:hAnsi="Times New Roman" w:cs="Times New Roman"/>
                <w:i/>
                <w:iCs/>
                <w:sz w:val="24"/>
                <w:szCs w:val="24"/>
                <w:lang w:eastAsia="de-DE"/>
              </w:rPr>
              <w:t>Estimates</w:t>
            </w:r>
            <w:proofErr w:type="spellEnd"/>
          </w:p>
        </w:tc>
        <w:tc>
          <w:tcPr>
            <w:tcW w:w="0" w:type="auto"/>
            <w:tcBorders>
              <w:bottom w:val="single" w:sz="6" w:space="0" w:color="auto"/>
            </w:tcBorders>
            <w:vAlign w:val="center"/>
            <w:hideMark/>
          </w:tcPr>
          <w:p w14:paraId="2F15BB86" w14:textId="77777777" w:rsidR="00D66262" w:rsidRPr="00D66262" w:rsidRDefault="00D66262" w:rsidP="00D66262">
            <w:pPr>
              <w:spacing w:after="0" w:line="240" w:lineRule="auto"/>
              <w:jc w:val="center"/>
              <w:rPr>
                <w:rFonts w:ascii="Times New Roman" w:eastAsia="Times New Roman" w:hAnsi="Times New Roman" w:cs="Times New Roman"/>
                <w:i/>
                <w:iCs/>
                <w:sz w:val="24"/>
                <w:szCs w:val="24"/>
                <w:lang w:eastAsia="de-DE"/>
              </w:rPr>
            </w:pPr>
            <w:r w:rsidRPr="00D66262">
              <w:rPr>
                <w:rFonts w:ascii="Times New Roman" w:eastAsia="Times New Roman" w:hAnsi="Times New Roman" w:cs="Times New Roman"/>
                <w:i/>
                <w:iCs/>
                <w:sz w:val="24"/>
                <w:szCs w:val="24"/>
                <w:lang w:eastAsia="de-DE"/>
              </w:rPr>
              <w:t>p</w:t>
            </w:r>
          </w:p>
        </w:tc>
        <w:tc>
          <w:tcPr>
            <w:tcW w:w="0" w:type="auto"/>
            <w:tcBorders>
              <w:bottom w:val="single" w:sz="6" w:space="0" w:color="auto"/>
            </w:tcBorders>
            <w:vAlign w:val="center"/>
            <w:hideMark/>
          </w:tcPr>
          <w:p w14:paraId="6FC7BFFF" w14:textId="77777777" w:rsidR="00D66262" w:rsidRPr="00D66262" w:rsidRDefault="00D66262" w:rsidP="00D66262">
            <w:pPr>
              <w:spacing w:after="0" w:line="240" w:lineRule="auto"/>
              <w:jc w:val="center"/>
              <w:rPr>
                <w:rFonts w:ascii="Times New Roman" w:eastAsia="Times New Roman" w:hAnsi="Times New Roman" w:cs="Times New Roman"/>
                <w:i/>
                <w:iCs/>
                <w:sz w:val="24"/>
                <w:szCs w:val="24"/>
                <w:lang w:eastAsia="de-DE"/>
              </w:rPr>
            </w:pPr>
            <w:proofErr w:type="spellStart"/>
            <w:r w:rsidRPr="00D66262">
              <w:rPr>
                <w:rFonts w:ascii="Times New Roman" w:eastAsia="Times New Roman" w:hAnsi="Times New Roman" w:cs="Times New Roman"/>
                <w:i/>
                <w:iCs/>
                <w:sz w:val="24"/>
                <w:szCs w:val="24"/>
                <w:lang w:eastAsia="de-DE"/>
              </w:rPr>
              <w:t>Estimates</w:t>
            </w:r>
            <w:proofErr w:type="spellEnd"/>
          </w:p>
        </w:tc>
        <w:tc>
          <w:tcPr>
            <w:tcW w:w="0" w:type="auto"/>
            <w:tcBorders>
              <w:bottom w:val="single" w:sz="6" w:space="0" w:color="auto"/>
            </w:tcBorders>
            <w:vAlign w:val="center"/>
            <w:hideMark/>
          </w:tcPr>
          <w:p w14:paraId="5D1D7BF1" w14:textId="77777777" w:rsidR="00D66262" w:rsidRPr="00D66262" w:rsidRDefault="00D66262" w:rsidP="00D66262">
            <w:pPr>
              <w:spacing w:after="0" w:line="240" w:lineRule="auto"/>
              <w:jc w:val="center"/>
              <w:rPr>
                <w:rFonts w:ascii="Times New Roman" w:eastAsia="Times New Roman" w:hAnsi="Times New Roman" w:cs="Times New Roman"/>
                <w:i/>
                <w:iCs/>
                <w:sz w:val="24"/>
                <w:szCs w:val="24"/>
                <w:lang w:eastAsia="de-DE"/>
              </w:rPr>
            </w:pPr>
            <w:r w:rsidRPr="00D66262">
              <w:rPr>
                <w:rFonts w:ascii="Times New Roman" w:eastAsia="Times New Roman" w:hAnsi="Times New Roman" w:cs="Times New Roman"/>
                <w:i/>
                <w:iCs/>
                <w:sz w:val="24"/>
                <w:szCs w:val="24"/>
                <w:lang w:eastAsia="de-DE"/>
              </w:rPr>
              <w:t>p</w:t>
            </w:r>
          </w:p>
        </w:tc>
        <w:tc>
          <w:tcPr>
            <w:tcW w:w="0" w:type="auto"/>
            <w:tcBorders>
              <w:bottom w:val="single" w:sz="6" w:space="0" w:color="auto"/>
            </w:tcBorders>
            <w:vAlign w:val="center"/>
            <w:hideMark/>
          </w:tcPr>
          <w:p w14:paraId="4F28B261" w14:textId="77777777" w:rsidR="00D66262" w:rsidRPr="00D66262" w:rsidRDefault="00D66262" w:rsidP="00D66262">
            <w:pPr>
              <w:spacing w:after="0" w:line="240" w:lineRule="auto"/>
              <w:jc w:val="center"/>
              <w:rPr>
                <w:rFonts w:ascii="Times New Roman" w:eastAsia="Times New Roman" w:hAnsi="Times New Roman" w:cs="Times New Roman"/>
                <w:i/>
                <w:iCs/>
                <w:sz w:val="24"/>
                <w:szCs w:val="24"/>
                <w:lang w:eastAsia="de-DE"/>
              </w:rPr>
            </w:pPr>
            <w:proofErr w:type="spellStart"/>
            <w:r w:rsidRPr="00D66262">
              <w:rPr>
                <w:rFonts w:ascii="Times New Roman" w:eastAsia="Times New Roman" w:hAnsi="Times New Roman" w:cs="Times New Roman"/>
                <w:i/>
                <w:iCs/>
                <w:sz w:val="24"/>
                <w:szCs w:val="24"/>
                <w:lang w:eastAsia="de-DE"/>
              </w:rPr>
              <w:t>Estimates</w:t>
            </w:r>
            <w:proofErr w:type="spellEnd"/>
          </w:p>
        </w:tc>
        <w:tc>
          <w:tcPr>
            <w:tcW w:w="0" w:type="auto"/>
            <w:tcBorders>
              <w:bottom w:val="single" w:sz="6" w:space="0" w:color="auto"/>
            </w:tcBorders>
            <w:vAlign w:val="center"/>
            <w:hideMark/>
          </w:tcPr>
          <w:p w14:paraId="6750074E" w14:textId="77777777" w:rsidR="00D66262" w:rsidRPr="00D66262" w:rsidRDefault="00D66262" w:rsidP="00D66262">
            <w:pPr>
              <w:spacing w:after="0" w:line="240" w:lineRule="auto"/>
              <w:jc w:val="center"/>
              <w:rPr>
                <w:rFonts w:ascii="Times New Roman" w:eastAsia="Times New Roman" w:hAnsi="Times New Roman" w:cs="Times New Roman"/>
                <w:i/>
                <w:iCs/>
                <w:sz w:val="24"/>
                <w:szCs w:val="24"/>
                <w:lang w:eastAsia="de-DE"/>
              </w:rPr>
            </w:pPr>
            <w:r w:rsidRPr="00D66262">
              <w:rPr>
                <w:rFonts w:ascii="Times New Roman" w:eastAsia="Times New Roman" w:hAnsi="Times New Roman" w:cs="Times New Roman"/>
                <w:i/>
                <w:iCs/>
                <w:sz w:val="24"/>
                <w:szCs w:val="24"/>
                <w:lang w:eastAsia="de-DE"/>
              </w:rPr>
              <w:t>p</w:t>
            </w:r>
          </w:p>
        </w:tc>
        <w:tc>
          <w:tcPr>
            <w:tcW w:w="0" w:type="auto"/>
            <w:tcBorders>
              <w:bottom w:val="single" w:sz="6" w:space="0" w:color="auto"/>
            </w:tcBorders>
            <w:vAlign w:val="center"/>
            <w:hideMark/>
          </w:tcPr>
          <w:p w14:paraId="043533E6" w14:textId="77777777" w:rsidR="00D66262" w:rsidRPr="00D66262" w:rsidRDefault="00D66262" w:rsidP="00D66262">
            <w:pPr>
              <w:spacing w:after="0" w:line="240" w:lineRule="auto"/>
              <w:jc w:val="center"/>
              <w:rPr>
                <w:rFonts w:ascii="Times New Roman" w:eastAsia="Times New Roman" w:hAnsi="Times New Roman" w:cs="Times New Roman"/>
                <w:i/>
                <w:iCs/>
                <w:sz w:val="24"/>
                <w:szCs w:val="24"/>
                <w:lang w:eastAsia="de-DE"/>
              </w:rPr>
            </w:pPr>
            <w:proofErr w:type="spellStart"/>
            <w:r w:rsidRPr="00D66262">
              <w:rPr>
                <w:rFonts w:ascii="Times New Roman" w:eastAsia="Times New Roman" w:hAnsi="Times New Roman" w:cs="Times New Roman"/>
                <w:i/>
                <w:iCs/>
                <w:sz w:val="24"/>
                <w:szCs w:val="24"/>
                <w:lang w:eastAsia="de-DE"/>
              </w:rPr>
              <w:t>Estimates</w:t>
            </w:r>
            <w:proofErr w:type="spellEnd"/>
          </w:p>
        </w:tc>
        <w:tc>
          <w:tcPr>
            <w:tcW w:w="0" w:type="auto"/>
            <w:tcBorders>
              <w:bottom w:val="single" w:sz="6" w:space="0" w:color="auto"/>
            </w:tcBorders>
            <w:vAlign w:val="center"/>
            <w:hideMark/>
          </w:tcPr>
          <w:p w14:paraId="0814BC00" w14:textId="77777777" w:rsidR="00D66262" w:rsidRPr="00D66262" w:rsidRDefault="00D66262" w:rsidP="00D66262">
            <w:pPr>
              <w:spacing w:after="0" w:line="240" w:lineRule="auto"/>
              <w:jc w:val="center"/>
              <w:rPr>
                <w:rFonts w:ascii="Times New Roman" w:eastAsia="Times New Roman" w:hAnsi="Times New Roman" w:cs="Times New Roman"/>
                <w:i/>
                <w:iCs/>
                <w:sz w:val="24"/>
                <w:szCs w:val="24"/>
                <w:lang w:eastAsia="de-DE"/>
              </w:rPr>
            </w:pPr>
            <w:r w:rsidRPr="00D66262">
              <w:rPr>
                <w:rFonts w:ascii="Times New Roman" w:eastAsia="Times New Roman" w:hAnsi="Times New Roman" w:cs="Times New Roman"/>
                <w:i/>
                <w:iCs/>
                <w:sz w:val="24"/>
                <w:szCs w:val="24"/>
                <w:lang w:eastAsia="de-DE"/>
              </w:rPr>
              <w:t>p</w:t>
            </w:r>
          </w:p>
        </w:tc>
      </w:tr>
      <w:tr w:rsidR="00D66262" w:rsidRPr="00D66262" w14:paraId="0B2F2036" w14:textId="77777777" w:rsidTr="00D9308B">
        <w:tc>
          <w:tcPr>
            <w:tcW w:w="0" w:type="auto"/>
            <w:tcMar>
              <w:top w:w="113" w:type="dxa"/>
              <w:left w:w="113" w:type="dxa"/>
              <w:bottom w:w="113" w:type="dxa"/>
              <w:right w:w="113" w:type="dxa"/>
            </w:tcMar>
            <w:hideMark/>
          </w:tcPr>
          <w:p w14:paraId="3C11409D" w14:textId="77777777" w:rsidR="00D66262" w:rsidRPr="00D66262" w:rsidRDefault="00D66262" w:rsidP="00D66262">
            <w:pPr>
              <w:spacing w:after="0" w:line="240" w:lineRule="auto"/>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 xml:space="preserve">Political </w:t>
            </w:r>
            <w:proofErr w:type="spellStart"/>
            <w:r w:rsidRPr="00D66262">
              <w:rPr>
                <w:rFonts w:ascii="Times New Roman" w:eastAsia="Times New Roman" w:hAnsi="Times New Roman" w:cs="Times New Roman"/>
                <w:sz w:val="24"/>
                <w:szCs w:val="24"/>
                <w:lang w:eastAsia="de-DE"/>
              </w:rPr>
              <w:t>Ideology</w:t>
            </w:r>
            <w:proofErr w:type="spellEnd"/>
          </w:p>
        </w:tc>
        <w:tc>
          <w:tcPr>
            <w:tcW w:w="0" w:type="auto"/>
            <w:tcMar>
              <w:top w:w="113" w:type="dxa"/>
              <w:left w:w="113" w:type="dxa"/>
              <w:bottom w:w="113" w:type="dxa"/>
              <w:right w:w="113" w:type="dxa"/>
            </w:tcMar>
            <w:hideMark/>
          </w:tcPr>
          <w:p w14:paraId="7CE8A0B9"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0.09</w:t>
            </w:r>
          </w:p>
        </w:tc>
        <w:tc>
          <w:tcPr>
            <w:tcW w:w="0" w:type="auto"/>
            <w:tcMar>
              <w:top w:w="113" w:type="dxa"/>
              <w:left w:w="113" w:type="dxa"/>
              <w:bottom w:w="113" w:type="dxa"/>
              <w:right w:w="113" w:type="dxa"/>
            </w:tcMar>
            <w:hideMark/>
          </w:tcPr>
          <w:p w14:paraId="036AC34F"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b/>
                <w:bCs/>
                <w:sz w:val="24"/>
                <w:szCs w:val="24"/>
                <w:lang w:eastAsia="de-DE"/>
              </w:rPr>
              <w:t>0.024</w:t>
            </w:r>
          </w:p>
        </w:tc>
        <w:tc>
          <w:tcPr>
            <w:tcW w:w="0" w:type="auto"/>
            <w:tcMar>
              <w:top w:w="113" w:type="dxa"/>
              <w:left w:w="113" w:type="dxa"/>
              <w:bottom w:w="113" w:type="dxa"/>
              <w:right w:w="113" w:type="dxa"/>
            </w:tcMar>
            <w:hideMark/>
          </w:tcPr>
          <w:p w14:paraId="31D368F8"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0.07</w:t>
            </w:r>
          </w:p>
        </w:tc>
        <w:tc>
          <w:tcPr>
            <w:tcW w:w="0" w:type="auto"/>
            <w:tcMar>
              <w:top w:w="113" w:type="dxa"/>
              <w:left w:w="113" w:type="dxa"/>
              <w:bottom w:w="113" w:type="dxa"/>
              <w:right w:w="113" w:type="dxa"/>
            </w:tcMar>
            <w:hideMark/>
          </w:tcPr>
          <w:p w14:paraId="166EBF93"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0.095</w:t>
            </w:r>
          </w:p>
        </w:tc>
        <w:tc>
          <w:tcPr>
            <w:tcW w:w="0" w:type="auto"/>
            <w:tcMar>
              <w:top w:w="113" w:type="dxa"/>
              <w:left w:w="113" w:type="dxa"/>
              <w:bottom w:w="113" w:type="dxa"/>
              <w:right w:w="113" w:type="dxa"/>
            </w:tcMar>
            <w:hideMark/>
          </w:tcPr>
          <w:p w14:paraId="31B816D6"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0.07</w:t>
            </w:r>
          </w:p>
        </w:tc>
        <w:tc>
          <w:tcPr>
            <w:tcW w:w="0" w:type="auto"/>
            <w:tcMar>
              <w:top w:w="113" w:type="dxa"/>
              <w:left w:w="113" w:type="dxa"/>
              <w:bottom w:w="113" w:type="dxa"/>
              <w:right w:w="113" w:type="dxa"/>
            </w:tcMar>
            <w:hideMark/>
          </w:tcPr>
          <w:p w14:paraId="7E50DE90"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0.098</w:t>
            </w:r>
          </w:p>
        </w:tc>
        <w:tc>
          <w:tcPr>
            <w:tcW w:w="0" w:type="auto"/>
            <w:tcMar>
              <w:top w:w="113" w:type="dxa"/>
              <w:left w:w="113" w:type="dxa"/>
              <w:bottom w:w="113" w:type="dxa"/>
              <w:right w:w="113" w:type="dxa"/>
            </w:tcMar>
            <w:hideMark/>
          </w:tcPr>
          <w:p w14:paraId="7F773DCF"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0.15</w:t>
            </w:r>
          </w:p>
        </w:tc>
        <w:tc>
          <w:tcPr>
            <w:tcW w:w="0" w:type="auto"/>
            <w:tcMar>
              <w:top w:w="113" w:type="dxa"/>
              <w:left w:w="113" w:type="dxa"/>
              <w:bottom w:w="113" w:type="dxa"/>
              <w:right w:w="113" w:type="dxa"/>
            </w:tcMar>
            <w:hideMark/>
          </w:tcPr>
          <w:p w14:paraId="1C8B2603"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b/>
                <w:bCs/>
                <w:sz w:val="24"/>
                <w:szCs w:val="24"/>
                <w:lang w:eastAsia="de-DE"/>
              </w:rPr>
              <w:t>&lt;0.001</w:t>
            </w:r>
          </w:p>
        </w:tc>
        <w:tc>
          <w:tcPr>
            <w:tcW w:w="0" w:type="auto"/>
            <w:tcMar>
              <w:top w:w="113" w:type="dxa"/>
              <w:left w:w="113" w:type="dxa"/>
              <w:bottom w:w="113" w:type="dxa"/>
              <w:right w:w="113" w:type="dxa"/>
            </w:tcMar>
            <w:hideMark/>
          </w:tcPr>
          <w:p w14:paraId="213E05A7"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0.32</w:t>
            </w:r>
          </w:p>
        </w:tc>
        <w:tc>
          <w:tcPr>
            <w:tcW w:w="0" w:type="auto"/>
            <w:tcMar>
              <w:top w:w="113" w:type="dxa"/>
              <w:left w:w="113" w:type="dxa"/>
              <w:bottom w:w="113" w:type="dxa"/>
              <w:right w:w="113" w:type="dxa"/>
            </w:tcMar>
            <w:hideMark/>
          </w:tcPr>
          <w:p w14:paraId="636B92DC"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b/>
                <w:bCs/>
                <w:sz w:val="24"/>
                <w:szCs w:val="24"/>
                <w:lang w:eastAsia="de-DE"/>
              </w:rPr>
              <w:t>&lt;0.001</w:t>
            </w:r>
          </w:p>
        </w:tc>
        <w:tc>
          <w:tcPr>
            <w:tcW w:w="0" w:type="auto"/>
            <w:tcMar>
              <w:top w:w="113" w:type="dxa"/>
              <w:left w:w="113" w:type="dxa"/>
              <w:bottom w:w="113" w:type="dxa"/>
              <w:right w:w="113" w:type="dxa"/>
            </w:tcMar>
            <w:hideMark/>
          </w:tcPr>
          <w:p w14:paraId="30EDEECB"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0.14</w:t>
            </w:r>
          </w:p>
        </w:tc>
        <w:tc>
          <w:tcPr>
            <w:tcW w:w="0" w:type="auto"/>
            <w:tcMar>
              <w:top w:w="113" w:type="dxa"/>
              <w:left w:w="113" w:type="dxa"/>
              <w:bottom w:w="113" w:type="dxa"/>
              <w:right w:w="113" w:type="dxa"/>
            </w:tcMar>
            <w:hideMark/>
          </w:tcPr>
          <w:p w14:paraId="32EEB8AA"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b/>
                <w:bCs/>
                <w:sz w:val="24"/>
                <w:szCs w:val="24"/>
                <w:lang w:eastAsia="de-DE"/>
              </w:rPr>
              <w:t>&lt;0.001</w:t>
            </w:r>
          </w:p>
        </w:tc>
      </w:tr>
      <w:tr w:rsidR="00D66262" w:rsidRPr="00D66262" w14:paraId="4D9A2422" w14:textId="77777777" w:rsidTr="00D9308B">
        <w:tc>
          <w:tcPr>
            <w:tcW w:w="0" w:type="auto"/>
            <w:tcMar>
              <w:top w:w="113" w:type="dxa"/>
              <w:left w:w="113" w:type="dxa"/>
              <w:bottom w:w="113" w:type="dxa"/>
              <w:right w:w="113" w:type="dxa"/>
            </w:tcMar>
            <w:hideMark/>
          </w:tcPr>
          <w:p w14:paraId="29F371EA" w14:textId="77777777" w:rsidR="00D66262" w:rsidRPr="00D66262" w:rsidRDefault="00D66262" w:rsidP="00D66262">
            <w:pPr>
              <w:spacing w:after="0" w:line="240" w:lineRule="auto"/>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Political Ideology^2</w:t>
            </w:r>
          </w:p>
        </w:tc>
        <w:tc>
          <w:tcPr>
            <w:tcW w:w="0" w:type="auto"/>
            <w:tcMar>
              <w:top w:w="113" w:type="dxa"/>
              <w:left w:w="113" w:type="dxa"/>
              <w:bottom w:w="113" w:type="dxa"/>
              <w:right w:w="113" w:type="dxa"/>
            </w:tcMar>
            <w:hideMark/>
          </w:tcPr>
          <w:p w14:paraId="7B65DD9E"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-0.06</w:t>
            </w:r>
          </w:p>
        </w:tc>
        <w:tc>
          <w:tcPr>
            <w:tcW w:w="0" w:type="auto"/>
            <w:tcMar>
              <w:top w:w="113" w:type="dxa"/>
              <w:left w:w="113" w:type="dxa"/>
              <w:bottom w:w="113" w:type="dxa"/>
              <w:right w:w="113" w:type="dxa"/>
            </w:tcMar>
            <w:hideMark/>
          </w:tcPr>
          <w:p w14:paraId="0DF3FEC5"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0.158</w:t>
            </w:r>
          </w:p>
        </w:tc>
        <w:tc>
          <w:tcPr>
            <w:tcW w:w="0" w:type="auto"/>
            <w:tcMar>
              <w:top w:w="113" w:type="dxa"/>
              <w:left w:w="113" w:type="dxa"/>
              <w:bottom w:w="113" w:type="dxa"/>
              <w:right w:w="113" w:type="dxa"/>
            </w:tcMar>
            <w:hideMark/>
          </w:tcPr>
          <w:p w14:paraId="64819585"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-0.06</w:t>
            </w:r>
          </w:p>
        </w:tc>
        <w:tc>
          <w:tcPr>
            <w:tcW w:w="0" w:type="auto"/>
            <w:tcMar>
              <w:top w:w="113" w:type="dxa"/>
              <w:left w:w="113" w:type="dxa"/>
              <w:bottom w:w="113" w:type="dxa"/>
              <w:right w:w="113" w:type="dxa"/>
            </w:tcMar>
            <w:hideMark/>
          </w:tcPr>
          <w:p w14:paraId="5A51F3DE"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0.206</w:t>
            </w:r>
          </w:p>
        </w:tc>
        <w:tc>
          <w:tcPr>
            <w:tcW w:w="0" w:type="auto"/>
            <w:tcMar>
              <w:top w:w="113" w:type="dxa"/>
              <w:left w:w="113" w:type="dxa"/>
              <w:bottom w:w="113" w:type="dxa"/>
              <w:right w:w="113" w:type="dxa"/>
            </w:tcMar>
            <w:hideMark/>
          </w:tcPr>
          <w:p w14:paraId="150582B6"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-0.18</w:t>
            </w:r>
          </w:p>
        </w:tc>
        <w:tc>
          <w:tcPr>
            <w:tcW w:w="0" w:type="auto"/>
            <w:tcMar>
              <w:top w:w="113" w:type="dxa"/>
              <w:left w:w="113" w:type="dxa"/>
              <w:bottom w:w="113" w:type="dxa"/>
              <w:right w:w="113" w:type="dxa"/>
            </w:tcMar>
            <w:hideMark/>
          </w:tcPr>
          <w:p w14:paraId="0F744BA6"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b/>
                <w:bCs/>
                <w:sz w:val="24"/>
                <w:szCs w:val="24"/>
                <w:lang w:eastAsia="de-DE"/>
              </w:rPr>
              <w:t>&lt;0.001</w:t>
            </w:r>
          </w:p>
        </w:tc>
        <w:tc>
          <w:tcPr>
            <w:tcW w:w="0" w:type="auto"/>
            <w:tcMar>
              <w:top w:w="113" w:type="dxa"/>
              <w:left w:w="113" w:type="dxa"/>
              <w:bottom w:w="113" w:type="dxa"/>
              <w:right w:w="113" w:type="dxa"/>
            </w:tcMar>
            <w:hideMark/>
          </w:tcPr>
          <w:p w14:paraId="7B86D660"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-0.19</w:t>
            </w:r>
          </w:p>
        </w:tc>
        <w:tc>
          <w:tcPr>
            <w:tcW w:w="0" w:type="auto"/>
            <w:tcMar>
              <w:top w:w="113" w:type="dxa"/>
              <w:left w:w="113" w:type="dxa"/>
              <w:bottom w:w="113" w:type="dxa"/>
              <w:right w:w="113" w:type="dxa"/>
            </w:tcMar>
            <w:hideMark/>
          </w:tcPr>
          <w:p w14:paraId="7EDB0E1E"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b/>
                <w:bCs/>
                <w:sz w:val="24"/>
                <w:szCs w:val="24"/>
                <w:lang w:eastAsia="de-DE"/>
              </w:rPr>
              <w:t>&lt;0.001</w:t>
            </w:r>
          </w:p>
        </w:tc>
        <w:tc>
          <w:tcPr>
            <w:tcW w:w="0" w:type="auto"/>
            <w:tcMar>
              <w:top w:w="113" w:type="dxa"/>
              <w:left w:w="113" w:type="dxa"/>
              <w:bottom w:w="113" w:type="dxa"/>
              <w:right w:w="113" w:type="dxa"/>
            </w:tcMar>
            <w:hideMark/>
          </w:tcPr>
          <w:p w14:paraId="34B98ECF"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-0.27</w:t>
            </w:r>
          </w:p>
        </w:tc>
        <w:tc>
          <w:tcPr>
            <w:tcW w:w="0" w:type="auto"/>
            <w:tcMar>
              <w:top w:w="113" w:type="dxa"/>
              <w:left w:w="113" w:type="dxa"/>
              <w:bottom w:w="113" w:type="dxa"/>
              <w:right w:w="113" w:type="dxa"/>
            </w:tcMar>
            <w:hideMark/>
          </w:tcPr>
          <w:p w14:paraId="4DA8630E"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b/>
                <w:bCs/>
                <w:sz w:val="24"/>
                <w:szCs w:val="24"/>
                <w:lang w:eastAsia="de-DE"/>
              </w:rPr>
              <w:t>&lt;0.001</w:t>
            </w:r>
          </w:p>
        </w:tc>
        <w:tc>
          <w:tcPr>
            <w:tcW w:w="0" w:type="auto"/>
            <w:tcMar>
              <w:top w:w="113" w:type="dxa"/>
              <w:left w:w="113" w:type="dxa"/>
              <w:bottom w:w="113" w:type="dxa"/>
              <w:right w:w="113" w:type="dxa"/>
            </w:tcMar>
            <w:hideMark/>
          </w:tcPr>
          <w:p w14:paraId="4FECF158"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-0.18</w:t>
            </w:r>
          </w:p>
        </w:tc>
        <w:tc>
          <w:tcPr>
            <w:tcW w:w="0" w:type="auto"/>
            <w:tcMar>
              <w:top w:w="113" w:type="dxa"/>
              <w:left w:w="113" w:type="dxa"/>
              <w:bottom w:w="113" w:type="dxa"/>
              <w:right w:w="113" w:type="dxa"/>
            </w:tcMar>
            <w:hideMark/>
          </w:tcPr>
          <w:p w14:paraId="4FF38DF7"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b/>
                <w:bCs/>
                <w:sz w:val="24"/>
                <w:szCs w:val="24"/>
                <w:lang w:eastAsia="de-DE"/>
              </w:rPr>
              <w:t>&lt;0.001</w:t>
            </w:r>
          </w:p>
        </w:tc>
      </w:tr>
      <w:tr w:rsidR="00D66262" w:rsidRPr="00D66262" w14:paraId="132AEA92" w14:textId="77777777" w:rsidTr="00D9308B">
        <w:tc>
          <w:tcPr>
            <w:tcW w:w="0" w:type="auto"/>
            <w:tcMar>
              <w:top w:w="113" w:type="dxa"/>
              <w:left w:w="113" w:type="dxa"/>
              <w:bottom w:w="113" w:type="dxa"/>
              <w:right w:w="113" w:type="dxa"/>
            </w:tcMar>
            <w:hideMark/>
          </w:tcPr>
          <w:p w14:paraId="2D68F94E" w14:textId="77777777" w:rsidR="00D66262" w:rsidRPr="00D66262" w:rsidRDefault="00D66262" w:rsidP="00D66262">
            <w:pPr>
              <w:spacing w:after="0" w:line="240" w:lineRule="auto"/>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Attitude Scholz</w:t>
            </w:r>
          </w:p>
        </w:tc>
        <w:tc>
          <w:tcPr>
            <w:tcW w:w="0" w:type="auto"/>
            <w:tcMar>
              <w:top w:w="113" w:type="dxa"/>
              <w:left w:w="113" w:type="dxa"/>
              <w:bottom w:w="113" w:type="dxa"/>
              <w:right w:w="113" w:type="dxa"/>
            </w:tcMar>
            <w:hideMark/>
          </w:tcPr>
          <w:p w14:paraId="2F30EDB8" w14:textId="77777777" w:rsidR="00D66262" w:rsidRPr="00D66262" w:rsidRDefault="00D66262" w:rsidP="00D66262">
            <w:pPr>
              <w:spacing w:after="0" w:line="240" w:lineRule="auto"/>
              <w:rPr>
                <w:rFonts w:ascii="Times New Roman" w:eastAsia="Times New Roman" w:hAnsi="Times New Roman" w:cs="Times New Roman"/>
                <w:sz w:val="24"/>
                <w:szCs w:val="24"/>
                <w:lang w:eastAsia="de-DE"/>
              </w:rPr>
            </w:pPr>
          </w:p>
        </w:tc>
        <w:tc>
          <w:tcPr>
            <w:tcW w:w="0" w:type="auto"/>
            <w:tcMar>
              <w:top w:w="113" w:type="dxa"/>
              <w:left w:w="113" w:type="dxa"/>
              <w:bottom w:w="113" w:type="dxa"/>
              <w:right w:w="113" w:type="dxa"/>
            </w:tcMar>
            <w:hideMark/>
          </w:tcPr>
          <w:p w14:paraId="031C7128"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752DBFAE"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-0.11</w:t>
            </w:r>
          </w:p>
        </w:tc>
        <w:tc>
          <w:tcPr>
            <w:tcW w:w="0" w:type="auto"/>
            <w:tcMar>
              <w:top w:w="113" w:type="dxa"/>
              <w:left w:w="113" w:type="dxa"/>
              <w:bottom w:w="113" w:type="dxa"/>
              <w:right w:w="113" w:type="dxa"/>
            </w:tcMar>
            <w:hideMark/>
          </w:tcPr>
          <w:p w14:paraId="771F603C"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b/>
                <w:bCs/>
                <w:sz w:val="24"/>
                <w:szCs w:val="24"/>
                <w:lang w:eastAsia="de-DE"/>
              </w:rPr>
              <w:t>&lt;0.001</w:t>
            </w:r>
          </w:p>
        </w:tc>
        <w:tc>
          <w:tcPr>
            <w:tcW w:w="0" w:type="auto"/>
            <w:tcMar>
              <w:top w:w="113" w:type="dxa"/>
              <w:left w:w="113" w:type="dxa"/>
              <w:bottom w:w="113" w:type="dxa"/>
              <w:right w:w="113" w:type="dxa"/>
            </w:tcMar>
            <w:hideMark/>
          </w:tcPr>
          <w:p w14:paraId="09BBCF77"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p>
        </w:tc>
        <w:tc>
          <w:tcPr>
            <w:tcW w:w="0" w:type="auto"/>
            <w:tcMar>
              <w:top w:w="113" w:type="dxa"/>
              <w:left w:w="113" w:type="dxa"/>
              <w:bottom w:w="113" w:type="dxa"/>
              <w:right w:w="113" w:type="dxa"/>
            </w:tcMar>
            <w:hideMark/>
          </w:tcPr>
          <w:p w14:paraId="0512D0D7"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3DE27BF5"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34BA3428"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666FA750"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64729E86"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1C385B31"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390F187B"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r>
      <w:tr w:rsidR="00D66262" w:rsidRPr="00D66262" w14:paraId="3D12BC77" w14:textId="77777777" w:rsidTr="00D9308B">
        <w:tc>
          <w:tcPr>
            <w:tcW w:w="0" w:type="auto"/>
            <w:tcMar>
              <w:top w:w="113" w:type="dxa"/>
              <w:left w:w="113" w:type="dxa"/>
              <w:bottom w:w="113" w:type="dxa"/>
              <w:right w:w="113" w:type="dxa"/>
            </w:tcMar>
            <w:hideMark/>
          </w:tcPr>
          <w:p w14:paraId="7075AC3E" w14:textId="77777777" w:rsidR="00D66262" w:rsidRPr="00D66262" w:rsidRDefault="00D66262" w:rsidP="00D66262">
            <w:pPr>
              <w:spacing w:after="0" w:line="240" w:lineRule="auto"/>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 xml:space="preserve">Attitude </w:t>
            </w:r>
            <w:proofErr w:type="spellStart"/>
            <w:r w:rsidRPr="00D66262">
              <w:rPr>
                <w:rFonts w:ascii="Times New Roman" w:eastAsia="Times New Roman" w:hAnsi="Times New Roman" w:cs="Times New Roman"/>
                <w:sz w:val="24"/>
                <w:szCs w:val="24"/>
                <w:lang w:eastAsia="de-DE"/>
              </w:rPr>
              <w:t>Baerbock</w:t>
            </w:r>
            <w:proofErr w:type="spellEnd"/>
          </w:p>
        </w:tc>
        <w:tc>
          <w:tcPr>
            <w:tcW w:w="0" w:type="auto"/>
            <w:tcMar>
              <w:top w:w="113" w:type="dxa"/>
              <w:left w:w="113" w:type="dxa"/>
              <w:bottom w:w="113" w:type="dxa"/>
              <w:right w:w="113" w:type="dxa"/>
            </w:tcMar>
            <w:hideMark/>
          </w:tcPr>
          <w:p w14:paraId="6D5DB21E" w14:textId="77777777" w:rsidR="00D66262" w:rsidRPr="00D66262" w:rsidRDefault="00D66262" w:rsidP="00D66262">
            <w:pPr>
              <w:spacing w:after="0" w:line="240" w:lineRule="auto"/>
              <w:rPr>
                <w:rFonts w:ascii="Times New Roman" w:eastAsia="Times New Roman" w:hAnsi="Times New Roman" w:cs="Times New Roman"/>
                <w:sz w:val="24"/>
                <w:szCs w:val="24"/>
                <w:lang w:eastAsia="de-DE"/>
              </w:rPr>
            </w:pPr>
          </w:p>
        </w:tc>
        <w:tc>
          <w:tcPr>
            <w:tcW w:w="0" w:type="auto"/>
            <w:tcMar>
              <w:top w:w="113" w:type="dxa"/>
              <w:left w:w="113" w:type="dxa"/>
              <w:bottom w:w="113" w:type="dxa"/>
              <w:right w:w="113" w:type="dxa"/>
            </w:tcMar>
            <w:hideMark/>
          </w:tcPr>
          <w:p w14:paraId="3E8722CF"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614F270E"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349A2558"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189771F8"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04FBF823"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516AFD4D"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0.18</w:t>
            </w:r>
          </w:p>
        </w:tc>
        <w:tc>
          <w:tcPr>
            <w:tcW w:w="0" w:type="auto"/>
            <w:tcMar>
              <w:top w:w="113" w:type="dxa"/>
              <w:left w:w="113" w:type="dxa"/>
              <w:bottom w:w="113" w:type="dxa"/>
              <w:right w:w="113" w:type="dxa"/>
            </w:tcMar>
            <w:hideMark/>
          </w:tcPr>
          <w:p w14:paraId="108461B8"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b/>
                <w:bCs/>
                <w:sz w:val="24"/>
                <w:szCs w:val="24"/>
                <w:lang w:eastAsia="de-DE"/>
              </w:rPr>
              <w:t>&lt;0.001</w:t>
            </w:r>
          </w:p>
        </w:tc>
        <w:tc>
          <w:tcPr>
            <w:tcW w:w="0" w:type="auto"/>
            <w:tcMar>
              <w:top w:w="113" w:type="dxa"/>
              <w:left w:w="113" w:type="dxa"/>
              <w:bottom w:w="113" w:type="dxa"/>
              <w:right w:w="113" w:type="dxa"/>
            </w:tcMar>
            <w:hideMark/>
          </w:tcPr>
          <w:p w14:paraId="41A59527"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p>
        </w:tc>
        <w:tc>
          <w:tcPr>
            <w:tcW w:w="0" w:type="auto"/>
            <w:tcMar>
              <w:top w:w="113" w:type="dxa"/>
              <w:left w:w="113" w:type="dxa"/>
              <w:bottom w:w="113" w:type="dxa"/>
              <w:right w:w="113" w:type="dxa"/>
            </w:tcMar>
            <w:hideMark/>
          </w:tcPr>
          <w:p w14:paraId="0857D3AF"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2C60A43C"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12896C77"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r>
      <w:tr w:rsidR="00D66262" w:rsidRPr="00D66262" w14:paraId="64B416AC" w14:textId="77777777" w:rsidTr="00D9308B">
        <w:tc>
          <w:tcPr>
            <w:tcW w:w="0" w:type="auto"/>
            <w:tcMar>
              <w:top w:w="113" w:type="dxa"/>
              <w:left w:w="113" w:type="dxa"/>
              <w:bottom w:w="113" w:type="dxa"/>
              <w:right w:w="113" w:type="dxa"/>
            </w:tcMar>
            <w:hideMark/>
          </w:tcPr>
          <w:p w14:paraId="12D4F3A8" w14:textId="77777777" w:rsidR="00D66262" w:rsidRPr="00D66262" w:rsidRDefault="00D66262" w:rsidP="00D66262">
            <w:pPr>
              <w:spacing w:after="0" w:line="240" w:lineRule="auto"/>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Attitude Laschet</w:t>
            </w:r>
          </w:p>
        </w:tc>
        <w:tc>
          <w:tcPr>
            <w:tcW w:w="0" w:type="auto"/>
            <w:tcMar>
              <w:top w:w="113" w:type="dxa"/>
              <w:left w:w="113" w:type="dxa"/>
              <w:bottom w:w="113" w:type="dxa"/>
              <w:right w:w="113" w:type="dxa"/>
            </w:tcMar>
            <w:hideMark/>
          </w:tcPr>
          <w:p w14:paraId="0E942004" w14:textId="77777777" w:rsidR="00D66262" w:rsidRPr="00D66262" w:rsidRDefault="00D66262" w:rsidP="00D66262">
            <w:pPr>
              <w:spacing w:after="0" w:line="240" w:lineRule="auto"/>
              <w:rPr>
                <w:rFonts w:ascii="Times New Roman" w:eastAsia="Times New Roman" w:hAnsi="Times New Roman" w:cs="Times New Roman"/>
                <w:sz w:val="24"/>
                <w:szCs w:val="24"/>
                <w:lang w:eastAsia="de-DE"/>
              </w:rPr>
            </w:pPr>
          </w:p>
        </w:tc>
        <w:tc>
          <w:tcPr>
            <w:tcW w:w="0" w:type="auto"/>
            <w:tcMar>
              <w:top w:w="113" w:type="dxa"/>
              <w:left w:w="113" w:type="dxa"/>
              <w:bottom w:w="113" w:type="dxa"/>
              <w:right w:w="113" w:type="dxa"/>
            </w:tcMar>
            <w:hideMark/>
          </w:tcPr>
          <w:p w14:paraId="639D04D4"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19CF2EE1"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3C463CDD"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6D99BCEE"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3DF1DDB6"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02D374A6"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052EBC81"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6D025D2E"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0EBDA704"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1CBCEBA5"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0.31</w:t>
            </w:r>
          </w:p>
        </w:tc>
        <w:tc>
          <w:tcPr>
            <w:tcW w:w="0" w:type="auto"/>
            <w:tcMar>
              <w:top w:w="113" w:type="dxa"/>
              <w:left w:w="113" w:type="dxa"/>
              <w:bottom w:w="113" w:type="dxa"/>
              <w:right w:w="113" w:type="dxa"/>
            </w:tcMar>
            <w:hideMark/>
          </w:tcPr>
          <w:p w14:paraId="16A8CC58"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b/>
                <w:bCs/>
                <w:sz w:val="24"/>
                <w:szCs w:val="24"/>
                <w:lang w:eastAsia="de-DE"/>
              </w:rPr>
              <w:t>&lt;0.001</w:t>
            </w:r>
          </w:p>
        </w:tc>
      </w:tr>
      <w:tr w:rsidR="00D66262" w:rsidRPr="00D66262" w14:paraId="56C20813" w14:textId="77777777" w:rsidTr="00D9308B">
        <w:tc>
          <w:tcPr>
            <w:tcW w:w="0" w:type="auto"/>
            <w:tcMar>
              <w:top w:w="113" w:type="dxa"/>
              <w:left w:w="113" w:type="dxa"/>
              <w:bottom w:w="113" w:type="dxa"/>
              <w:right w:w="113" w:type="dxa"/>
            </w:tcMar>
            <w:hideMark/>
          </w:tcPr>
          <w:p w14:paraId="6BD6A1FE" w14:textId="77777777" w:rsidR="00D66262" w:rsidRPr="00D66262" w:rsidRDefault="00D66262" w:rsidP="00D66262">
            <w:pPr>
              <w:spacing w:after="0" w:line="240" w:lineRule="auto"/>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Political Interest</w:t>
            </w:r>
          </w:p>
        </w:tc>
        <w:tc>
          <w:tcPr>
            <w:tcW w:w="0" w:type="auto"/>
            <w:tcMar>
              <w:top w:w="113" w:type="dxa"/>
              <w:left w:w="113" w:type="dxa"/>
              <w:bottom w:w="113" w:type="dxa"/>
              <w:right w:w="113" w:type="dxa"/>
            </w:tcMar>
            <w:hideMark/>
          </w:tcPr>
          <w:p w14:paraId="2411817D" w14:textId="77777777" w:rsidR="00D66262" w:rsidRPr="00D66262" w:rsidRDefault="00D66262" w:rsidP="00D66262">
            <w:pPr>
              <w:spacing w:after="0" w:line="240" w:lineRule="auto"/>
              <w:rPr>
                <w:rFonts w:ascii="Times New Roman" w:eastAsia="Times New Roman" w:hAnsi="Times New Roman" w:cs="Times New Roman"/>
                <w:sz w:val="24"/>
                <w:szCs w:val="24"/>
                <w:lang w:eastAsia="de-DE"/>
              </w:rPr>
            </w:pPr>
          </w:p>
        </w:tc>
        <w:tc>
          <w:tcPr>
            <w:tcW w:w="0" w:type="auto"/>
            <w:tcMar>
              <w:top w:w="113" w:type="dxa"/>
              <w:left w:w="113" w:type="dxa"/>
              <w:bottom w:w="113" w:type="dxa"/>
              <w:right w:w="113" w:type="dxa"/>
            </w:tcMar>
            <w:hideMark/>
          </w:tcPr>
          <w:p w14:paraId="4EA167C2"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21166508"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-0.06</w:t>
            </w:r>
          </w:p>
        </w:tc>
        <w:tc>
          <w:tcPr>
            <w:tcW w:w="0" w:type="auto"/>
            <w:tcMar>
              <w:top w:w="113" w:type="dxa"/>
              <w:left w:w="113" w:type="dxa"/>
              <w:bottom w:w="113" w:type="dxa"/>
              <w:right w:w="113" w:type="dxa"/>
            </w:tcMar>
            <w:hideMark/>
          </w:tcPr>
          <w:p w14:paraId="732E986E"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b/>
                <w:bCs/>
                <w:sz w:val="24"/>
                <w:szCs w:val="24"/>
                <w:lang w:eastAsia="de-DE"/>
              </w:rPr>
              <w:t>&lt;0.001</w:t>
            </w:r>
          </w:p>
        </w:tc>
        <w:tc>
          <w:tcPr>
            <w:tcW w:w="0" w:type="auto"/>
            <w:tcMar>
              <w:top w:w="113" w:type="dxa"/>
              <w:left w:w="113" w:type="dxa"/>
              <w:bottom w:w="113" w:type="dxa"/>
              <w:right w:w="113" w:type="dxa"/>
            </w:tcMar>
            <w:hideMark/>
          </w:tcPr>
          <w:p w14:paraId="5D9A9A76"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p>
        </w:tc>
        <w:tc>
          <w:tcPr>
            <w:tcW w:w="0" w:type="auto"/>
            <w:tcMar>
              <w:top w:w="113" w:type="dxa"/>
              <w:left w:w="113" w:type="dxa"/>
              <w:bottom w:w="113" w:type="dxa"/>
              <w:right w:w="113" w:type="dxa"/>
            </w:tcMar>
            <w:hideMark/>
          </w:tcPr>
          <w:p w14:paraId="0F248D4B"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084D235B"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-0.05</w:t>
            </w:r>
          </w:p>
        </w:tc>
        <w:tc>
          <w:tcPr>
            <w:tcW w:w="0" w:type="auto"/>
            <w:tcMar>
              <w:top w:w="113" w:type="dxa"/>
              <w:left w:w="113" w:type="dxa"/>
              <w:bottom w:w="113" w:type="dxa"/>
              <w:right w:w="113" w:type="dxa"/>
            </w:tcMar>
            <w:hideMark/>
          </w:tcPr>
          <w:p w14:paraId="12521AE0"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b/>
                <w:bCs/>
                <w:sz w:val="24"/>
                <w:szCs w:val="24"/>
                <w:lang w:eastAsia="de-DE"/>
              </w:rPr>
              <w:t>&lt;0.001</w:t>
            </w:r>
          </w:p>
        </w:tc>
        <w:tc>
          <w:tcPr>
            <w:tcW w:w="0" w:type="auto"/>
            <w:tcMar>
              <w:top w:w="113" w:type="dxa"/>
              <w:left w:w="113" w:type="dxa"/>
              <w:bottom w:w="113" w:type="dxa"/>
              <w:right w:w="113" w:type="dxa"/>
            </w:tcMar>
            <w:hideMark/>
          </w:tcPr>
          <w:p w14:paraId="72DDBB6B"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p>
        </w:tc>
        <w:tc>
          <w:tcPr>
            <w:tcW w:w="0" w:type="auto"/>
            <w:tcMar>
              <w:top w:w="113" w:type="dxa"/>
              <w:left w:w="113" w:type="dxa"/>
              <w:bottom w:w="113" w:type="dxa"/>
              <w:right w:w="113" w:type="dxa"/>
            </w:tcMar>
            <w:hideMark/>
          </w:tcPr>
          <w:p w14:paraId="3F6BF2FB"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2B554B72"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-0.06</w:t>
            </w:r>
          </w:p>
        </w:tc>
        <w:tc>
          <w:tcPr>
            <w:tcW w:w="0" w:type="auto"/>
            <w:tcMar>
              <w:top w:w="113" w:type="dxa"/>
              <w:left w:w="113" w:type="dxa"/>
              <w:bottom w:w="113" w:type="dxa"/>
              <w:right w:w="113" w:type="dxa"/>
            </w:tcMar>
            <w:hideMark/>
          </w:tcPr>
          <w:p w14:paraId="023C1A1A"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b/>
                <w:bCs/>
                <w:sz w:val="24"/>
                <w:szCs w:val="24"/>
                <w:lang w:eastAsia="de-DE"/>
              </w:rPr>
              <w:t>&lt;0.001</w:t>
            </w:r>
          </w:p>
        </w:tc>
      </w:tr>
      <w:tr w:rsidR="00D66262" w:rsidRPr="00D66262" w14:paraId="5761EBBB" w14:textId="77777777" w:rsidTr="00D9308B">
        <w:tc>
          <w:tcPr>
            <w:tcW w:w="0" w:type="auto"/>
            <w:tcMar>
              <w:top w:w="113" w:type="dxa"/>
              <w:left w:w="113" w:type="dxa"/>
              <w:bottom w:w="113" w:type="dxa"/>
              <w:right w:w="113" w:type="dxa"/>
            </w:tcMar>
            <w:hideMark/>
          </w:tcPr>
          <w:p w14:paraId="6CBC9652" w14:textId="77777777" w:rsidR="00D66262" w:rsidRPr="00D66262" w:rsidRDefault="00D66262" w:rsidP="00D66262">
            <w:pPr>
              <w:spacing w:after="0" w:line="240" w:lineRule="auto"/>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 xml:space="preserve">Gender (1 = </w:t>
            </w:r>
            <w:proofErr w:type="spellStart"/>
            <w:r w:rsidRPr="00D66262">
              <w:rPr>
                <w:rFonts w:ascii="Times New Roman" w:eastAsia="Times New Roman" w:hAnsi="Times New Roman" w:cs="Times New Roman"/>
                <w:sz w:val="24"/>
                <w:szCs w:val="24"/>
                <w:lang w:eastAsia="de-DE"/>
              </w:rPr>
              <w:t>female</w:t>
            </w:r>
            <w:proofErr w:type="spellEnd"/>
            <w:r w:rsidRPr="00D66262">
              <w:rPr>
                <w:rFonts w:ascii="Times New Roman" w:eastAsia="Times New Roman" w:hAnsi="Times New Roman" w:cs="Times New Roman"/>
                <w:sz w:val="24"/>
                <w:szCs w:val="24"/>
                <w:lang w:eastAsia="de-DE"/>
              </w:rPr>
              <w:t>)</w:t>
            </w:r>
          </w:p>
        </w:tc>
        <w:tc>
          <w:tcPr>
            <w:tcW w:w="0" w:type="auto"/>
            <w:tcMar>
              <w:top w:w="113" w:type="dxa"/>
              <w:left w:w="113" w:type="dxa"/>
              <w:bottom w:w="113" w:type="dxa"/>
              <w:right w:w="113" w:type="dxa"/>
            </w:tcMar>
            <w:hideMark/>
          </w:tcPr>
          <w:p w14:paraId="19DFBB55" w14:textId="77777777" w:rsidR="00D66262" w:rsidRPr="00D66262" w:rsidRDefault="00D66262" w:rsidP="00D66262">
            <w:pPr>
              <w:spacing w:after="0" w:line="240" w:lineRule="auto"/>
              <w:rPr>
                <w:rFonts w:ascii="Times New Roman" w:eastAsia="Times New Roman" w:hAnsi="Times New Roman" w:cs="Times New Roman"/>
                <w:sz w:val="24"/>
                <w:szCs w:val="24"/>
                <w:lang w:eastAsia="de-DE"/>
              </w:rPr>
            </w:pPr>
          </w:p>
        </w:tc>
        <w:tc>
          <w:tcPr>
            <w:tcW w:w="0" w:type="auto"/>
            <w:tcMar>
              <w:top w:w="113" w:type="dxa"/>
              <w:left w:w="113" w:type="dxa"/>
              <w:bottom w:w="113" w:type="dxa"/>
              <w:right w:w="113" w:type="dxa"/>
            </w:tcMar>
            <w:hideMark/>
          </w:tcPr>
          <w:p w14:paraId="372262F4"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3D3AF186"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-0.00</w:t>
            </w:r>
          </w:p>
        </w:tc>
        <w:tc>
          <w:tcPr>
            <w:tcW w:w="0" w:type="auto"/>
            <w:tcMar>
              <w:top w:w="113" w:type="dxa"/>
              <w:left w:w="113" w:type="dxa"/>
              <w:bottom w:w="113" w:type="dxa"/>
              <w:right w:w="113" w:type="dxa"/>
            </w:tcMar>
            <w:hideMark/>
          </w:tcPr>
          <w:p w14:paraId="19507514"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0.887</w:t>
            </w:r>
          </w:p>
        </w:tc>
        <w:tc>
          <w:tcPr>
            <w:tcW w:w="0" w:type="auto"/>
            <w:tcMar>
              <w:top w:w="113" w:type="dxa"/>
              <w:left w:w="113" w:type="dxa"/>
              <w:bottom w:w="113" w:type="dxa"/>
              <w:right w:w="113" w:type="dxa"/>
            </w:tcMar>
            <w:hideMark/>
          </w:tcPr>
          <w:p w14:paraId="3EA83A1C"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p>
        </w:tc>
        <w:tc>
          <w:tcPr>
            <w:tcW w:w="0" w:type="auto"/>
            <w:tcMar>
              <w:top w:w="113" w:type="dxa"/>
              <w:left w:w="113" w:type="dxa"/>
              <w:bottom w:w="113" w:type="dxa"/>
              <w:right w:w="113" w:type="dxa"/>
            </w:tcMar>
            <w:hideMark/>
          </w:tcPr>
          <w:p w14:paraId="56CA26B4"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243B9BC3"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-0.01</w:t>
            </w:r>
          </w:p>
        </w:tc>
        <w:tc>
          <w:tcPr>
            <w:tcW w:w="0" w:type="auto"/>
            <w:tcMar>
              <w:top w:w="113" w:type="dxa"/>
              <w:left w:w="113" w:type="dxa"/>
              <w:bottom w:w="113" w:type="dxa"/>
              <w:right w:w="113" w:type="dxa"/>
            </w:tcMar>
            <w:hideMark/>
          </w:tcPr>
          <w:p w14:paraId="1DD34F8C"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b/>
                <w:bCs/>
                <w:sz w:val="24"/>
                <w:szCs w:val="24"/>
                <w:lang w:eastAsia="de-DE"/>
              </w:rPr>
              <w:t>0.017</w:t>
            </w:r>
          </w:p>
        </w:tc>
        <w:tc>
          <w:tcPr>
            <w:tcW w:w="0" w:type="auto"/>
            <w:tcMar>
              <w:top w:w="113" w:type="dxa"/>
              <w:left w:w="113" w:type="dxa"/>
              <w:bottom w:w="113" w:type="dxa"/>
              <w:right w:w="113" w:type="dxa"/>
            </w:tcMar>
            <w:hideMark/>
          </w:tcPr>
          <w:p w14:paraId="4E9F812E"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p>
        </w:tc>
        <w:tc>
          <w:tcPr>
            <w:tcW w:w="0" w:type="auto"/>
            <w:tcMar>
              <w:top w:w="113" w:type="dxa"/>
              <w:left w:w="113" w:type="dxa"/>
              <w:bottom w:w="113" w:type="dxa"/>
              <w:right w:w="113" w:type="dxa"/>
            </w:tcMar>
            <w:hideMark/>
          </w:tcPr>
          <w:p w14:paraId="582B9AF3"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1BE442EE"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-0.01</w:t>
            </w:r>
          </w:p>
        </w:tc>
        <w:tc>
          <w:tcPr>
            <w:tcW w:w="0" w:type="auto"/>
            <w:tcMar>
              <w:top w:w="113" w:type="dxa"/>
              <w:left w:w="113" w:type="dxa"/>
              <w:bottom w:w="113" w:type="dxa"/>
              <w:right w:w="113" w:type="dxa"/>
            </w:tcMar>
            <w:hideMark/>
          </w:tcPr>
          <w:p w14:paraId="1EE87875"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b/>
                <w:bCs/>
                <w:sz w:val="24"/>
                <w:szCs w:val="24"/>
                <w:lang w:eastAsia="de-DE"/>
              </w:rPr>
              <w:t>0.004</w:t>
            </w:r>
          </w:p>
        </w:tc>
      </w:tr>
      <w:tr w:rsidR="00D66262" w:rsidRPr="00D66262" w14:paraId="5D85D875" w14:textId="77777777" w:rsidTr="00D9308B">
        <w:tc>
          <w:tcPr>
            <w:tcW w:w="0" w:type="auto"/>
            <w:tcMar>
              <w:top w:w="113" w:type="dxa"/>
              <w:left w:w="113" w:type="dxa"/>
              <w:bottom w:w="113" w:type="dxa"/>
              <w:right w:w="113" w:type="dxa"/>
            </w:tcMar>
            <w:hideMark/>
          </w:tcPr>
          <w:p w14:paraId="629D4CDB" w14:textId="77777777" w:rsidR="00D66262" w:rsidRPr="00D66262" w:rsidRDefault="00D66262" w:rsidP="00D66262">
            <w:pPr>
              <w:spacing w:after="0" w:line="240" w:lineRule="auto"/>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Age</w:t>
            </w:r>
          </w:p>
        </w:tc>
        <w:tc>
          <w:tcPr>
            <w:tcW w:w="0" w:type="auto"/>
            <w:tcMar>
              <w:top w:w="113" w:type="dxa"/>
              <w:left w:w="113" w:type="dxa"/>
              <w:bottom w:w="113" w:type="dxa"/>
              <w:right w:w="113" w:type="dxa"/>
            </w:tcMar>
            <w:hideMark/>
          </w:tcPr>
          <w:p w14:paraId="479A6B4A" w14:textId="77777777" w:rsidR="00D66262" w:rsidRPr="00D66262" w:rsidRDefault="00D66262" w:rsidP="00D66262">
            <w:pPr>
              <w:spacing w:after="0" w:line="240" w:lineRule="auto"/>
              <w:rPr>
                <w:rFonts w:ascii="Times New Roman" w:eastAsia="Times New Roman" w:hAnsi="Times New Roman" w:cs="Times New Roman"/>
                <w:sz w:val="24"/>
                <w:szCs w:val="24"/>
                <w:lang w:eastAsia="de-DE"/>
              </w:rPr>
            </w:pPr>
          </w:p>
        </w:tc>
        <w:tc>
          <w:tcPr>
            <w:tcW w:w="0" w:type="auto"/>
            <w:tcMar>
              <w:top w:w="113" w:type="dxa"/>
              <w:left w:w="113" w:type="dxa"/>
              <w:bottom w:w="113" w:type="dxa"/>
              <w:right w:w="113" w:type="dxa"/>
            </w:tcMar>
            <w:hideMark/>
          </w:tcPr>
          <w:p w14:paraId="0A12C7C8"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0D870B97"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-0.00</w:t>
            </w:r>
          </w:p>
        </w:tc>
        <w:tc>
          <w:tcPr>
            <w:tcW w:w="0" w:type="auto"/>
            <w:tcMar>
              <w:top w:w="113" w:type="dxa"/>
              <w:left w:w="113" w:type="dxa"/>
              <w:bottom w:w="113" w:type="dxa"/>
              <w:right w:w="113" w:type="dxa"/>
            </w:tcMar>
            <w:hideMark/>
          </w:tcPr>
          <w:p w14:paraId="10D461B8"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b/>
                <w:bCs/>
                <w:sz w:val="24"/>
                <w:szCs w:val="24"/>
                <w:lang w:eastAsia="de-DE"/>
              </w:rPr>
              <w:t>0.002</w:t>
            </w:r>
          </w:p>
        </w:tc>
        <w:tc>
          <w:tcPr>
            <w:tcW w:w="0" w:type="auto"/>
            <w:tcMar>
              <w:top w:w="113" w:type="dxa"/>
              <w:left w:w="113" w:type="dxa"/>
              <w:bottom w:w="113" w:type="dxa"/>
              <w:right w:w="113" w:type="dxa"/>
            </w:tcMar>
            <w:hideMark/>
          </w:tcPr>
          <w:p w14:paraId="3EB59CB8"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p>
        </w:tc>
        <w:tc>
          <w:tcPr>
            <w:tcW w:w="0" w:type="auto"/>
            <w:tcMar>
              <w:top w:w="113" w:type="dxa"/>
              <w:left w:w="113" w:type="dxa"/>
              <w:bottom w:w="113" w:type="dxa"/>
              <w:right w:w="113" w:type="dxa"/>
            </w:tcMar>
            <w:hideMark/>
          </w:tcPr>
          <w:p w14:paraId="584A269E"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2FB86B31"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0.00</w:t>
            </w:r>
          </w:p>
        </w:tc>
        <w:tc>
          <w:tcPr>
            <w:tcW w:w="0" w:type="auto"/>
            <w:tcMar>
              <w:top w:w="113" w:type="dxa"/>
              <w:left w:w="113" w:type="dxa"/>
              <w:bottom w:w="113" w:type="dxa"/>
              <w:right w:w="113" w:type="dxa"/>
            </w:tcMar>
            <w:hideMark/>
          </w:tcPr>
          <w:p w14:paraId="50F510F0"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b/>
                <w:bCs/>
                <w:sz w:val="24"/>
                <w:szCs w:val="24"/>
                <w:lang w:eastAsia="de-DE"/>
              </w:rPr>
              <w:t>&lt;0.001</w:t>
            </w:r>
          </w:p>
        </w:tc>
        <w:tc>
          <w:tcPr>
            <w:tcW w:w="0" w:type="auto"/>
            <w:tcMar>
              <w:top w:w="113" w:type="dxa"/>
              <w:left w:w="113" w:type="dxa"/>
              <w:bottom w:w="113" w:type="dxa"/>
              <w:right w:w="113" w:type="dxa"/>
            </w:tcMar>
            <w:hideMark/>
          </w:tcPr>
          <w:p w14:paraId="6497B4BB"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p>
        </w:tc>
        <w:tc>
          <w:tcPr>
            <w:tcW w:w="0" w:type="auto"/>
            <w:tcMar>
              <w:top w:w="113" w:type="dxa"/>
              <w:left w:w="113" w:type="dxa"/>
              <w:bottom w:w="113" w:type="dxa"/>
              <w:right w:w="113" w:type="dxa"/>
            </w:tcMar>
            <w:hideMark/>
          </w:tcPr>
          <w:p w14:paraId="2AFD5934"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5453EF9D"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0.00</w:t>
            </w:r>
          </w:p>
        </w:tc>
        <w:tc>
          <w:tcPr>
            <w:tcW w:w="0" w:type="auto"/>
            <w:tcMar>
              <w:top w:w="113" w:type="dxa"/>
              <w:left w:w="113" w:type="dxa"/>
              <w:bottom w:w="113" w:type="dxa"/>
              <w:right w:w="113" w:type="dxa"/>
            </w:tcMar>
            <w:hideMark/>
          </w:tcPr>
          <w:p w14:paraId="331C3E11"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b/>
                <w:bCs/>
                <w:sz w:val="24"/>
                <w:szCs w:val="24"/>
                <w:lang w:eastAsia="de-DE"/>
              </w:rPr>
              <w:t>0.022</w:t>
            </w:r>
          </w:p>
        </w:tc>
      </w:tr>
      <w:tr w:rsidR="00D66262" w:rsidRPr="00D66262" w14:paraId="788ED37A" w14:textId="77777777" w:rsidTr="00D9308B">
        <w:tc>
          <w:tcPr>
            <w:tcW w:w="0" w:type="auto"/>
            <w:tcMar>
              <w:top w:w="113" w:type="dxa"/>
              <w:left w:w="113" w:type="dxa"/>
              <w:bottom w:w="113" w:type="dxa"/>
              <w:right w:w="113" w:type="dxa"/>
            </w:tcMar>
            <w:hideMark/>
          </w:tcPr>
          <w:p w14:paraId="72CDE8E0" w14:textId="77777777" w:rsidR="00D66262" w:rsidRPr="00D66262" w:rsidRDefault="00D66262" w:rsidP="00D66262">
            <w:pPr>
              <w:spacing w:after="0" w:line="240" w:lineRule="auto"/>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Education (1 = medium)</w:t>
            </w:r>
          </w:p>
        </w:tc>
        <w:tc>
          <w:tcPr>
            <w:tcW w:w="0" w:type="auto"/>
            <w:tcMar>
              <w:top w:w="113" w:type="dxa"/>
              <w:left w:w="113" w:type="dxa"/>
              <w:bottom w:w="113" w:type="dxa"/>
              <w:right w:w="113" w:type="dxa"/>
            </w:tcMar>
            <w:hideMark/>
          </w:tcPr>
          <w:p w14:paraId="606BDA8D" w14:textId="77777777" w:rsidR="00D66262" w:rsidRPr="00D66262" w:rsidRDefault="00D66262" w:rsidP="00D66262">
            <w:pPr>
              <w:spacing w:after="0" w:line="240" w:lineRule="auto"/>
              <w:rPr>
                <w:rFonts w:ascii="Times New Roman" w:eastAsia="Times New Roman" w:hAnsi="Times New Roman" w:cs="Times New Roman"/>
                <w:sz w:val="24"/>
                <w:szCs w:val="24"/>
                <w:lang w:eastAsia="de-DE"/>
              </w:rPr>
            </w:pPr>
          </w:p>
        </w:tc>
        <w:tc>
          <w:tcPr>
            <w:tcW w:w="0" w:type="auto"/>
            <w:tcMar>
              <w:top w:w="113" w:type="dxa"/>
              <w:left w:w="113" w:type="dxa"/>
              <w:bottom w:w="113" w:type="dxa"/>
              <w:right w:w="113" w:type="dxa"/>
            </w:tcMar>
            <w:hideMark/>
          </w:tcPr>
          <w:p w14:paraId="24AC32C2"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7D2406A7"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0.01</w:t>
            </w:r>
          </w:p>
        </w:tc>
        <w:tc>
          <w:tcPr>
            <w:tcW w:w="0" w:type="auto"/>
            <w:tcMar>
              <w:top w:w="113" w:type="dxa"/>
              <w:left w:w="113" w:type="dxa"/>
              <w:bottom w:w="113" w:type="dxa"/>
              <w:right w:w="113" w:type="dxa"/>
            </w:tcMar>
            <w:hideMark/>
          </w:tcPr>
          <w:p w14:paraId="6A202E20"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0.525</w:t>
            </w:r>
          </w:p>
        </w:tc>
        <w:tc>
          <w:tcPr>
            <w:tcW w:w="0" w:type="auto"/>
            <w:tcMar>
              <w:top w:w="113" w:type="dxa"/>
              <w:left w:w="113" w:type="dxa"/>
              <w:bottom w:w="113" w:type="dxa"/>
              <w:right w:w="113" w:type="dxa"/>
            </w:tcMar>
            <w:hideMark/>
          </w:tcPr>
          <w:p w14:paraId="6F966C65"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p>
        </w:tc>
        <w:tc>
          <w:tcPr>
            <w:tcW w:w="0" w:type="auto"/>
            <w:tcMar>
              <w:top w:w="113" w:type="dxa"/>
              <w:left w:w="113" w:type="dxa"/>
              <w:bottom w:w="113" w:type="dxa"/>
              <w:right w:w="113" w:type="dxa"/>
            </w:tcMar>
            <w:hideMark/>
          </w:tcPr>
          <w:p w14:paraId="78C958AC"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5F5BB399"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-0.01</w:t>
            </w:r>
          </w:p>
        </w:tc>
        <w:tc>
          <w:tcPr>
            <w:tcW w:w="0" w:type="auto"/>
            <w:tcMar>
              <w:top w:w="113" w:type="dxa"/>
              <w:left w:w="113" w:type="dxa"/>
              <w:bottom w:w="113" w:type="dxa"/>
              <w:right w:w="113" w:type="dxa"/>
            </w:tcMar>
            <w:hideMark/>
          </w:tcPr>
          <w:p w14:paraId="5C05CAD3"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0.261</w:t>
            </w:r>
          </w:p>
        </w:tc>
        <w:tc>
          <w:tcPr>
            <w:tcW w:w="0" w:type="auto"/>
            <w:tcMar>
              <w:top w:w="113" w:type="dxa"/>
              <w:left w:w="113" w:type="dxa"/>
              <w:bottom w:w="113" w:type="dxa"/>
              <w:right w:w="113" w:type="dxa"/>
            </w:tcMar>
            <w:hideMark/>
          </w:tcPr>
          <w:p w14:paraId="6542DD1D"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p>
        </w:tc>
        <w:tc>
          <w:tcPr>
            <w:tcW w:w="0" w:type="auto"/>
            <w:tcMar>
              <w:top w:w="113" w:type="dxa"/>
              <w:left w:w="113" w:type="dxa"/>
              <w:bottom w:w="113" w:type="dxa"/>
              <w:right w:w="113" w:type="dxa"/>
            </w:tcMar>
            <w:hideMark/>
          </w:tcPr>
          <w:p w14:paraId="512980EB"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404399FA"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0.01</w:t>
            </w:r>
          </w:p>
        </w:tc>
        <w:tc>
          <w:tcPr>
            <w:tcW w:w="0" w:type="auto"/>
            <w:tcMar>
              <w:top w:w="113" w:type="dxa"/>
              <w:left w:w="113" w:type="dxa"/>
              <w:bottom w:w="113" w:type="dxa"/>
              <w:right w:w="113" w:type="dxa"/>
            </w:tcMar>
            <w:hideMark/>
          </w:tcPr>
          <w:p w14:paraId="7C76E728"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0.257</w:t>
            </w:r>
          </w:p>
        </w:tc>
      </w:tr>
      <w:tr w:rsidR="00D66262" w:rsidRPr="00D66262" w14:paraId="0CA61E58" w14:textId="77777777" w:rsidTr="00D9308B">
        <w:tc>
          <w:tcPr>
            <w:tcW w:w="0" w:type="auto"/>
            <w:tcMar>
              <w:top w:w="113" w:type="dxa"/>
              <w:left w:w="113" w:type="dxa"/>
              <w:bottom w:w="113" w:type="dxa"/>
              <w:right w:w="113" w:type="dxa"/>
            </w:tcMar>
            <w:hideMark/>
          </w:tcPr>
          <w:p w14:paraId="1A53E988" w14:textId="77777777" w:rsidR="00D66262" w:rsidRPr="00D66262" w:rsidRDefault="00D66262" w:rsidP="00D66262">
            <w:pPr>
              <w:spacing w:after="0" w:line="240" w:lineRule="auto"/>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Education (1 = high)</w:t>
            </w:r>
          </w:p>
        </w:tc>
        <w:tc>
          <w:tcPr>
            <w:tcW w:w="0" w:type="auto"/>
            <w:tcMar>
              <w:top w:w="113" w:type="dxa"/>
              <w:left w:w="113" w:type="dxa"/>
              <w:bottom w:w="113" w:type="dxa"/>
              <w:right w:w="113" w:type="dxa"/>
            </w:tcMar>
            <w:hideMark/>
          </w:tcPr>
          <w:p w14:paraId="2032C3C6" w14:textId="77777777" w:rsidR="00D66262" w:rsidRPr="00D66262" w:rsidRDefault="00D66262" w:rsidP="00D66262">
            <w:pPr>
              <w:spacing w:after="0" w:line="240" w:lineRule="auto"/>
              <w:rPr>
                <w:rFonts w:ascii="Times New Roman" w:eastAsia="Times New Roman" w:hAnsi="Times New Roman" w:cs="Times New Roman"/>
                <w:sz w:val="24"/>
                <w:szCs w:val="24"/>
                <w:lang w:eastAsia="de-DE"/>
              </w:rPr>
            </w:pPr>
          </w:p>
        </w:tc>
        <w:tc>
          <w:tcPr>
            <w:tcW w:w="0" w:type="auto"/>
            <w:tcMar>
              <w:top w:w="113" w:type="dxa"/>
              <w:left w:w="113" w:type="dxa"/>
              <w:bottom w:w="113" w:type="dxa"/>
              <w:right w:w="113" w:type="dxa"/>
            </w:tcMar>
            <w:hideMark/>
          </w:tcPr>
          <w:p w14:paraId="568D53B4"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06D0F2E4"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0.01</w:t>
            </w:r>
          </w:p>
        </w:tc>
        <w:tc>
          <w:tcPr>
            <w:tcW w:w="0" w:type="auto"/>
            <w:tcMar>
              <w:top w:w="113" w:type="dxa"/>
              <w:left w:w="113" w:type="dxa"/>
              <w:bottom w:w="113" w:type="dxa"/>
              <w:right w:w="113" w:type="dxa"/>
            </w:tcMar>
            <w:hideMark/>
          </w:tcPr>
          <w:p w14:paraId="1902C7C8"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0.316</w:t>
            </w:r>
          </w:p>
        </w:tc>
        <w:tc>
          <w:tcPr>
            <w:tcW w:w="0" w:type="auto"/>
            <w:tcMar>
              <w:top w:w="113" w:type="dxa"/>
              <w:left w:w="113" w:type="dxa"/>
              <w:bottom w:w="113" w:type="dxa"/>
              <w:right w:w="113" w:type="dxa"/>
            </w:tcMar>
            <w:hideMark/>
          </w:tcPr>
          <w:p w14:paraId="1AB70AEA"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p>
        </w:tc>
        <w:tc>
          <w:tcPr>
            <w:tcW w:w="0" w:type="auto"/>
            <w:tcMar>
              <w:top w:w="113" w:type="dxa"/>
              <w:left w:w="113" w:type="dxa"/>
              <w:bottom w:w="113" w:type="dxa"/>
              <w:right w:w="113" w:type="dxa"/>
            </w:tcMar>
            <w:hideMark/>
          </w:tcPr>
          <w:p w14:paraId="7B2A82E1"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28EBE3B5"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-0.03</w:t>
            </w:r>
          </w:p>
        </w:tc>
        <w:tc>
          <w:tcPr>
            <w:tcW w:w="0" w:type="auto"/>
            <w:tcMar>
              <w:top w:w="113" w:type="dxa"/>
              <w:left w:w="113" w:type="dxa"/>
              <w:bottom w:w="113" w:type="dxa"/>
              <w:right w:w="113" w:type="dxa"/>
            </w:tcMar>
            <w:hideMark/>
          </w:tcPr>
          <w:p w14:paraId="7C8B54DE"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b/>
                <w:bCs/>
                <w:sz w:val="24"/>
                <w:szCs w:val="24"/>
                <w:lang w:eastAsia="de-DE"/>
              </w:rPr>
              <w:t>0.004</w:t>
            </w:r>
          </w:p>
        </w:tc>
        <w:tc>
          <w:tcPr>
            <w:tcW w:w="0" w:type="auto"/>
            <w:tcMar>
              <w:top w:w="113" w:type="dxa"/>
              <w:left w:w="113" w:type="dxa"/>
              <w:bottom w:w="113" w:type="dxa"/>
              <w:right w:w="113" w:type="dxa"/>
            </w:tcMar>
            <w:hideMark/>
          </w:tcPr>
          <w:p w14:paraId="0843B8BF"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p>
        </w:tc>
        <w:tc>
          <w:tcPr>
            <w:tcW w:w="0" w:type="auto"/>
            <w:tcMar>
              <w:top w:w="113" w:type="dxa"/>
              <w:left w:w="113" w:type="dxa"/>
              <w:bottom w:w="113" w:type="dxa"/>
              <w:right w:w="113" w:type="dxa"/>
            </w:tcMar>
            <w:hideMark/>
          </w:tcPr>
          <w:p w14:paraId="291320AD"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5DD9438B"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0.01</w:t>
            </w:r>
          </w:p>
        </w:tc>
        <w:tc>
          <w:tcPr>
            <w:tcW w:w="0" w:type="auto"/>
            <w:tcMar>
              <w:top w:w="113" w:type="dxa"/>
              <w:left w:w="113" w:type="dxa"/>
              <w:bottom w:w="113" w:type="dxa"/>
              <w:right w:w="113" w:type="dxa"/>
            </w:tcMar>
            <w:hideMark/>
          </w:tcPr>
          <w:p w14:paraId="73011C43"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0.145</w:t>
            </w:r>
          </w:p>
        </w:tc>
      </w:tr>
      <w:tr w:rsidR="00D66262" w:rsidRPr="00D66262" w14:paraId="115285A5" w14:textId="77777777" w:rsidTr="00D9308B">
        <w:tc>
          <w:tcPr>
            <w:tcW w:w="0" w:type="auto"/>
            <w:tcMar>
              <w:top w:w="113" w:type="dxa"/>
              <w:left w:w="113" w:type="dxa"/>
              <w:bottom w:w="113" w:type="dxa"/>
              <w:right w:w="113" w:type="dxa"/>
            </w:tcMar>
            <w:hideMark/>
          </w:tcPr>
          <w:p w14:paraId="5BE6CDF0" w14:textId="77777777" w:rsidR="00D66262" w:rsidRPr="00D66262" w:rsidRDefault="00D66262" w:rsidP="00D66262">
            <w:pPr>
              <w:spacing w:after="0" w:line="240" w:lineRule="auto"/>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Region (1 = Western Germany)</w:t>
            </w:r>
          </w:p>
        </w:tc>
        <w:tc>
          <w:tcPr>
            <w:tcW w:w="0" w:type="auto"/>
            <w:tcMar>
              <w:top w:w="113" w:type="dxa"/>
              <w:left w:w="113" w:type="dxa"/>
              <w:bottom w:w="113" w:type="dxa"/>
              <w:right w:w="113" w:type="dxa"/>
            </w:tcMar>
            <w:hideMark/>
          </w:tcPr>
          <w:p w14:paraId="40776454" w14:textId="77777777" w:rsidR="00D66262" w:rsidRPr="00D66262" w:rsidRDefault="00D66262" w:rsidP="00D66262">
            <w:pPr>
              <w:spacing w:after="0" w:line="240" w:lineRule="auto"/>
              <w:rPr>
                <w:rFonts w:ascii="Times New Roman" w:eastAsia="Times New Roman" w:hAnsi="Times New Roman" w:cs="Times New Roman"/>
                <w:sz w:val="24"/>
                <w:szCs w:val="24"/>
                <w:lang w:eastAsia="de-DE"/>
              </w:rPr>
            </w:pPr>
          </w:p>
        </w:tc>
        <w:tc>
          <w:tcPr>
            <w:tcW w:w="0" w:type="auto"/>
            <w:tcMar>
              <w:top w:w="113" w:type="dxa"/>
              <w:left w:w="113" w:type="dxa"/>
              <w:bottom w:w="113" w:type="dxa"/>
              <w:right w:w="113" w:type="dxa"/>
            </w:tcMar>
            <w:hideMark/>
          </w:tcPr>
          <w:p w14:paraId="3F50B2D2"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15E906FF"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0.00</w:t>
            </w:r>
          </w:p>
        </w:tc>
        <w:tc>
          <w:tcPr>
            <w:tcW w:w="0" w:type="auto"/>
            <w:tcMar>
              <w:top w:w="113" w:type="dxa"/>
              <w:left w:w="113" w:type="dxa"/>
              <w:bottom w:w="113" w:type="dxa"/>
              <w:right w:w="113" w:type="dxa"/>
            </w:tcMar>
            <w:hideMark/>
          </w:tcPr>
          <w:p w14:paraId="27BE1CE9"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0.549</w:t>
            </w:r>
          </w:p>
        </w:tc>
        <w:tc>
          <w:tcPr>
            <w:tcW w:w="0" w:type="auto"/>
            <w:tcMar>
              <w:top w:w="113" w:type="dxa"/>
              <w:left w:w="113" w:type="dxa"/>
              <w:bottom w:w="113" w:type="dxa"/>
              <w:right w:w="113" w:type="dxa"/>
            </w:tcMar>
            <w:hideMark/>
          </w:tcPr>
          <w:p w14:paraId="4367D9EE"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p>
        </w:tc>
        <w:tc>
          <w:tcPr>
            <w:tcW w:w="0" w:type="auto"/>
            <w:tcMar>
              <w:top w:w="113" w:type="dxa"/>
              <w:left w:w="113" w:type="dxa"/>
              <w:bottom w:w="113" w:type="dxa"/>
              <w:right w:w="113" w:type="dxa"/>
            </w:tcMar>
            <w:hideMark/>
          </w:tcPr>
          <w:p w14:paraId="02205DA6"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2EB56925"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0.00</w:t>
            </w:r>
          </w:p>
        </w:tc>
        <w:tc>
          <w:tcPr>
            <w:tcW w:w="0" w:type="auto"/>
            <w:tcMar>
              <w:top w:w="113" w:type="dxa"/>
              <w:left w:w="113" w:type="dxa"/>
              <w:bottom w:w="113" w:type="dxa"/>
              <w:right w:w="113" w:type="dxa"/>
            </w:tcMar>
            <w:hideMark/>
          </w:tcPr>
          <w:p w14:paraId="008F80FF"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0.660</w:t>
            </w:r>
          </w:p>
        </w:tc>
        <w:tc>
          <w:tcPr>
            <w:tcW w:w="0" w:type="auto"/>
            <w:tcMar>
              <w:top w:w="113" w:type="dxa"/>
              <w:left w:w="113" w:type="dxa"/>
              <w:bottom w:w="113" w:type="dxa"/>
              <w:right w:w="113" w:type="dxa"/>
            </w:tcMar>
            <w:hideMark/>
          </w:tcPr>
          <w:p w14:paraId="1C5464DF"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p>
        </w:tc>
        <w:tc>
          <w:tcPr>
            <w:tcW w:w="0" w:type="auto"/>
            <w:tcMar>
              <w:top w:w="113" w:type="dxa"/>
              <w:left w:w="113" w:type="dxa"/>
              <w:bottom w:w="113" w:type="dxa"/>
              <w:right w:w="113" w:type="dxa"/>
            </w:tcMar>
            <w:hideMark/>
          </w:tcPr>
          <w:p w14:paraId="6CAE7542" w14:textId="77777777" w:rsidR="00D66262" w:rsidRPr="00D66262" w:rsidRDefault="00D66262" w:rsidP="00D66262">
            <w:pPr>
              <w:spacing w:after="0" w:line="240" w:lineRule="auto"/>
              <w:jc w:val="center"/>
              <w:rPr>
                <w:rFonts w:ascii="Times New Roman" w:eastAsia="Times New Roman" w:hAnsi="Times New Roman" w:cs="Times New Roman"/>
                <w:sz w:val="20"/>
                <w:szCs w:val="20"/>
                <w:lang w:eastAsia="de-DE"/>
              </w:rPr>
            </w:pPr>
          </w:p>
        </w:tc>
        <w:tc>
          <w:tcPr>
            <w:tcW w:w="0" w:type="auto"/>
            <w:tcMar>
              <w:top w:w="113" w:type="dxa"/>
              <w:left w:w="113" w:type="dxa"/>
              <w:bottom w:w="113" w:type="dxa"/>
              <w:right w:w="113" w:type="dxa"/>
            </w:tcMar>
            <w:hideMark/>
          </w:tcPr>
          <w:p w14:paraId="7BD55DCC"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-0.01</w:t>
            </w:r>
          </w:p>
        </w:tc>
        <w:tc>
          <w:tcPr>
            <w:tcW w:w="0" w:type="auto"/>
            <w:tcMar>
              <w:top w:w="113" w:type="dxa"/>
              <w:left w:w="113" w:type="dxa"/>
              <w:bottom w:w="113" w:type="dxa"/>
              <w:right w:w="113" w:type="dxa"/>
            </w:tcMar>
            <w:hideMark/>
          </w:tcPr>
          <w:p w14:paraId="437C443C" w14:textId="77777777" w:rsidR="00D66262" w:rsidRPr="00D66262" w:rsidRDefault="00D66262" w:rsidP="00D66262">
            <w:pPr>
              <w:spacing w:after="0" w:line="240" w:lineRule="auto"/>
              <w:jc w:val="center"/>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0.146</w:t>
            </w:r>
          </w:p>
        </w:tc>
      </w:tr>
      <w:tr w:rsidR="00D66262" w:rsidRPr="00D66262" w14:paraId="00F621E5" w14:textId="77777777" w:rsidTr="00D9308B">
        <w:tc>
          <w:tcPr>
            <w:tcW w:w="0" w:type="auto"/>
            <w:tcBorders>
              <w:top w:val="single" w:sz="6" w:space="0" w:color="auto"/>
            </w:tcBorders>
            <w:tcMar>
              <w:top w:w="57" w:type="dxa"/>
              <w:left w:w="113" w:type="dxa"/>
              <w:bottom w:w="57" w:type="dxa"/>
              <w:right w:w="113" w:type="dxa"/>
            </w:tcMar>
            <w:hideMark/>
          </w:tcPr>
          <w:p w14:paraId="25DDC83C" w14:textId="77777777" w:rsidR="00D66262" w:rsidRPr="00D66262" w:rsidRDefault="00D66262" w:rsidP="00D66262">
            <w:pPr>
              <w:spacing w:after="0" w:line="240" w:lineRule="auto"/>
              <w:rPr>
                <w:rFonts w:ascii="Times New Roman" w:eastAsia="Times New Roman" w:hAnsi="Times New Roman" w:cs="Times New Roman"/>
                <w:sz w:val="24"/>
                <w:szCs w:val="24"/>
                <w:lang w:eastAsia="de-DE"/>
              </w:rPr>
            </w:pPr>
            <w:proofErr w:type="spellStart"/>
            <w:r w:rsidRPr="00D66262">
              <w:rPr>
                <w:rFonts w:ascii="Times New Roman" w:eastAsia="Times New Roman" w:hAnsi="Times New Roman" w:cs="Times New Roman"/>
                <w:sz w:val="24"/>
                <w:szCs w:val="24"/>
                <w:lang w:eastAsia="de-DE"/>
              </w:rPr>
              <w:t>Observations</w:t>
            </w:r>
            <w:proofErr w:type="spellEnd"/>
          </w:p>
        </w:tc>
        <w:tc>
          <w:tcPr>
            <w:tcW w:w="0" w:type="auto"/>
            <w:gridSpan w:val="2"/>
            <w:tcBorders>
              <w:top w:val="single" w:sz="6" w:space="0" w:color="auto"/>
            </w:tcBorders>
            <w:tcMar>
              <w:top w:w="57" w:type="dxa"/>
              <w:left w:w="113" w:type="dxa"/>
              <w:bottom w:w="57" w:type="dxa"/>
              <w:right w:w="113" w:type="dxa"/>
            </w:tcMar>
            <w:hideMark/>
          </w:tcPr>
          <w:p w14:paraId="48576F9A" w14:textId="77777777" w:rsidR="00D66262" w:rsidRPr="00D66262" w:rsidRDefault="00D66262" w:rsidP="00D66262">
            <w:pPr>
              <w:spacing w:after="0" w:line="240" w:lineRule="auto"/>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6526</w:t>
            </w:r>
          </w:p>
        </w:tc>
        <w:tc>
          <w:tcPr>
            <w:tcW w:w="0" w:type="auto"/>
            <w:gridSpan w:val="2"/>
            <w:tcBorders>
              <w:top w:val="single" w:sz="6" w:space="0" w:color="auto"/>
            </w:tcBorders>
            <w:tcMar>
              <w:top w:w="57" w:type="dxa"/>
              <w:left w:w="113" w:type="dxa"/>
              <w:bottom w:w="57" w:type="dxa"/>
              <w:right w:w="113" w:type="dxa"/>
            </w:tcMar>
            <w:hideMark/>
          </w:tcPr>
          <w:p w14:paraId="5D613D90" w14:textId="77777777" w:rsidR="00D66262" w:rsidRPr="00D66262" w:rsidRDefault="00D66262" w:rsidP="00D66262">
            <w:pPr>
              <w:spacing w:after="0" w:line="240" w:lineRule="auto"/>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6435</w:t>
            </w:r>
          </w:p>
        </w:tc>
        <w:tc>
          <w:tcPr>
            <w:tcW w:w="0" w:type="auto"/>
            <w:gridSpan w:val="2"/>
            <w:tcBorders>
              <w:top w:val="single" w:sz="6" w:space="0" w:color="auto"/>
            </w:tcBorders>
            <w:tcMar>
              <w:top w:w="57" w:type="dxa"/>
              <w:left w:w="113" w:type="dxa"/>
              <w:bottom w:w="57" w:type="dxa"/>
              <w:right w:w="113" w:type="dxa"/>
            </w:tcMar>
            <w:hideMark/>
          </w:tcPr>
          <w:p w14:paraId="76839640" w14:textId="77777777" w:rsidR="00D66262" w:rsidRPr="00D66262" w:rsidRDefault="00D66262" w:rsidP="00D66262">
            <w:pPr>
              <w:spacing w:after="0" w:line="240" w:lineRule="auto"/>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6528</w:t>
            </w:r>
          </w:p>
        </w:tc>
        <w:tc>
          <w:tcPr>
            <w:tcW w:w="0" w:type="auto"/>
            <w:gridSpan w:val="2"/>
            <w:tcBorders>
              <w:top w:val="single" w:sz="6" w:space="0" w:color="auto"/>
            </w:tcBorders>
            <w:tcMar>
              <w:top w:w="57" w:type="dxa"/>
              <w:left w:w="113" w:type="dxa"/>
              <w:bottom w:w="57" w:type="dxa"/>
              <w:right w:w="113" w:type="dxa"/>
            </w:tcMar>
            <w:hideMark/>
          </w:tcPr>
          <w:p w14:paraId="31280665" w14:textId="77777777" w:rsidR="00D66262" w:rsidRPr="00D66262" w:rsidRDefault="00D66262" w:rsidP="00D66262">
            <w:pPr>
              <w:spacing w:after="0" w:line="240" w:lineRule="auto"/>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6432</w:t>
            </w:r>
          </w:p>
        </w:tc>
        <w:tc>
          <w:tcPr>
            <w:tcW w:w="0" w:type="auto"/>
            <w:gridSpan w:val="2"/>
            <w:tcBorders>
              <w:top w:val="single" w:sz="6" w:space="0" w:color="auto"/>
            </w:tcBorders>
            <w:tcMar>
              <w:top w:w="57" w:type="dxa"/>
              <w:left w:w="113" w:type="dxa"/>
              <w:bottom w:w="57" w:type="dxa"/>
              <w:right w:w="113" w:type="dxa"/>
            </w:tcMar>
            <w:hideMark/>
          </w:tcPr>
          <w:p w14:paraId="678A0EF4" w14:textId="77777777" w:rsidR="00D66262" w:rsidRPr="00D66262" w:rsidRDefault="00D66262" w:rsidP="00D66262">
            <w:pPr>
              <w:spacing w:after="0" w:line="240" w:lineRule="auto"/>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6493</w:t>
            </w:r>
          </w:p>
        </w:tc>
        <w:tc>
          <w:tcPr>
            <w:tcW w:w="0" w:type="auto"/>
            <w:gridSpan w:val="2"/>
            <w:tcBorders>
              <w:top w:val="single" w:sz="6" w:space="0" w:color="auto"/>
            </w:tcBorders>
            <w:tcMar>
              <w:top w:w="57" w:type="dxa"/>
              <w:left w:w="113" w:type="dxa"/>
              <w:bottom w:w="57" w:type="dxa"/>
              <w:right w:w="113" w:type="dxa"/>
            </w:tcMar>
            <w:hideMark/>
          </w:tcPr>
          <w:p w14:paraId="366CA4AC" w14:textId="77777777" w:rsidR="00D66262" w:rsidRPr="00D66262" w:rsidRDefault="00D66262" w:rsidP="00D66262">
            <w:pPr>
              <w:spacing w:after="0" w:line="240" w:lineRule="auto"/>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6397</w:t>
            </w:r>
          </w:p>
        </w:tc>
      </w:tr>
      <w:tr w:rsidR="00D66262" w:rsidRPr="00D66262" w14:paraId="6F8864DA" w14:textId="77777777" w:rsidTr="00D9308B">
        <w:tc>
          <w:tcPr>
            <w:tcW w:w="0" w:type="auto"/>
            <w:tcMar>
              <w:top w:w="57" w:type="dxa"/>
              <w:left w:w="113" w:type="dxa"/>
              <w:bottom w:w="57" w:type="dxa"/>
              <w:right w:w="113" w:type="dxa"/>
            </w:tcMar>
            <w:hideMark/>
          </w:tcPr>
          <w:p w14:paraId="7D7F05A3" w14:textId="77777777" w:rsidR="00D66262" w:rsidRPr="00D66262" w:rsidRDefault="00D66262" w:rsidP="00D66262">
            <w:pPr>
              <w:spacing w:after="0" w:line="240" w:lineRule="auto"/>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R</w:t>
            </w:r>
            <w:r w:rsidRPr="00D66262">
              <w:rPr>
                <w:rFonts w:ascii="Times New Roman" w:eastAsia="Times New Roman" w:hAnsi="Times New Roman" w:cs="Times New Roman"/>
                <w:sz w:val="24"/>
                <w:szCs w:val="24"/>
                <w:vertAlign w:val="superscript"/>
                <w:lang w:eastAsia="de-DE"/>
              </w:rPr>
              <w:t>2</w:t>
            </w:r>
            <w:r w:rsidRPr="00D66262">
              <w:rPr>
                <w:rFonts w:ascii="Times New Roman" w:eastAsia="Times New Roman" w:hAnsi="Times New Roman" w:cs="Times New Roman"/>
                <w:sz w:val="24"/>
                <w:szCs w:val="24"/>
                <w:lang w:eastAsia="de-DE"/>
              </w:rPr>
              <w:t xml:space="preserve"> / R</w:t>
            </w:r>
            <w:r w:rsidRPr="00D66262">
              <w:rPr>
                <w:rFonts w:ascii="Times New Roman" w:eastAsia="Times New Roman" w:hAnsi="Times New Roman" w:cs="Times New Roman"/>
                <w:sz w:val="24"/>
                <w:szCs w:val="24"/>
                <w:vertAlign w:val="superscript"/>
                <w:lang w:eastAsia="de-DE"/>
              </w:rPr>
              <w:t>2</w:t>
            </w:r>
            <w:r w:rsidRPr="00D66262">
              <w:rPr>
                <w:rFonts w:ascii="Times New Roman" w:eastAsia="Times New Roman" w:hAnsi="Times New Roman" w:cs="Times New Roman"/>
                <w:sz w:val="24"/>
                <w:szCs w:val="24"/>
                <w:lang w:eastAsia="de-DE"/>
              </w:rPr>
              <w:t xml:space="preserve"> </w:t>
            </w:r>
            <w:proofErr w:type="spellStart"/>
            <w:r w:rsidRPr="00D66262">
              <w:rPr>
                <w:rFonts w:ascii="Times New Roman" w:eastAsia="Times New Roman" w:hAnsi="Times New Roman" w:cs="Times New Roman"/>
                <w:sz w:val="24"/>
                <w:szCs w:val="24"/>
                <w:lang w:eastAsia="de-DE"/>
              </w:rPr>
              <w:t>adjusted</w:t>
            </w:r>
            <w:proofErr w:type="spellEnd"/>
          </w:p>
        </w:tc>
        <w:tc>
          <w:tcPr>
            <w:tcW w:w="0" w:type="auto"/>
            <w:gridSpan w:val="2"/>
            <w:tcMar>
              <w:top w:w="57" w:type="dxa"/>
              <w:left w:w="113" w:type="dxa"/>
              <w:bottom w:w="57" w:type="dxa"/>
              <w:right w:w="113" w:type="dxa"/>
            </w:tcMar>
            <w:hideMark/>
          </w:tcPr>
          <w:p w14:paraId="0D0827F1" w14:textId="77777777" w:rsidR="00D66262" w:rsidRPr="00D66262" w:rsidRDefault="00D66262" w:rsidP="00D66262">
            <w:pPr>
              <w:spacing w:after="0" w:line="240" w:lineRule="auto"/>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0.001 / 0.001</w:t>
            </w:r>
          </w:p>
        </w:tc>
        <w:tc>
          <w:tcPr>
            <w:tcW w:w="0" w:type="auto"/>
            <w:gridSpan w:val="2"/>
            <w:tcMar>
              <w:top w:w="57" w:type="dxa"/>
              <w:left w:w="113" w:type="dxa"/>
              <w:bottom w:w="57" w:type="dxa"/>
              <w:right w:w="113" w:type="dxa"/>
            </w:tcMar>
            <w:hideMark/>
          </w:tcPr>
          <w:p w14:paraId="0CF112F5" w14:textId="77777777" w:rsidR="00D66262" w:rsidRPr="00D66262" w:rsidRDefault="00D66262" w:rsidP="00D66262">
            <w:pPr>
              <w:spacing w:after="0" w:line="240" w:lineRule="auto"/>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0.023 / 0.021</w:t>
            </w:r>
          </w:p>
        </w:tc>
        <w:tc>
          <w:tcPr>
            <w:tcW w:w="0" w:type="auto"/>
            <w:gridSpan w:val="2"/>
            <w:tcMar>
              <w:top w:w="57" w:type="dxa"/>
              <w:left w:w="113" w:type="dxa"/>
              <w:bottom w:w="57" w:type="dxa"/>
              <w:right w:w="113" w:type="dxa"/>
            </w:tcMar>
            <w:hideMark/>
          </w:tcPr>
          <w:p w14:paraId="177102A5" w14:textId="77777777" w:rsidR="00D66262" w:rsidRPr="00D66262" w:rsidRDefault="00D66262" w:rsidP="00D66262">
            <w:pPr>
              <w:spacing w:after="0" w:line="240" w:lineRule="auto"/>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0.009 / 0.008</w:t>
            </w:r>
          </w:p>
        </w:tc>
        <w:tc>
          <w:tcPr>
            <w:tcW w:w="0" w:type="auto"/>
            <w:gridSpan w:val="2"/>
            <w:tcMar>
              <w:top w:w="57" w:type="dxa"/>
              <w:left w:w="113" w:type="dxa"/>
              <w:bottom w:w="57" w:type="dxa"/>
              <w:right w:w="113" w:type="dxa"/>
            </w:tcMar>
            <w:hideMark/>
          </w:tcPr>
          <w:p w14:paraId="657F2BE9" w14:textId="77777777" w:rsidR="00D66262" w:rsidRPr="00D66262" w:rsidRDefault="00D66262" w:rsidP="00D66262">
            <w:pPr>
              <w:spacing w:after="0" w:line="240" w:lineRule="auto"/>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0.062 / 0.061</w:t>
            </w:r>
          </w:p>
        </w:tc>
        <w:tc>
          <w:tcPr>
            <w:tcW w:w="0" w:type="auto"/>
            <w:gridSpan w:val="2"/>
            <w:tcMar>
              <w:top w:w="57" w:type="dxa"/>
              <w:left w:w="113" w:type="dxa"/>
              <w:bottom w:w="57" w:type="dxa"/>
              <w:right w:w="113" w:type="dxa"/>
            </w:tcMar>
            <w:hideMark/>
          </w:tcPr>
          <w:p w14:paraId="5AC47DC8" w14:textId="77777777" w:rsidR="00D66262" w:rsidRPr="00D66262" w:rsidRDefault="00D66262" w:rsidP="00D66262">
            <w:pPr>
              <w:spacing w:after="0" w:line="240" w:lineRule="auto"/>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0.013 / 0.013</w:t>
            </w:r>
          </w:p>
        </w:tc>
        <w:tc>
          <w:tcPr>
            <w:tcW w:w="0" w:type="auto"/>
            <w:gridSpan w:val="2"/>
            <w:tcMar>
              <w:top w:w="57" w:type="dxa"/>
              <w:left w:w="113" w:type="dxa"/>
              <w:bottom w:w="57" w:type="dxa"/>
              <w:right w:w="113" w:type="dxa"/>
            </w:tcMar>
            <w:hideMark/>
          </w:tcPr>
          <w:p w14:paraId="3F1A5053" w14:textId="77777777" w:rsidR="00D66262" w:rsidRPr="00D66262" w:rsidRDefault="00D66262" w:rsidP="00D66262">
            <w:pPr>
              <w:spacing w:after="0" w:line="240" w:lineRule="auto"/>
              <w:rPr>
                <w:rFonts w:ascii="Times New Roman" w:eastAsia="Times New Roman" w:hAnsi="Times New Roman" w:cs="Times New Roman"/>
                <w:sz w:val="24"/>
                <w:szCs w:val="24"/>
                <w:lang w:eastAsia="de-DE"/>
              </w:rPr>
            </w:pPr>
            <w:r w:rsidRPr="00D66262">
              <w:rPr>
                <w:rFonts w:ascii="Times New Roman" w:eastAsia="Times New Roman" w:hAnsi="Times New Roman" w:cs="Times New Roman"/>
                <w:sz w:val="24"/>
                <w:szCs w:val="24"/>
                <w:lang w:eastAsia="de-DE"/>
              </w:rPr>
              <w:t>0.172 / 0.171</w:t>
            </w:r>
          </w:p>
        </w:tc>
      </w:tr>
    </w:tbl>
    <w:p w14:paraId="6BD38D7D" w14:textId="77777777" w:rsidR="0081257A" w:rsidRPr="0081257A" w:rsidRDefault="0081257A" w:rsidP="0081257A">
      <w:pPr>
        <w:widowControl w:val="0"/>
        <w:autoSpaceDE w:val="0"/>
        <w:autoSpaceDN w:val="0"/>
        <w:adjustRightInd w:val="0"/>
        <w:spacing w:after="0" w:line="240" w:lineRule="auto"/>
        <w:rPr>
          <w:rFonts w:ascii="Times New Roman" w:eastAsiaTheme="minorEastAsia" w:hAnsi="Times New Roman" w:cs="Times New Roman"/>
          <w:sz w:val="24"/>
          <w:szCs w:val="24"/>
          <w:lang w:eastAsia="de-DE"/>
        </w:rPr>
      </w:pPr>
    </w:p>
    <w:p w14:paraId="429CBC38" w14:textId="5EE76F47" w:rsidR="0081257A" w:rsidRPr="00E37F4C" w:rsidRDefault="0081257A" w:rsidP="00E37F4C">
      <w:pPr>
        <w:widowControl w:val="0"/>
        <w:autoSpaceDE w:val="0"/>
        <w:autoSpaceDN w:val="0"/>
        <w:adjustRightInd w:val="0"/>
        <w:spacing w:after="0" w:line="240" w:lineRule="auto"/>
        <w:rPr>
          <w:rFonts w:ascii="Times New Roman" w:eastAsiaTheme="minorEastAsia" w:hAnsi="Times New Roman" w:cs="Times New Roman"/>
          <w:sz w:val="24"/>
          <w:szCs w:val="24"/>
          <w:lang w:val="en-US" w:eastAsia="de-DE"/>
        </w:rPr>
        <w:sectPr w:rsidR="0081257A" w:rsidRPr="00E37F4C" w:rsidSect="00EA7D12">
          <w:pgSz w:w="16838" w:h="11906" w:orient="landscape"/>
          <w:pgMar w:top="1417" w:right="1417" w:bottom="1417" w:left="1134" w:header="708" w:footer="708" w:gutter="0"/>
          <w:lnNumType w:countBy="1" w:restart="continuous"/>
          <w:cols w:space="708"/>
          <w:titlePg/>
          <w:docGrid w:linePitch="360"/>
        </w:sectPr>
      </w:pPr>
    </w:p>
    <w:p w14:paraId="646787EA" w14:textId="77777777" w:rsidR="0053678A" w:rsidRPr="0053678A" w:rsidRDefault="0053678A" w:rsidP="0053678A">
      <w:pPr>
        <w:spacing w:line="480" w:lineRule="auto"/>
        <w:jc w:val="center"/>
        <w:rPr>
          <w:rFonts w:ascii="Times New Roman" w:hAnsi="Times New Roman" w:cs="Times New Roman"/>
          <w:b/>
          <w:bCs/>
          <w:sz w:val="24"/>
          <w:szCs w:val="24"/>
          <w:lang w:val="en-US"/>
        </w:rPr>
      </w:pPr>
      <w:r w:rsidRPr="0053678A">
        <w:rPr>
          <w:rFonts w:ascii="Times New Roman" w:hAnsi="Times New Roman" w:cs="Times New Roman"/>
          <w:b/>
          <w:bCs/>
          <w:sz w:val="24"/>
          <w:szCs w:val="24"/>
          <w:lang w:val="en-US"/>
        </w:rPr>
        <w:lastRenderedPageBreak/>
        <w:t>Study 3</w:t>
      </w:r>
    </w:p>
    <w:p w14:paraId="783907A6" w14:textId="71925328" w:rsidR="009558DE" w:rsidRDefault="0053678A" w:rsidP="00481E1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Study 3 investigate</w:t>
      </w:r>
      <w:r w:rsidR="006D6719">
        <w:rPr>
          <w:rFonts w:ascii="Times New Roman" w:hAnsi="Times New Roman" w:cs="Times New Roman"/>
          <w:sz w:val="24"/>
          <w:szCs w:val="24"/>
          <w:lang w:val="en-US"/>
        </w:rPr>
        <w:t>d</w:t>
      </w:r>
      <w:r>
        <w:rPr>
          <w:rFonts w:ascii="Times New Roman" w:hAnsi="Times New Roman" w:cs="Times New Roman"/>
          <w:sz w:val="24"/>
          <w:szCs w:val="24"/>
          <w:lang w:val="en-US"/>
        </w:rPr>
        <w:t xml:space="preserve"> the association of political ideology with attitudinal ambivalence </w:t>
      </w:r>
      <w:ins w:id="237" w:author="Burger, Axel" w:date="2023-05-26T17:40:00Z">
        <w:r w:rsidR="00687F1B">
          <w:rPr>
            <w:rFonts w:ascii="Times New Roman" w:hAnsi="Times New Roman" w:cs="Times New Roman"/>
            <w:sz w:val="24"/>
            <w:szCs w:val="24"/>
            <w:lang w:val="en-US"/>
          </w:rPr>
          <w:t>toward</w:t>
        </w:r>
      </w:ins>
      <w:del w:id="238" w:author="Burger, Axel" w:date="2023-05-26T17:40:00Z">
        <w:r w:rsidDel="00687F1B">
          <w:rPr>
            <w:rFonts w:ascii="Times New Roman" w:hAnsi="Times New Roman" w:cs="Times New Roman"/>
            <w:sz w:val="24"/>
            <w:szCs w:val="24"/>
            <w:lang w:val="en-US"/>
          </w:rPr>
          <w:delText>with respect to</w:delText>
        </w:r>
      </w:del>
      <w:r>
        <w:rPr>
          <w:rFonts w:ascii="Times New Roman" w:hAnsi="Times New Roman" w:cs="Times New Roman"/>
          <w:sz w:val="24"/>
          <w:szCs w:val="24"/>
          <w:lang w:val="en-US"/>
        </w:rPr>
        <w:t xml:space="preserve"> political parties rather than political candidates</w:t>
      </w:r>
      <w:del w:id="239" w:author="Burger, Axel" w:date="2023-05-26T17:40:00Z">
        <w:r w:rsidDel="00687F1B">
          <w:rPr>
            <w:rFonts w:ascii="Times New Roman" w:hAnsi="Times New Roman" w:cs="Times New Roman"/>
            <w:sz w:val="24"/>
            <w:szCs w:val="24"/>
            <w:lang w:val="en-US"/>
          </w:rPr>
          <w:delText xml:space="preserve"> as attitude targets</w:delText>
        </w:r>
      </w:del>
      <w:r>
        <w:rPr>
          <w:rFonts w:ascii="Times New Roman" w:hAnsi="Times New Roman" w:cs="Times New Roman"/>
          <w:sz w:val="24"/>
          <w:szCs w:val="24"/>
          <w:lang w:val="en-US"/>
        </w:rPr>
        <w:t>.</w:t>
      </w:r>
      <w:r w:rsidR="00362437">
        <w:rPr>
          <w:rFonts w:ascii="Times New Roman" w:hAnsi="Times New Roman" w:cs="Times New Roman"/>
          <w:sz w:val="24"/>
          <w:szCs w:val="24"/>
          <w:lang w:val="en-US"/>
        </w:rPr>
        <w:t xml:space="preserve"> It use</w:t>
      </w:r>
      <w:r w:rsidR="006D6719">
        <w:rPr>
          <w:rFonts w:ascii="Times New Roman" w:hAnsi="Times New Roman" w:cs="Times New Roman"/>
          <w:sz w:val="24"/>
          <w:szCs w:val="24"/>
          <w:lang w:val="en-US"/>
        </w:rPr>
        <w:t>d</w:t>
      </w:r>
      <w:r w:rsidR="00362437">
        <w:rPr>
          <w:rFonts w:ascii="Times New Roman" w:hAnsi="Times New Roman" w:cs="Times New Roman"/>
          <w:sz w:val="24"/>
          <w:szCs w:val="24"/>
          <w:lang w:val="en-US"/>
        </w:rPr>
        <w:t xml:space="preserve"> data collected in the context of the German Federal Elections 2013 on attitudes toward the five parties represented in the German Bundestag at that time.</w:t>
      </w:r>
    </w:p>
    <w:p w14:paraId="2A86EC00" w14:textId="77777777" w:rsidR="009558DE" w:rsidRPr="009558DE" w:rsidRDefault="009558DE" w:rsidP="00481E13">
      <w:pPr>
        <w:spacing w:line="480" w:lineRule="auto"/>
        <w:rPr>
          <w:rFonts w:ascii="Times New Roman" w:hAnsi="Times New Roman" w:cs="Times New Roman"/>
          <w:b/>
          <w:bCs/>
          <w:sz w:val="24"/>
          <w:szCs w:val="24"/>
          <w:lang w:val="en-US"/>
        </w:rPr>
      </w:pPr>
      <w:r w:rsidRPr="009558DE">
        <w:rPr>
          <w:rFonts w:ascii="Times New Roman" w:hAnsi="Times New Roman" w:cs="Times New Roman"/>
          <w:b/>
          <w:bCs/>
          <w:sz w:val="24"/>
          <w:szCs w:val="24"/>
          <w:lang w:val="en-US"/>
        </w:rPr>
        <w:t>Method</w:t>
      </w:r>
    </w:p>
    <w:p w14:paraId="37A88115" w14:textId="7BFCF68F" w:rsidR="009558DE" w:rsidRDefault="009558DE" w:rsidP="00481E1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9558DE">
        <w:rPr>
          <w:rFonts w:ascii="Times New Roman" w:hAnsi="Times New Roman" w:cs="Times New Roman"/>
          <w:b/>
          <w:bCs/>
          <w:sz w:val="24"/>
          <w:szCs w:val="24"/>
          <w:lang w:val="en-US"/>
        </w:rPr>
        <w:t>Sample.</w:t>
      </w:r>
      <w:r>
        <w:rPr>
          <w:rFonts w:ascii="Times New Roman" w:hAnsi="Times New Roman" w:cs="Times New Roman"/>
          <w:sz w:val="24"/>
          <w:szCs w:val="24"/>
          <w:lang w:val="en-US"/>
        </w:rPr>
        <w:t xml:space="preserve"> </w:t>
      </w:r>
      <w:r w:rsidR="00951092">
        <w:rPr>
          <w:rFonts w:ascii="Times New Roman" w:hAnsi="Times New Roman" w:cs="Times New Roman"/>
          <w:sz w:val="24"/>
          <w:szCs w:val="24"/>
          <w:lang w:val="en-US"/>
        </w:rPr>
        <w:t xml:space="preserve">Study 3 uses data of the </w:t>
      </w:r>
      <w:r w:rsidR="007E45A0">
        <w:rPr>
          <w:rFonts w:ascii="Times New Roman" w:hAnsi="Times New Roman" w:cs="Times New Roman"/>
          <w:sz w:val="24"/>
          <w:szCs w:val="24"/>
          <w:lang w:val="en-US"/>
        </w:rPr>
        <w:t xml:space="preserve">2013 </w:t>
      </w:r>
      <w:r w:rsidR="00951092">
        <w:rPr>
          <w:rFonts w:ascii="Times New Roman" w:hAnsi="Times New Roman" w:cs="Times New Roman"/>
          <w:sz w:val="24"/>
          <w:szCs w:val="24"/>
          <w:lang w:val="en-US"/>
        </w:rPr>
        <w:t>Short-term Campaign Panel of the GLES</w:t>
      </w:r>
      <w:r w:rsidR="007E45A0">
        <w:rPr>
          <w:rFonts w:ascii="Times New Roman" w:hAnsi="Times New Roman" w:cs="Times New Roman"/>
          <w:sz w:val="24"/>
          <w:szCs w:val="24"/>
          <w:lang w:val="en-US"/>
        </w:rPr>
        <w:t xml:space="preserve"> </w:t>
      </w:r>
      <w:r w:rsidR="00951092">
        <w:rPr>
          <w:rFonts w:ascii="Times New Roman" w:hAnsi="Times New Roman" w:cs="Times New Roman"/>
          <w:sz w:val="24"/>
          <w:szCs w:val="24"/>
          <w:lang w:val="en-US"/>
        </w:rPr>
        <w:fldChar w:fldCharType="begin"/>
      </w:r>
      <w:r w:rsidR="00C87CB5">
        <w:rPr>
          <w:rFonts w:ascii="Times New Roman" w:hAnsi="Times New Roman" w:cs="Times New Roman"/>
          <w:sz w:val="24"/>
          <w:szCs w:val="24"/>
          <w:lang w:val="en-US"/>
        </w:rPr>
        <w:instrText xml:space="preserve"> ADDIN ZOTERO_ITEM CSL_CITATION {"citationID":"LXOQoKxJ","properties":{"formattedCitation":"(GLES, 2016)","plainCitation":"(GLES, 2016)","noteIndex":0},"citationItems":[{"id":936,"uris":["http://zotero.org/users/6602770/items/4C2GZP84"],"itemData":{"id":936,"type":"dataset","DOI":"10.4232/1.12561","language":"de","publisher":"GESIS Data Archive, Cologne","source":"DOI.org (Datacite)","title":"Short-term Campaign Panel 2013 (ZA5704)","URL":"https://search.gesis.org/research_data/ZA5704?doi=10.4232/1.12561","version":"3.2.0","author":[{"family":"GLES","given":""}],"contributor":[{"family":"Rattinger","given":"Hans"},{"family":"Roßteutscher","given":"Sigrid"},{"family":"Schmitt-Beck","given":"Rüdiger"},{"family":"Weßels","given":"Bernhard"},{"family":"Wolf","given":"Christof"},{"family":"Rattinger","given":"Hans"},{"family":"Wiegand","given":"Elena"},{"family":"Plischke","given":"Thomas"},{"family":"Förster","given":"André"},{"family":"Kaukal","given":"Malte"},{"family":"Bamberg Center For Empirical Studies (BACES), Bamberg","given":""}],"accessed":{"date-parts":[["2022",8,3]]},"issued":{"date-parts":[["2016"]]}}}],"schema":"https://github.com/citation-style-language/schema/raw/master/csl-citation.json"} </w:instrText>
      </w:r>
      <w:r w:rsidR="00951092">
        <w:rPr>
          <w:rFonts w:ascii="Times New Roman" w:hAnsi="Times New Roman" w:cs="Times New Roman"/>
          <w:sz w:val="24"/>
          <w:szCs w:val="24"/>
          <w:lang w:val="en-US"/>
        </w:rPr>
        <w:fldChar w:fldCharType="separate"/>
      </w:r>
      <w:r w:rsidR="00B118B4" w:rsidRPr="00B118B4">
        <w:rPr>
          <w:rFonts w:ascii="Times New Roman" w:hAnsi="Times New Roman" w:cs="Times New Roman"/>
          <w:sz w:val="24"/>
          <w:lang w:val="en-US"/>
        </w:rPr>
        <w:t>(GLES, 2016)</w:t>
      </w:r>
      <w:r w:rsidR="00951092">
        <w:rPr>
          <w:rFonts w:ascii="Times New Roman" w:hAnsi="Times New Roman" w:cs="Times New Roman"/>
          <w:sz w:val="24"/>
          <w:szCs w:val="24"/>
          <w:lang w:val="en-US"/>
        </w:rPr>
        <w:fldChar w:fldCharType="end"/>
      </w:r>
      <w:r w:rsidR="007E45A0">
        <w:rPr>
          <w:rFonts w:ascii="Times New Roman" w:hAnsi="Times New Roman" w:cs="Times New Roman"/>
          <w:sz w:val="24"/>
          <w:szCs w:val="24"/>
          <w:lang w:val="en-US"/>
        </w:rPr>
        <w:t>, which</w:t>
      </w:r>
      <w:r w:rsidR="00951092">
        <w:rPr>
          <w:rFonts w:ascii="Times New Roman" w:hAnsi="Times New Roman" w:cs="Times New Roman"/>
          <w:sz w:val="24"/>
          <w:szCs w:val="24"/>
          <w:lang w:val="en-US"/>
        </w:rPr>
        <w:t xml:space="preserve"> was conducted as an online survey</w:t>
      </w:r>
      <w:r w:rsidR="007E45A0">
        <w:rPr>
          <w:rFonts w:ascii="Times New Roman" w:hAnsi="Times New Roman" w:cs="Times New Roman"/>
          <w:sz w:val="24"/>
          <w:szCs w:val="24"/>
          <w:lang w:val="en-US"/>
        </w:rPr>
        <w:t>.</w:t>
      </w:r>
      <w:r w:rsidR="00951092">
        <w:rPr>
          <w:rFonts w:ascii="Times New Roman" w:hAnsi="Times New Roman" w:cs="Times New Roman"/>
          <w:sz w:val="24"/>
          <w:szCs w:val="24"/>
          <w:lang w:val="en-US"/>
        </w:rPr>
        <w:t xml:space="preserve"> </w:t>
      </w:r>
      <w:r w:rsidR="007E45A0">
        <w:rPr>
          <w:rFonts w:ascii="Times New Roman" w:hAnsi="Times New Roman" w:cs="Times New Roman"/>
          <w:sz w:val="24"/>
          <w:szCs w:val="24"/>
          <w:lang w:val="en-US"/>
        </w:rPr>
        <w:t>R</w:t>
      </w:r>
      <w:r w:rsidR="00951092">
        <w:rPr>
          <w:rFonts w:ascii="Times New Roman" w:hAnsi="Times New Roman" w:cs="Times New Roman"/>
          <w:sz w:val="24"/>
          <w:szCs w:val="24"/>
          <w:lang w:val="en-US"/>
        </w:rPr>
        <w:t xml:space="preserve">espondents eligible to vote at the elections were recruited trough quota sampling (age, gender, education) from the frame population of a large online access panel run by a commercial service provider (for details, see official study documentation). All respondents with answers on the relevant variables (see below) were included in the analyses which resulted in a maximal sample of </w:t>
      </w:r>
      <w:r w:rsidR="00DE3ADF">
        <w:rPr>
          <w:rFonts w:ascii="Times New Roman" w:hAnsi="Times New Roman" w:cs="Times New Roman"/>
          <w:sz w:val="24"/>
          <w:szCs w:val="24"/>
          <w:lang w:val="en-US"/>
        </w:rPr>
        <w:t>4</w:t>
      </w:r>
      <w:r w:rsidR="00951092">
        <w:rPr>
          <w:rFonts w:ascii="Times New Roman" w:hAnsi="Times New Roman" w:cs="Times New Roman"/>
          <w:sz w:val="24"/>
          <w:szCs w:val="24"/>
          <w:lang w:val="en-US"/>
        </w:rPr>
        <w:t>,</w:t>
      </w:r>
      <w:r w:rsidR="00DE3ADF">
        <w:rPr>
          <w:rFonts w:ascii="Times New Roman" w:hAnsi="Times New Roman" w:cs="Times New Roman"/>
          <w:sz w:val="24"/>
          <w:szCs w:val="24"/>
          <w:lang w:val="en-US"/>
        </w:rPr>
        <w:t>789</w:t>
      </w:r>
      <w:r w:rsidR="00951092">
        <w:rPr>
          <w:rFonts w:ascii="Times New Roman" w:hAnsi="Times New Roman" w:cs="Times New Roman"/>
          <w:sz w:val="24"/>
          <w:szCs w:val="24"/>
          <w:lang w:val="en-US"/>
        </w:rPr>
        <w:t xml:space="preserve"> respondents (</w:t>
      </w:r>
      <w:r w:rsidR="00DE3ADF">
        <w:rPr>
          <w:rFonts w:ascii="Times New Roman" w:hAnsi="Times New Roman" w:cs="Times New Roman"/>
          <w:sz w:val="24"/>
          <w:szCs w:val="24"/>
          <w:lang w:val="en-US"/>
        </w:rPr>
        <w:t>49</w:t>
      </w:r>
      <w:r w:rsidR="00951092">
        <w:rPr>
          <w:rFonts w:ascii="Times New Roman" w:hAnsi="Times New Roman" w:cs="Times New Roman"/>
          <w:sz w:val="24"/>
          <w:szCs w:val="24"/>
          <w:lang w:val="en-US"/>
        </w:rPr>
        <w:t>.</w:t>
      </w:r>
      <w:r w:rsidR="00B0238C">
        <w:rPr>
          <w:rFonts w:ascii="Times New Roman" w:hAnsi="Times New Roman" w:cs="Times New Roman"/>
          <w:sz w:val="24"/>
          <w:szCs w:val="24"/>
          <w:lang w:val="en-US"/>
        </w:rPr>
        <w:t>05</w:t>
      </w:r>
      <w:r w:rsidR="00951092">
        <w:rPr>
          <w:rFonts w:ascii="Times New Roman" w:hAnsi="Times New Roman" w:cs="Times New Roman"/>
          <w:sz w:val="24"/>
          <w:szCs w:val="24"/>
          <w:lang w:val="en-US"/>
        </w:rPr>
        <w:t xml:space="preserve">% women, </w:t>
      </w:r>
      <w:r w:rsidR="00951092" w:rsidRPr="004558C4">
        <w:rPr>
          <w:rFonts w:ascii="Times New Roman" w:hAnsi="Times New Roman" w:cs="Times New Roman"/>
          <w:i/>
          <w:iCs/>
          <w:sz w:val="24"/>
          <w:szCs w:val="24"/>
          <w:lang w:val="en-US"/>
        </w:rPr>
        <w:t>M</w:t>
      </w:r>
      <w:r w:rsidR="00951092" w:rsidRPr="004558C4">
        <w:rPr>
          <w:rFonts w:ascii="Times New Roman" w:hAnsi="Times New Roman" w:cs="Times New Roman"/>
          <w:sz w:val="24"/>
          <w:szCs w:val="24"/>
          <w:vertAlign w:val="subscript"/>
          <w:lang w:val="en-US"/>
        </w:rPr>
        <w:t>age</w:t>
      </w:r>
      <w:r w:rsidR="00951092">
        <w:rPr>
          <w:rFonts w:ascii="Times New Roman" w:hAnsi="Times New Roman" w:cs="Times New Roman"/>
          <w:sz w:val="24"/>
          <w:szCs w:val="24"/>
          <w:lang w:val="en-US"/>
        </w:rPr>
        <w:t xml:space="preserve"> = 4</w:t>
      </w:r>
      <w:r w:rsidR="00B0238C">
        <w:rPr>
          <w:rFonts w:ascii="Times New Roman" w:hAnsi="Times New Roman" w:cs="Times New Roman"/>
          <w:sz w:val="24"/>
          <w:szCs w:val="24"/>
          <w:lang w:val="en-US"/>
        </w:rPr>
        <w:t>6</w:t>
      </w:r>
      <w:r w:rsidR="00951092">
        <w:rPr>
          <w:rFonts w:ascii="Times New Roman" w:hAnsi="Times New Roman" w:cs="Times New Roman"/>
          <w:sz w:val="24"/>
          <w:szCs w:val="24"/>
          <w:lang w:val="en-US"/>
        </w:rPr>
        <w:t>.</w:t>
      </w:r>
      <w:r w:rsidR="00B0238C">
        <w:rPr>
          <w:rFonts w:ascii="Times New Roman" w:hAnsi="Times New Roman" w:cs="Times New Roman"/>
          <w:sz w:val="24"/>
          <w:szCs w:val="24"/>
          <w:lang w:val="en-US"/>
        </w:rPr>
        <w:t>03</w:t>
      </w:r>
      <w:r w:rsidR="00951092">
        <w:rPr>
          <w:rFonts w:ascii="Times New Roman" w:hAnsi="Times New Roman" w:cs="Times New Roman"/>
          <w:sz w:val="24"/>
          <w:szCs w:val="24"/>
          <w:lang w:val="en-US"/>
        </w:rPr>
        <w:t xml:space="preserve">, </w:t>
      </w:r>
      <w:proofErr w:type="spellStart"/>
      <w:r w:rsidR="00951092" w:rsidRPr="004558C4">
        <w:rPr>
          <w:rFonts w:ascii="Times New Roman" w:hAnsi="Times New Roman" w:cs="Times New Roman"/>
          <w:i/>
          <w:iCs/>
          <w:sz w:val="24"/>
          <w:szCs w:val="24"/>
          <w:lang w:val="en-US"/>
        </w:rPr>
        <w:t>SD</w:t>
      </w:r>
      <w:r w:rsidR="00951092" w:rsidRPr="004558C4">
        <w:rPr>
          <w:rFonts w:ascii="Times New Roman" w:hAnsi="Times New Roman" w:cs="Times New Roman"/>
          <w:sz w:val="24"/>
          <w:szCs w:val="24"/>
          <w:vertAlign w:val="subscript"/>
          <w:lang w:val="en-US"/>
        </w:rPr>
        <w:t>age</w:t>
      </w:r>
      <w:proofErr w:type="spellEnd"/>
      <w:r w:rsidR="00951092">
        <w:rPr>
          <w:rFonts w:ascii="Times New Roman" w:hAnsi="Times New Roman" w:cs="Times New Roman"/>
          <w:sz w:val="24"/>
          <w:szCs w:val="24"/>
          <w:lang w:val="en-US"/>
        </w:rPr>
        <w:t xml:space="preserve"> = 14.</w:t>
      </w:r>
      <w:r w:rsidR="00B0238C">
        <w:rPr>
          <w:rFonts w:ascii="Times New Roman" w:hAnsi="Times New Roman" w:cs="Times New Roman"/>
          <w:sz w:val="24"/>
          <w:szCs w:val="24"/>
          <w:lang w:val="en-US"/>
        </w:rPr>
        <w:t>76</w:t>
      </w:r>
      <w:r w:rsidR="00951092">
        <w:rPr>
          <w:rFonts w:ascii="Times New Roman" w:hAnsi="Times New Roman" w:cs="Times New Roman"/>
          <w:sz w:val="24"/>
          <w:szCs w:val="24"/>
          <w:lang w:val="en-US"/>
        </w:rPr>
        <w:t>).</w:t>
      </w:r>
    </w:p>
    <w:p w14:paraId="7F511468" w14:textId="0683B7AA" w:rsidR="007F157B" w:rsidRDefault="009558DE" w:rsidP="00481E1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9558DE">
        <w:rPr>
          <w:rFonts w:ascii="Times New Roman" w:hAnsi="Times New Roman" w:cs="Times New Roman"/>
          <w:b/>
          <w:bCs/>
          <w:sz w:val="24"/>
          <w:szCs w:val="24"/>
          <w:lang w:val="en-US"/>
        </w:rPr>
        <w:t>Affective ambivalence.</w:t>
      </w:r>
      <w:r>
        <w:rPr>
          <w:rFonts w:ascii="Times New Roman" w:hAnsi="Times New Roman" w:cs="Times New Roman"/>
          <w:sz w:val="24"/>
          <w:szCs w:val="24"/>
          <w:lang w:val="en-US"/>
        </w:rPr>
        <w:t xml:space="preserve"> Positive and negative feelings were measured as in Study 1, however, with political parties instead of political candidates as the attitude targets. An affective ambivalence score for each political party was calculated as described in Study 1. As the measures of negative and positive feelings were included in waves 1, 3, and 6 of the campaign panel, average ambivalence scores across waves were calculated (</w:t>
      </w:r>
      <w:r w:rsidR="007B02E1">
        <w:rPr>
          <w:rFonts w:ascii="Times New Roman" w:hAnsi="Times New Roman" w:cs="Times New Roman"/>
          <w:sz w:val="24"/>
          <w:szCs w:val="24"/>
          <w:lang w:val="en-US"/>
        </w:rPr>
        <w:t xml:space="preserve">.86 </w:t>
      </w:r>
      <w:r w:rsidR="007F157B">
        <w:rPr>
          <w:rFonts w:ascii="Times New Roman" w:hAnsi="Times New Roman" w:cs="Times New Roman"/>
          <w:sz w:val="24"/>
          <w:szCs w:val="24"/>
          <w:lang w:val="en-US"/>
        </w:rPr>
        <w:t xml:space="preserve">≤ </w:t>
      </w:r>
      <w:r w:rsidR="007B02E1">
        <w:rPr>
          <w:rFonts w:ascii="Times New Roman" w:hAnsi="Times New Roman" w:cs="Times New Roman"/>
          <w:i/>
          <w:iCs/>
          <w:sz w:val="24"/>
          <w:szCs w:val="24"/>
          <w:lang w:val="en-US"/>
        </w:rPr>
        <w:t xml:space="preserve">α </w:t>
      </w:r>
      <w:r w:rsidR="007F157B">
        <w:rPr>
          <w:rFonts w:ascii="Times New Roman" w:hAnsi="Times New Roman" w:cs="Times New Roman"/>
          <w:sz w:val="24"/>
          <w:szCs w:val="24"/>
          <w:lang w:val="en-US"/>
        </w:rPr>
        <w:t xml:space="preserve">≤ </w:t>
      </w:r>
      <w:r w:rsidR="007B02E1">
        <w:rPr>
          <w:rFonts w:ascii="Times New Roman" w:hAnsi="Times New Roman" w:cs="Times New Roman"/>
          <w:sz w:val="24"/>
          <w:szCs w:val="24"/>
          <w:lang w:val="en-US"/>
        </w:rPr>
        <w:t>.91</w:t>
      </w:r>
      <w:r>
        <w:rPr>
          <w:rFonts w:ascii="Times New Roman" w:hAnsi="Times New Roman" w:cs="Times New Roman"/>
          <w:sz w:val="24"/>
          <w:szCs w:val="24"/>
          <w:lang w:val="en-US"/>
        </w:rPr>
        <w:t>).</w:t>
      </w:r>
    </w:p>
    <w:p w14:paraId="1BC812CD" w14:textId="792270F0" w:rsidR="007F157B" w:rsidRDefault="007F157B" w:rsidP="00481E1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377B33">
        <w:rPr>
          <w:rFonts w:ascii="Times New Roman" w:hAnsi="Times New Roman" w:cs="Times New Roman"/>
          <w:b/>
          <w:bCs/>
          <w:sz w:val="24"/>
          <w:szCs w:val="24"/>
          <w:lang w:val="en-US"/>
        </w:rPr>
        <w:t>Further variables.</w:t>
      </w:r>
      <w:r>
        <w:rPr>
          <w:rFonts w:ascii="Times New Roman" w:hAnsi="Times New Roman" w:cs="Times New Roman"/>
          <w:sz w:val="24"/>
          <w:szCs w:val="24"/>
          <w:lang w:val="en-US"/>
        </w:rPr>
        <w:t xml:space="preserve"> General attitudes toward the </w:t>
      </w:r>
      <w:r w:rsidR="00BD77A2">
        <w:rPr>
          <w:rFonts w:ascii="Times New Roman" w:hAnsi="Times New Roman" w:cs="Times New Roman"/>
          <w:sz w:val="24"/>
          <w:szCs w:val="24"/>
          <w:lang w:val="en-US"/>
        </w:rPr>
        <w:t>parties</w:t>
      </w:r>
      <w:r>
        <w:rPr>
          <w:rFonts w:ascii="Times New Roman" w:hAnsi="Times New Roman" w:cs="Times New Roman"/>
          <w:sz w:val="24"/>
          <w:szCs w:val="24"/>
          <w:lang w:val="en-US"/>
        </w:rPr>
        <w:t>, political ideology, political interest, and the other control variables were measured as in Study 1.</w:t>
      </w:r>
    </w:p>
    <w:p w14:paraId="0A51E945" w14:textId="3D1A27FD" w:rsidR="007F157B" w:rsidRPr="007F157B" w:rsidRDefault="007F157B" w:rsidP="00481E13">
      <w:pPr>
        <w:spacing w:line="480" w:lineRule="auto"/>
        <w:rPr>
          <w:rFonts w:ascii="Times New Roman" w:hAnsi="Times New Roman" w:cs="Times New Roman"/>
          <w:b/>
          <w:bCs/>
          <w:sz w:val="24"/>
          <w:szCs w:val="24"/>
          <w:lang w:val="en-US"/>
        </w:rPr>
      </w:pPr>
      <w:r w:rsidRPr="007F157B">
        <w:rPr>
          <w:rFonts w:ascii="Times New Roman" w:hAnsi="Times New Roman" w:cs="Times New Roman"/>
          <w:b/>
          <w:bCs/>
          <w:sz w:val="24"/>
          <w:szCs w:val="24"/>
          <w:lang w:val="en-US"/>
        </w:rPr>
        <w:t>Results</w:t>
      </w:r>
      <w:ins w:id="240" w:author="Burger, Axel" w:date="2023-05-26T17:42:00Z">
        <w:r w:rsidR="00687F1B">
          <w:rPr>
            <w:rFonts w:ascii="Times New Roman" w:hAnsi="Times New Roman" w:cs="Times New Roman"/>
            <w:b/>
            <w:bCs/>
            <w:sz w:val="24"/>
            <w:szCs w:val="24"/>
            <w:lang w:val="en-US"/>
          </w:rPr>
          <w:t xml:space="preserve"> and Discussion</w:t>
        </w:r>
      </w:ins>
      <w:ins w:id="241" w:author="Burger, Axel" w:date="2023-05-26T18:01:00Z">
        <w:r w:rsidR="00D53D16">
          <w:rPr>
            <w:rFonts w:ascii="Times New Roman" w:hAnsi="Times New Roman" w:cs="Times New Roman"/>
            <w:b/>
            <w:bCs/>
            <w:sz w:val="24"/>
            <w:szCs w:val="24"/>
            <w:lang w:val="en-US"/>
          </w:rPr>
          <w:t xml:space="preserve"> </w:t>
        </w:r>
      </w:ins>
    </w:p>
    <w:p w14:paraId="300D463E" w14:textId="56F7C473" w:rsidR="008C2547" w:rsidRDefault="007F157B" w:rsidP="00481E1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7E45A0">
        <w:rPr>
          <w:rFonts w:ascii="Times New Roman" w:hAnsi="Times New Roman" w:cs="Times New Roman"/>
          <w:sz w:val="24"/>
          <w:szCs w:val="24"/>
          <w:lang w:val="en-US"/>
        </w:rPr>
        <w:t>In the data of Study 3, a</w:t>
      </w:r>
      <w:r w:rsidR="0058412E">
        <w:rPr>
          <w:rFonts w:ascii="Times New Roman" w:hAnsi="Times New Roman" w:cs="Times New Roman"/>
          <w:sz w:val="24"/>
          <w:szCs w:val="24"/>
          <w:lang w:val="en-US"/>
        </w:rPr>
        <w:t>s in the previous studies, political interest is negatively correlated with political ideology</w:t>
      </w:r>
      <w:r w:rsidR="00731192">
        <w:rPr>
          <w:rFonts w:ascii="Times New Roman" w:hAnsi="Times New Roman" w:cs="Times New Roman"/>
          <w:sz w:val="24"/>
          <w:szCs w:val="24"/>
          <w:lang w:val="en-US"/>
        </w:rPr>
        <w:t xml:space="preserve"> </w:t>
      </w:r>
      <w:r w:rsidR="0058412E">
        <w:rPr>
          <w:rFonts w:ascii="Times New Roman" w:hAnsi="Times New Roman" w:cs="Times New Roman"/>
          <w:sz w:val="24"/>
          <w:szCs w:val="24"/>
          <w:lang w:val="en-US"/>
        </w:rPr>
        <w:t xml:space="preserve">as well as with attitudinal ambivalence toward the different parties (see </w:t>
      </w:r>
      <w:r w:rsidR="0058412E" w:rsidRPr="00953932">
        <w:rPr>
          <w:rFonts w:ascii="Times New Roman" w:hAnsi="Times New Roman" w:cs="Times New Roman"/>
          <w:i/>
          <w:iCs/>
          <w:sz w:val="24"/>
          <w:szCs w:val="24"/>
          <w:lang w:val="en-US"/>
        </w:rPr>
        <w:t xml:space="preserve">Table </w:t>
      </w:r>
      <w:r w:rsidR="00731192">
        <w:rPr>
          <w:rFonts w:ascii="Times New Roman" w:hAnsi="Times New Roman" w:cs="Times New Roman"/>
          <w:i/>
          <w:iCs/>
          <w:sz w:val="24"/>
          <w:szCs w:val="24"/>
          <w:lang w:val="en-US"/>
        </w:rPr>
        <w:t>2</w:t>
      </w:r>
      <w:r w:rsidR="0058412E">
        <w:rPr>
          <w:rFonts w:ascii="Times New Roman" w:hAnsi="Times New Roman" w:cs="Times New Roman"/>
          <w:sz w:val="24"/>
          <w:szCs w:val="24"/>
          <w:lang w:val="en-US"/>
        </w:rPr>
        <w:t>).</w:t>
      </w:r>
    </w:p>
    <w:p w14:paraId="5954CD8B" w14:textId="3E75D8AC" w:rsidR="00F04B41" w:rsidRDefault="008C2547" w:rsidP="00481E1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731192">
        <w:rPr>
          <w:rFonts w:ascii="Times New Roman" w:hAnsi="Times New Roman" w:cs="Times New Roman"/>
          <w:sz w:val="24"/>
          <w:szCs w:val="24"/>
          <w:lang w:val="en-US"/>
        </w:rPr>
        <w:t>T</w:t>
      </w:r>
      <w:r>
        <w:rPr>
          <w:rFonts w:ascii="Times New Roman" w:hAnsi="Times New Roman" w:cs="Times New Roman"/>
          <w:sz w:val="24"/>
          <w:szCs w:val="24"/>
          <w:lang w:val="en-US"/>
        </w:rPr>
        <w:t xml:space="preserve">he direction of the linear association of political ideology with affective ambivalence is inconsistent </w:t>
      </w:r>
      <w:r w:rsidR="00731192">
        <w:rPr>
          <w:rFonts w:ascii="Times New Roman" w:hAnsi="Times New Roman" w:cs="Times New Roman"/>
          <w:sz w:val="24"/>
          <w:szCs w:val="24"/>
          <w:lang w:val="en-US"/>
        </w:rPr>
        <w:t xml:space="preserve">for the different political parties, ranging from a positive correlation of </w:t>
      </w:r>
      <w:r w:rsidR="00731192" w:rsidRPr="006D6719">
        <w:rPr>
          <w:rFonts w:ascii="Times New Roman" w:hAnsi="Times New Roman" w:cs="Times New Roman"/>
          <w:i/>
          <w:iCs/>
          <w:sz w:val="24"/>
          <w:szCs w:val="24"/>
          <w:lang w:val="en-US"/>
        </w:rPr>
        <w:t xml:space="preserve">r </w:t>
      </w:r>
      <w:r w:rsidR="00731192">
        <w:rPr>
          <w:rFonts w:ascii="Times New Roman" w:hAnsi="Times New Roman" w:cs="Times New Roman"/>
          <w:sz w:val="24"/>
          <w:szCs w:val="24"/>
          <w:lang w:val="en-US"/>
        </w:rPr>
        <w:t xml:space="preserve">= .33 to a negative correlation of </w:t>
      </w:r>
      <w:r w:rsidR="00731192" w:rsidRPr="006D6719">
        <w:rPr>
          <w:rFonts w:ascii="Times New Roman" w:hAnsi="Times New Roman" w:cs="Times New Roman"/>
          <w:i/>
          <w:iCs/>
          <w:sz w:val="24"/>
          <w:szCs w:val="24"/>
          <w:lang w:val="en-US"/>
        </w:rPr>
        <w:t>r</w:t>
      </w:r>
      <w:r w:rsidR="00731192">
        <w:rPr>
          <w:rFonts w:ascii="Times New Roman" w:hAnsi="Times New Roman" w:cs="Times New Roman"/>
          <w:sz w:val="24"/>
          <w:szCs w:val="24"/>
          <w:lang w:val="en-US"/>
        </w:rPr>
        <w:t xml:space="preserve"> = -.14 (see </w:t>
      </w:r>
      <w:r w:rsidR="00731192" w:rsidRPr="00086EB3">
        <w:rPr>
          <w:rFonts w:ascii="Times New Roman" w:hAnsi="Times New Roman" w:cs="Times New Roman"/>
          <w:i/>
          <w:iCs/>
          <w:sz w:val="24"/>
          <w:szCs w:val="24"/>
          <w:lang w:val="en-US"/>
        </w:rPr>
        <w:t>Table 2</w:t>
      </w:r>
      <w:r w:rsidR="00731192">
        <w:rPr>
          <w:rFonts w:ascii="Times New Roman" w:hAnsi="Times New Roman" w:cs="Times New Roman"/>
          <w:sz w:val="24"/>
          <w:szCs w:val="24"/>
          <w:lang w:val="en-US"/>
        </w:rPr>
        <w:t>, see also Table</w:t>
      </w:r>
      <w:r w:rsidR="00086EB3">
        <w:rPr>
          <w:rFonts w:ascii="Times New Roman" w:hAnsi="Times New Roman" w:cs="Times New Roman"/>
          <w:sz w:val="24"/>
          <w:szCs w:val="24"/>
          <w:lang w:val="en-US"/>
        </w:rPr>
        <w:t xml:space="preserve"> </w:t>
      </w:r>
      <w:r w:rsidR="00731192">
        <w:rPr>
          <w:rFonts w:ascii="Times New Roman" w:hAnsi="Times New Roman" w:cs="Times New Roman"/>
          <w:sz w:val="24"/>
          <w:szCs w:val="24"/>
          <w:lang w:val="en-US"/>
        </w:rPr>
        <w:t>A</w:t>
      </w:r>
      <w:r w:rsidR="00086EB3">
        <w:rPr>
          <w:rFonts w:ascii="Times New Roman" w:hAnsi="Times New Roman" w:cs="Times New Roman"/>
          <w:sz w:val="24"/>
          <w:szCs w:val="24"/>
          <w:lang w:val="en-US"/>
        </w:rPr>
        <w:t>6</w:t>
      </w:r>
      <w:r w:rsidR="00731192">
        <w:rPr>
          <w:rFonts w:ascii="Times New Roman" w:hAnsi="Times New Roman" w:cs="Times New Roman"/>
          <w:sz w:val="24"/>
          <w:szCs w:val="24"/>
          <w:lang w:val="en-US"/>
        </w:rPr>
        <w:t xml:space="preserve"> in the Online Appendix, for the results of regression analyses including control variables).</w:t>
      </w:r>
    </w:p>
    <w:p w14:paraId="7B7B9B17" w14:textId="3D80F228" w:rsidR="007E45A0" w:rsidRDefault="007E45A0" w:rsidP="00481E1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Two-lines tests provide evidence for an inversely u-shaped association between ideology and affective ambivalence in the case of all political parties except for the FDP (for details, see Figures A</w:t>
      </w:r>
      <w:r w:rsidR="00086EB3">
        <w:rPr>
          <w:rFonts w:ascii="Times New Roman" w:hAnsi="Times New Roman" w:cs="Times New Roman"/>
          <w:sz w:val="24"/>
          <w:szCs w:val="24"/>
          <w:lang w:val="en-US"/>
        </w:rPr>
        <w:t>11</w:t>
      </w:r>
      <w:r>
        <w:rPr>
          <w:rFonts w:ascii="Times New Roman" w:hAnsi="Times New Roman" w:cs="Times New Roman"/>
          <w:sz w:val="24"/>
          <w:szCs w:val="24"/>
          <w:lang w:val="en-US"/>
        </w:rPr>
        <w:t xml:space="preserve"> to A1</w:t>
      </w:r>
      <w:r w:rsidR="00086EB3">
        <w:rPr>
          <w:rFonts w:ascii="Times New Roman" w:hAnsi="Times New Roman" w:cs="Times New Roman"/>
          <w:sz w:val="24"/>
          <w:szCs w:val="24"/>
          <w:lang w:val="en-US"/>
        </w:rPr>
        <w:t>5</w:t>
      </w:r>
      <w:r>
        <w:rPr>
          <w:rFonts w:ascii="Times New Roman" w:hAnsi="Times New Roman" w:cs="Times New Roman"/>
          <w:sz w:val="24"/>
          <w:szCs w:val="24"/>
          <w:lang w:val="en-US"/>
        </w:rPr>
        <w:t xml:space="preserve"> in the Online Appendix). However, when looking at the variance in ambivalence not explained by the general attitude toward the respective party, there is no evidence for an inversely u-shaped association between political ideology and the residual ambivalence for any of the parties (see Figures A11 to A15 in the Online Appendix). Correlations of political ideology with the residual affective ambivalence are positive in the case of four of the five parties, ranging from </w:t>
      </w:r>
      <w:r w:rsidRPr="00D70AF9">
        <w:rPr>
          <w:rFonts w:ascii="Times New Roman" w:hAnsi="Times New Roman" w:cs="Times New Roman"/>
          <w:i/>
          <w:iCs/>
          <w:sz w:val="24"/>
          <w:szCs w:val="24"/>
          <w:lang w:val="en-US"/>
        </w:rPr>
        <w:t>r</w:t>
      </w:r>
      <w:r>
        <w:rPr>
          <w:rFonts w:ascii="Times New Roman" w:hAnsi="Times New Roman" w:cs="Times New Roman"/>
          <w:sz w:val="24"/>
          <w:szCs w:val="24"/>
          <w:lang w:val="en-US"/>
        </w:rPr>
        <w:t xml:space="preserve"> = .03 to </w:t>
      </w:r>
      <w:r w:rsidRPr="00D70AF9">
        <w:rPr>
          <w:rFonts w:ascii="Times New Roman" w:hAnsi="Times New Roman" w:cs="Times New Roman"/>
          <w:i/>
          <w:iCs/>
          <w:sz w:val="24"/>
          <w:szCs w:val="24"/>
          <w:lang w:val="en-US"/>
        </w:rPr>
        <w:t>r</w:t>
      </w:r>
      <w:r>
        <w:rPr>
          <w:rFonts w:ascii="Times New Roman" w:hAnsi="Times New Roman" w:cs="Times New Roman"/>
          <w:sz w:val="24"/>
          <w:szCs w:val="24"/>
          <w:lang w:val="en-US"/>
        </w:rPr>
        <w:t xml:space="preserve"> = .10 (see Table A7 in the Online Appendix) and non-significant in the case of DIE LINKE.</w:t>
      </w:r>
    </w:p>
    <w:p w14:paraId="2BE09455" w14:textId="14D9424B" w:rsidR="007E45A0" w:rsidRPr="007E45A0" w:rsidRDefault="007E45A0" w:rsidP="00481E13">
      <w:pPr>
        <w:spacing w:line="480" w:lineRule="auto"/>
        <w:rPr>
          <w:rFonts w:ascii="Times New Roman" w:hAnsi="Times New Roman" w:cs="Times New Roman"/>
          <w:b/>
          <w:bCs/>
          <w:sz w:val="24"/>
          <w:szCs w:val="24"/>
          <w:lang w:val="en-US"/>
        </w:rPr>
      </w:pPr>
      <w:r w:rsidRPr="007E45A0">
        <w:rPr>
          <w:rFonts w:ascii="Times New Roman" w:hAnsi="Times New Roman" w:cs="Times New Roman"/>
          <w:b/>
          <w:bCs/>
          <w:sz w:val="24"/>
          <w:szCs w:val="24"/>
          <w:lang w:val="en-US"/>
        </w:rPr>
        <w:t>Discussion</w:t>
      </w:r>
    </w:p>
    <w:p w14:paraId="6DD0E1BA" w14:textId="2DF8B480" w:rsidR="007E45A0" w:rsidRDefault="007E45A0" w:rsidP="00481E1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results of Study 3 provide evidence for a negatively u-shaped association between ideology and affective ambivalence toward four of the five political parties investigated. However, similar to the previous studies, no evidence for such a pattern was found when the </w:t>
      </w:r>
      <w:r w:rsidR="003652BD">
        <w:rPr>
          <w:rFonts w:ascii="Times New Roman" w:hAnsi="Times New Roman" w:cs="Times New Roman"/>
          <w:sz w:val="24"/>
          <w:szCs w:val="24"/>
          <w:lang w:val="en-US"/>
        </w:rPr>
        <w:t>association of ambivalence with general attitudes was controlled in the analyses. There was evidence for weakly positive correlations between ideology and the residual ambivalence not associated with general attitudes, which indicates a linear association between ideology and ambivalence in a direction opposite to the one observed in Study 2.</w:t>
      </w:r>
    </w:p>
    <w:p w14:paraId="6B16C49C" w14:textId="77777777" w:rsidR="007E45A0" w:rsidRDefault="007E45A0" w:rsidP="00481E13">
      <w:pPr>
        <w:spacing w:line="480" w:lineRule="auto"/>
        <w:rPr>
          <w:rFonts w:ascii="Times New Roman" w:hAnsi="Times New Roman" w:cs="Times New Roman"/>
          <w:sz w:val="24"/>
          <w:szCs w:val="24"/>
          <w:lang w:val="en-US"/>
        </w:rPr>
      </w:pPr>
    </w:p>
    <w:p w14:paraId="7911F28E" w14:textId="08845F9D" w:rsidR="007E45A0" w:rsidRDefault="007E45A0" w:rsidP="00481E13">
      <w:pPr>
        <w:spacing w:line="480" w:lineRule="auto"/>
        <w:rPr>
          <w:rFonts w:ascii="Times New Roman" w:hAnsi="Times New Roman" w:cs="Times New Roman"/>
          <w:sz w:val="24"/>
          <w:szCs w:val="24"/>
          <w:lang w:val="en-US"/>
        </w:rPr>
        <w:sectPr w:rsidR="007E45A0" w:rsidSect="00EA7D12">
          <w:pgSz w:w="11906" w:h="16838"/>
          <w:pgMar w:top="1417" w:right="1417" w:bottom="1134" w:left="1417" w:header="708" w:footer="708" w:gutter="0"/>
          <w:lnNumType w:countBy="1" w:restart="continuous"/>
          <w:cols w:space="708"/>
          <w:titlePg/>
          <w:docGrid w:linePitch="360"/>
        </w:sectPr>
      </w:pPr>
    </w:p>
    <w:p w14:paraId="7E545E8A" w14:textId="25201CEA" w:rsidR="00F04B41" w:rsidRPr="00DF2108" w:rsidRDefault="00F04B41" w:rsidP="00F04B41">
      <w:pPr>
        <w:widowControl w:val="0"/>
        <w:autoSpaceDE w:val="0"/>
        <w:autoSpaceDN w:val="0"/>
        <w:adjustRightInd w:val="0"/>
        <w:spacing w:after="0" w:line="240" w:lineRule="auto"/>
        <w:rPr>
          <w:rFonts w:ascii="Times New Roman" w:eastAsiaTheme="minorEastAsia" w:hAnsi="Times New Roman" w:cs="Times New Roman"/>
          <w:b/>
          <w:bCs/>
          <w:sz w:val="24"/>
          <w:szCs w:val="24"/>
          <w:lang w:val="en-US" w:eastAsia="de-DE"/>
        </w:rPr>
      </w:pPr>
      <w:r w:rsidRPr="00DF2108">
        <w:rPr>
          <w:rFonts w:ascii="Times New Roman" w:eastAsiaTheme="minorEastAsia" w:hAnsi="Times New Roman" w:cs="Times New Roman"/>
          <w:b/>
          <w:bCs/>
          <w:sz w:val="24"/>
          <w:szCs w:val="24"/>
          <w:lang w:val="en-US" w:eastAsia="de-DE"/>
        </w:rPr>
        <w:lastRenderedPageBreak/>
        <w:t xml:space="preserve">Table 2 </w:t>
      </w:r>
    </w:p>
    <w:p w14:paraId="05BBCD72" w14:textId="77777777" w:rsidR="00F04B41" w:rsidRPr="00F04B41" w:rsidRDefault="00F04B41" w:rsidP="00F04B41">
      <w:pPr>
        <w:widowControl w:val="0"/>
        <w:autoSpaceDE w:val="0"/>
        <w:autoSpaceDN w:val="0"/>
        <w:adjustRightInd w:val="0"/>
        <w:spacing w:after="0" w:line="240" w:lineRule="auto"/>
        <w:rPr>
          <w:rFonts w:ascii="Times New Roman" w:eastAsiaTheme="minorEastAsia" w:hAnsi="Times New Roman" w:cs="Times New Roman"/>
          <w:sz w:val="24"/>
          <w:szCs w:val="24"/>
          <w:lang w:val="en-US" w:eastAsia="de-DE"/>
        </w:rPr>
      </w:pPr>
      <w:r w:rsidRPr="00F04B41">
        <w:rPr>
          <w:rFonts w:ascii="Times New Roman" w:eastAsiaTheme="minorEastAsia" w:hAnsi="Times New Roman" w:cs="Times New Roman"/>
          <w:sz w:val="24"/>
          <w:szCs w:val="24"/>
          <w:lang w:val="en-US" w:eastAsia="de-DE"/>
        </w:rPr>
        <w:t xml:space="preserve"> </w:t>
      </w:r>
    </w:p>
    <w:p w14:paraId="10C544E4" w14:textId="6454C7D8" w:rsidR="00F04B41" w:rsidRPr="00F04B41" w:rsidRDefault="00F04B41" w:rsidP="00F04B41">
      <w:pPr>
        <w:widowControl w:val="0"/>
        <w:autoSpaceDE w:val="0"/>
        <w:autoSpaceDN w:val="0"/>
        <w:adjustRightInd w:val="0"/>
        <w:spacing w:after="0" w:line="240" w:lineRule="auto"/>
        <w:rPr>
          <w:rFonts w:ascii="Times New Roman" w:eastAsiaTheme="minorEastAsia" w:hAnsi="Times New Roman" w:cs="Times New Roman"/>
          <w:i/>
          <w:iCs/>
          <w:sz w:val="24"/>
          <w:szCs w:val="24"/>
          <w:lang w:val="en-US" w:eastAsia="de-DE"/>
        </w:rPr>
      </w:pPr>
      <w:r w:rsidRPr="00F04B41">
        <w:rPr>
          <w:rFonts w:ascii="Times New Roman" w:eastAsiaTheme="minorEastAsia" w:hAnsi="Times New Roman" w:cs="Times New Roman"/>
          <w:i/>
          <w:iCs/>
          <w:sz w:val="24"/>
          <w:szCs w:val="24"/>
          <w:lang w:val="en-US" w:eastAsia="de-DE"/>
        </w:rPr>
        <w:t xml:space="preserve">Means, standard deviations, and correlations </w:t>
      </w:r>
      <w:r w:rsidR="00DF2108">
        <w:rPr>
          <w:rFonts w:ascii="Times New Roman" w:eastAsiaTheme="minorEastAsia" w:hAnsi="Times New Roman" w:cs="Times New Roman"/>
          <w:i/>
          <w:iCs/>
          <w:sz w:val="24"/>
          <w:szCs w:val="24"/>
          <w:lang w:val="en-US" w:eastAsia="de-DE"/>
        </w:rPr>
        <w:t>of political interest, symbolic ideology, and affective ambivalence toward the major political parties at the 2013 German federal election (Study 3)</w:t>
      </w:r>
    </w:p>
    <w:p w14:paraId="7AF09453" w14:textId="77777777" w:rsidR="00F04B41" w:rsidRPr="00F04B41" w:rsidRDefault="00F04B41" w:rsidP="00F04B41">
      <w:pPr>
        <w:widowControl w:val="0"/>
        <w:autoSpaceDE w:val="0"/>
        <w:autoSpaceDN w:val="0"/>
        <w:adjustRightInd w:val="0"/>
        <w:spacing w:after="0" w:line="240" w:lineRule="auto"/>
        <w:rPr>
          <w:rFonts w:ascii="Times New Roman" w:eastAsiaTheme="minorEastAsia" w:hAnsi="Times New Roman" w:cs="Times New Roman"/>
          <w:sz w:val="20"/>
          <w:szCs w:val="20"/>
          <w:lang w:val="en-US" w:eastAsia="de-DE"/>
        </w:rPr>
      </w:pPr>
      <w:r w:rsidRPr="00F04B41">
        <w:rPr>
          <w:rFonts w:ascii="Times New Roman" w:eastAsiaTheme="minorEastAsia" w:hAnsi="Times New Roman" w:cs="Times New Roman"/>
          <w:sz w:val="20"/>
          <w:szCs w:val="20"/>
          <w:lang w:val="en-US" w:eastAsia="de-DE"/>
        </w:rPr>
        <w:t xml:space="preserve"> </w:t>
      </w:r>
    </w:p>
    <w:p w14:paraId="73445C00" w14:textId="77777777" w:rsidR="00F04B41" w:rsidRPr="00F04B41" w:rsidRDefault="00F04B41" w:rsidP="00F04B41">
      <w:pPr>
        <w:widowControl w:val="0"/>
        <w:autoSpaceDE w:val="0"/>
        <w:autoSpaceDN w:val="0"/>
        <w:adjustRightInd w:val="0"/>
        <w:spacing w:after="0" w:line="240" w:lineRule="auto"/>
        <w:rPr>
          <w:rFonts w:ascii="Times New Roman" w:eastAsiaTheme="minorEastAsia" w:hAnsi="Times New Roman" w:cs="Times New Roman"/>
          <w:sz w:val="20"/>
          <w:szCs w:val="20"/>
          <w:lang w:eastAsia="de-DE"/>
        </w:rPr>
      </w:pPr>
    </w:p>
    <w:p w14:paraId="208A707A" w14:textId="67EE822B" w:rsidR="00F04B41" w:rsidRPr="00DF2108" w:rsidRDefault="00F04B41" w:rsidP="00F04B41">
      <w:pPr>
        <w:widowControl w:val="0"/>
        <w:autoSpaceDE w:val="0"/>
        <w:autoSpaceDN w:val="0"/>
        <w:adjustRightInd w:val="0"/>
        <w:spacing w:after="0" w:line="240" w:lineRule="auto"/>
        <w:rPr>
          <w:rFonts w:ascii="Times New Roman" w:eastAsiaTheme="minorEastAsia" w:hAnsi="Times New Roman" w:cs="Times New Roman"/>
          <w:sz w:val="24"/>
          <w:szCs w:val="24"/>
          <w:lang w:val="en-US" w:eastAsia="de-DE"/>
        </w:rPr>
      </w:pPr>
      <w:r w:rsidRPr="00DF2108">
        <w:rPr>
          <w:rFonts w:ascii="Times New Roman" w:eastAsiaTheme="minorEastAsia" w:hAnsi="Times New Roman" w:cs="Times New Roman"/>
          <w:i/>
          <w:iCs/>
          <w:sz w:val="24"/>
          <w:szCs w:val="24"/>
          <w:lang w:val="en-US" w:eastAsia="de-DE"/>
        </w:rPr>
        <w:t>Note.</w:t>
      </w:r>
      <w:r w:rsidR="00DF2108" w:rsidRPr="00DF2108">
        <w:rPr>
          <w:rFonts w:ascii="Times New Roman" w:eastAsiaTheme="minorEastAsia" w:hAnsi="Times New Roman" w:cs="Times New Roman"/>
          <w:sz w:val="24"/>
          <w:szCs w:val="24"/>
          <w:lang w:val="en-US" w:eastAsia="de-DE"/>
        </w:rPr>
        <w:t xml:space="preserve"> </w:t>
      </w:r>
      <w:r w:rsidRPr="00DF2108">
        <w:rPr>
          <w:rFonts w:ascii="Times New Roman" w:eastAsiaTheme="minorEastAsia" w:hAnsi="Times New Roman" w:cs="Times New Roman"/>
          <w:sz w:val="24"/>
          <w:szCs w:val="24"/>
          <w:lang w:val="en-US" w:eastAsia="de-DE"/>
        </w:rPr>
        <w:t xml:space="preserve">Values in square brackets indicate the 95% confidence interval for each correlation. * indicates </w:t>
      </w:r>
      <w:r w:rsidRPr="00DF2108">
        <w:rPr>
          <w:rFonts w:ascii="Times New Roman" w:eastAsiaTheme="minorEastAsia" w:hAnsi="Times New Roman" w:cs="Times New Roman"/>
          <w:i/>
          <w:iCs/>
          <w:sz w:val="24"/>
          <w:szCs w:val="24"/>
          <w:lang w:val="en-US" w:eastAsia="de-DE"/>
        </w:rPr>
        <w:t>p</w:t>
      </w:r>
      <w:r w:rsidRPr="00DF2108">
        <w:rPr>
          <w:rFonts w:ascii="Times New Roman" w:eastAsiaTheme="minorEastAsia" w:hAnsi="Times New Roman" w:cs="Times New Roman"/>
          <w:sz w:val="24"/>
          <w:szCs w:val="24"/>
          <w:lang w:val="en-US" w:eastAsia="de-DE"/>
        </w:rPr>
        <w:t xml:space="preserve"> &lt; .05. ** indicates </w:t>
      </w:r>
      <w:r w:rsidRPr="00DF2108">
        <w:rPr>
          <w:rFonts w:ascii="Times New Roman" w:eastAsiaTheme="minorEastAsia" w:hAnsi="Times New Roman" w:cs="Times New Roman"/>
          <w:i/>
          <w:iCs/>
          <w:sz w:val="24"/>
          <w:szCs w:val="24"/>
          <w:lang w:val="en-US" w:eastAsia="de-DE"/>
        </w:rPr>
        <w:t>p</w:t>
      </w:r>
      <w:r w:rsidRPr="00DF2108">
        <w:rPr>
          <w:rFonts w:ascii="Times New Roman" w:eastAsiaTheme="minorEastAsia" w:hAnsi="Times New Roman" w:cs="Times New Roman"/>
          <w:sz w:val="24"/>
          <w:szCs w:val="24"/>
          <w:lang w:val="en-US" w:eastAsia="de-DE"/>
        </w:rPr>
        <w:t xml:space="preserve"> &lt; .01.</w:t>
      </w:r>
    </w:p>
    <w:p w14:paraId="70169859" w14:textId="77777777" w:rsidR="00F04B41" w:rsidRDefault="00F04B41" w:rsidP="00481E13">
      <w:pPr>
        <w:spacing w:line="480" w:lineRule="auto"/>
        <w:rPr>
          <w:rFonts w:ascii="Times New Roman" w:hAnsi="Times New Roman" w:cs="Times New Roman"/>
          <w:sz w:val="24"/>
          <w:szCs w:val="24"/>
          <w:lang w:val="en-US"/>
        </w:rPr>
        <w:sectPr w:rsidR="00F04B41" w:rsidSect="00EA7D12">
          <w:pgSz w:w="16838" w:h="11906" w:orient="landscape"/>
          <w:pgMar w:top="1417" w:right="1417" w:bottom="1417" w:left="1134" w:header="708" w:footer="708" w:gutter="0"/>
          <w:lnNumType w:countBy="1" w:restart="continuous"/>
          <w:cols w:space="708"/>
          <w:titlePg/>
          <w:docGrid w:linePitch="360"/>
        </w:sectPr>
      </w:pPr>
    </w:p>
    <w:p w14:paraId="2FD79854" w14:textId="40EE140F" w:rsidR="00527498" w:rsidRPr="00527498" w:rsidRDefault="009A6F0B" w:rsidP="007E45A0">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General </w:t>
      </w:r>
      <w:r w:rsidR="00527498" w:rsidRPr="00527498">
        <w:rPr>
          <w:rFonts w:ascii="Times New Roman" w:hAnsi="Times New Roman" w:cs="Times New Roman"/>
          <w:b/>
          <w:bCs/>
          <w:sz w:val="24"/>
          <w:szCs w:val="24"/>
          <w:lang w:val="en-US"/>
        </w:rPr>
        <w:t>Discussion</w:t>
      </w:r>
    </w:p>
    <w:p w14:paraId="287B55B5" w14:textId="2F144F77" w:rsidR="005213F3" w:rsidRDefault="00527498" w:rsidP="0070316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present research investigated the association of political ideological orientations with the level of ambivalence of attitudes toward political candidates (Studies 1 and 2) </w:t>
      </w:r>
      <w:r w:rsidR="0070316D">
        <w:rPr>
          <w:rFonts w:ascii="Times New Roman" w:hAnsi="Times New Roman" w:cs="Times New Roman"/>
          <w:sz w:val="24"/>
          <w:szCs w:val="24"/>
          <w:lang w:val="en-US"/>
        </w:rPr>
        <w:t>and</w:t>
      </w:r>
      <w:r>
        <w:rPr>
          <w:rFonts w:ascii="Times New Roman" w:hAnsi="Times New Roman" w:cs="Times New Roman"/>
          <w:sz w:val="24"/>
          <w:szCs w:val="24"/>
          <w:lang w:val="en-US"/>
        </w:rPr>
        <w:t xml:space="preserve"> political parties (Study 3). </w:t>
      </w:r>
      <w:r w:rsidR="0070316D">
        <w:rPr>
          <w:rFonts w:ascii="Times New Roman" w:hAnsi="Times New Roman" w:cs="Times New Roman"/>
          <w:sz w:val="24"/>
          <w:szCs w:val="24"/>
          <w:lang w:val="en-US"/>
        </w:rPr>
        <w:t>The core hypothesis of this research was that</w:t>
      </w:r>
      <w:r w:rsidR="00142B9A">
        <w:rPr>
          <w:rFonts w:ascii="Times New Roman" w:hAnsi="Times New Roman" w:cs="Times New Roman"/>
          <w:sz w:val="24"/>
          <w:szCs w:val="24"/>
          <w:lang w:val="en-US"/>
        </w:rPr>
        <w:t xml:space="preserve"> attitudinal ambivalence </w:t>
      </w:r>
      <w:r w:rsidR="0070316D">
        <w:rPr>
          <w:rFonts w:ascii="Times New Roman" w:hAnsi="Times New Roman" w:cs="Times New Roman"/>
          <w:sz w:val="24"/>
          <w:szCs w:val="24"/>
          <w:lang w:val="en-US"/>
        </w:rPr>
        <w:t>is</w:t>
      </w:r>
      <w:r w:rsidR="00142B9A">
        <w:rPr>
          <w:rFonts w:ascii="Times New Roman" w:hAnsi="Times New Roman" w:cs="Times New Roman"/>
          <w:sz w:val="24"/>
          <w:szCs w:val="24"/>
          <w:lang w:val="en-US"/>
        </w:rPr>
        <w:t xml:space="preserve"> </w:t>
      </w:r>
      <w:r w:rsidR="00E31A19">
        <w:rPr>
          <w:rFonts w:ascii="Times New Roman" w:hAnsi="Times New Roman" w:cs="Times New Roman"/>
          <w:sz w:val="24"/>
          <w:szCs w:val="24"/>
          <w:lang w:val="en-US"/>
        </w:rPr>
        <w:t>weaker</w:t>
      </w:r>
      <w:r w:rsidR="00142B9A">
        <w:rPr>
          <w:rFonts w:ascii="Times New Roman" w:hAnsi="Times New Roman" w:cs="Times New Roman"/>
          <w:sz w:val="24"/>
          <w:szCs w:val="24"/>
          <w:lang w:val="en-US"/>
        </w:rPr>
        <w:t xml:space="preserve"> among individuals at both extremes of the left-right scale compared to individuals with more moderate ideological orientations</w:t>
      </w:r>
      <w:r w:rsidR="0070316D">
        <w:rPr>
          <w:rFonts w:ascii="Times New Roman" w:hAnsi="Times New Roman" w:cs="Times New Roman"/>
          <w:sz w:val="24"/>
          <w:szCs w:val="24"/>
          <w:lang w:val="en-US"/>
        </w:rPr>
        <w:t>. Even though there was evidence for the predicted association pattern</w:t>
      </w:r>
      <w:r w:rsidR="00142B9A">
        <w:rPr>
          <w:rFonts w:ascii="Times New Roman" w:hAnsi="Times New Roman" w:cs="Times New Roman"/>
          <w:sz w:val="24"/>
          <w:szCs w:val="24"/>
          <w:lang w:val="en-US"/>
        </w:rPr>
        <w:t xml:space="preserve"> in most of the cases investigated, there was no evidence for this association pattern once the association of ambivalence with general attitudes was controlled for.</w:t>
      </w:r>
      <w:r w:rsidR="004C5CE0">
        <w:rPr>
          <w:rFonts w:ascii="Times New Roman" w:hAnsi="Times New Roman" w:cs="Times New Roman"/>
          <w:sz w:val="24"/>
          <w:szCs w:val="24"/>
          <w:lang w:val="en-US"/>
        </w:rPr>
        <w:t xml:space="preserve"> Zero-order correlations between ideology and attitudinal ambivalence were very heterogeneous across attitude objects a</w:t>
      </w:r>
      <w:r w:rsidR="006B214C">
        <w:rPr>
          <w:rFonts w:ascii="Times New Roman" w:hAnsi="Times New Roman" w:cs="Times New Roman"/>
          <w:sz w:val="24"/>
          <w:szCs w:val="24"/>
          <w:lang w:val="en-US"/>
        </w:rPr>
        <w:t>s were</w:t>
      </w:r>
      <w:r w:rsidR="004C5CE0">
        <w:rPr>
          <w:rFonts w:ascii="Times New Roman" w:hAnsi="Times New Roman" w:cs="Times New Roman"/>
          <w:sz w:val="24"/>
          <w:szCs w:val="24"/>
          <w:lang w:val="en-US"/>
        </w:rPr>
        <w:t xml:space="preserve"> </w:t>
      </w:r>
      <w:r w:rsidR="006B214C">
        <w:rPr>
          <w:rFonts w:ascii="Times New Roman" w:hAnsi="Times New Roman" w:cs="Times New Roman"/>
          <w:sz w:val="24"/>
          <w:szCs w:val="24"/>
          <w:lang w:val="en-US"/>
        </w:rPr>
        <w:t xml:space="preserve">the </w:t>
      </w:r>
      <w:r w:rsidR="004C5CE0">
        <w:rPr>
          <w:rFonts w:ascii="Times New Roman" w:hAnsi="Times New Roman" w:cs="Times New Roman"/>
          <w:sz w:val="24"/>
          <w:szCs w:val="24"/>
          <w:lang w:val="en-US"/>
        </w:rPr>
        <w:t xml:space="preserve">correlations between ideology and the residuals of ambivalence not </w:t>
      </w:r>
      <w:r w:rsidR="009C7F76">
        <w:rPr>
          <w:rFonts w:ascii="Times New Roman" w:hAnsi="Times New Roman" w:cs="Times New Roman"/>
          <w:sz w:val="24"/>
          <w:szCs w:val="24"/>
          <w:lang w:val="en-US"/>
        </w:rPr>
        <w:t>predicted by</w:t>
      </w:r>
      <w:r w:rsidR="004C5CE0">
        <w:rPr>
          <w:rFonts w:ascii="Times New Roman" w:hAnsi="Times New Roman" w:cs="Times New Roman"/>
          <w:sz w:val="24"/>
          <w:szCs w:val="24"/>
          <w:lang w:val="en-US"/>
        </w:rPr>
        <w:t xml:space="preserve"> general attitudes</w:t>
      </w:r>
      <w:r w:rsidR="006B214C">
        <w:rPr>
          <w:rFonts w:ascii="Times New Roman" w:hAnsi="Times New Roman" w:cs="Times New Roman"/>
          <w:sz w:val="24"/>
          <w:szCs w:val="24"/>
          <w:lang w:val="en-US"/>
        </w:rPr>
        <w:t>.</w:t>
      </w:r>
      <w:r w:rsidR="0070316D">
        <w:rPr>
          <w:rFonts w:ascii="Times New Roman" w:hAnsi="Times New Roman" w:cs="Times New Roman"/>
          <w:sz w:val="24"/>
          <w:szCs w:val="24"/>
          <w:lang w:val="en-US"/>
        </w:rPr>
        <w:t xml:space="preserve"> </w:t>
      </w:r>
      <w:r w:rsidR="003B5697">
        <w:rPr>
          <w:rFonts w:ascii="Times New Roman" w:hAnsi="Times New Roman" w:cs="Times New Roman"/>
          <w:sz w:val="24"/>
          <w:szCs w:val="24"/>
          <w:lang w:val="en-US"/>
        </w:rPr>
        <w:t>The results of this research should be interpreted bearing in mind that the need to control for the association of ambivalence with the general attitudes toward the attitude objects (due to the association of ideology with the general attitudes) set the bar for the tests of potential ideology-ambivalence relations relatively high.</w:t>
      </w:r>
      <w:r w:rsidR="009C7F76">
        <w:rPr>
          <w:rFonts w:ascii="Times New Roman" w:hAnsi="Times New Roman" w:cs="Times New Roman"/>
          <w:sz w:val="24"/>
          <w:szCs w:val="24"/>
          <w:lang w:val="en-US"/>
        </w:rPr>
        <w:t xml:space="preserve"> While the</w:t>
      </w:r>
      <w:r w:rsidR="00246ED0">
        <w:rPr>
          <w:rFonts w:ascii="Times New Roman" w:hAnsi="Times New Roman" w:cs="Times New Roman"/>
          <w:sz w:val="24"/>
          <w:szCs w:val="24"/>
          <w:lang w:val="en-US"/>
        </w:rPr>
        <w:t>se</w:t>
      </w:r>
      <w:r w:rsidR="009C7F76">
        <w:rPr>
          <w:rFonts w:ascii="Times New Roman" w:hAnsi="Times New Roman" w:cs="Times New Roman"/>
          <w:sz w:val="24"/>
          <w:szCs w:val="24"/>
          <w:lang w:val="en-US"/>
        </w:rPr>
        <w:t xml:space="preserve"> results</w:t>
      </w:r>
      <w:r w:rsidR="00246ED0">
        <w:rPr>
          <w:rFonts w:ascii="Times New Roman" w:hAnsi="Times New Roman" w:cs="Times New Roman"/>
          <w:sz w:val="24"/>
          <w:szCs w:val="24"/>
          <w:lang w:val="en-US"/>
        </w:rPr>
        <w:t xml:space="preserve"> </w:t>
      </w:r>
      <w:r w:rsidR="009C7F76">
        <w:rPr>
          <w:rFonts w:ascii="Times New Roman" w:hAnsi="Times New Roman" w:cs="Times New Roman"/>
          <w:sz w:val="24"/>
          <w:szCs w:val="24"/>
          <w:lang w:val="en-US"/>
        </w:rPr>
        <w:t xml:space="preserve">do not provide conclusive evidence for the ideological extremity hypothesis regarding the association of ideology with attitudinal ambivalence </w:t>
      </w:r>
      <w:r w:rsidR="00BC35BE">
        <w:rPr>
          <w:rFonts w:ascii="Times New Roman" w:hAnsi="Times New Roman" w:cs="Times New Roman"/>
          <w:sz w:val="24"/>
          <w:szCs w:val="24"/>
          <w:lang w:val="en-US"/>
        </w:rPr>
        <w:t>or for</w:t>
      </w:r>
      <w:r w:rsidR="009C7F76">
        <w:rPr>
          <w:rFonts w:ascii="Times New Roman" w:hAnsi="Times New Roman" w:cs="Times New Roman"/>
          <w:sz w:val="24"/>
          <w:szCs w:val="24"/>
          <w:lang w:val="en-US"/>
        </w:rPr>
        <w:t xml:space="preserve"> its alternatives (the rigidity-of-the right hypothesis and the elaboration-avoidance hypothesis), th</w:t>
      </w:r>
      <w:r w:rsidR="00246ED0">
        <w:rPr>
          <w:rFonts w:ascii="Times New Roman" w:hAnsi="Times New Roman" w:cs="Times New Roman"/>
          <w:sz w:val="24"/>
          <w:szCs w:val="24"/>
          <w:lang w:val="en-US"/>
        </w:rPr>
        <w:t>is</w:t>
      </w:r>
      <w:r w:rsidR="009C7F76">
        <w:rPr>
          <w:rFonts w:ascii="Times New Roman" w:hAnsi="Times New Roman" w:cs="Times New Roman"/>
          <w:sz w:val="24"/>
          <w:szCs w:val="24"/>
          <w:lang w:val="en-US"/>
        </w:rPr>
        <w:t xml:space="preserve"> </w:t>
      </w:r>
      <w:r w:rsidR="00246ED0">
        <w:rPr>
          <w:rFonts w:ascii="Times New Roman" w:hAnsi="Times New Roman" w:cs="Times New Roman"/>
          <w:sz w:val="24"/>
          <w:szCs w:val="24"/>
          <w:lang w:val="en-US"/>
        </w:rPr>
        <w:t xml:space="preserve">research </w:t>
      </w:r>
      <w:r w:rsidR="009C7F76">
        <w:rPr>
          <w:rFonts w:ascii="Times New Roman" w:hAnsi="Times New Roman" w:cs="Times New Roman"/>
          <w:sz w:val="24"/>
          <w:szCs w:val="24"/>
          <w:lang w:val="en-US"/>
        </w:rPr>
        <w:t>nonetheless allow</w:t>
      </w:r>
      <w:r w:rsidR="00246ED0">
        <w:rPr>
          <w:rFonts w:ascii="Times New Roman" w:hAnsi="Times New Roman" w:cs="Times New Roman"/>
          <w:sz w:val="24"/>
          <w:szCs w:val="24"/>
          <w:lang w:val="en-US"/>
        </w:rPr>
        <w:t>s</w:t>
      </w:r>
      <w:r w:rsidR="009C7F76">
        <w:rPr>
          <w:rFonts w:ascii="Times New Roman" w:hAnsi="Times New Roman" w:cs="Times New Roman"/>
          <w:sz w:val="24"/>
          <w:szCs w:val="24"/>
          <w:lang w:val="en-US"/>
        </w:rPr>
        <w:t xml:space="preserve"> for several important insights and considerations for future research.</w:t>
      </w:r>
    </w:p>
    <w:p w14:paraId="2A14DD64" w14:textId="528FF1EB" w:rsidR="00144E78" w:rsidRPr="00144E78" w:rsidRDefault="00144E78" w:rsidP="0070316D">
      <w:pPr>
        <w:spacing w:line="480" w:lineRule="auto"/>
        <w:rPr>
          <w:rFonts w:ascii="Times New Roman" w:hAnsi="Times New Roman" w:cs="Times New Roman"/>
          <w:b/>
          <w:bCs/>
          <w:sz w:val="24"/>
          <w:szCs w:val="24"/>
          <w:lang w:val="en-US"/>
        </w:rPr>
      </w:pPr>
      <w:r w:rsidRPr="00144E78">
        <w:rPr>
          <w:rFonts w:ascii="Times New Roman" w:hAnsi="Times New Roman" w:cs="Times New Roman"/>
          <w:b/>
          <w:bCs/>
          <w:sz w:val="24"/>
          <w:szCs w:val="24"/>
          <w:lang w:val="en-US"/>
        </w:rPr>
        <w:t>Operationalizing Ideology</w:t>
      </w:r>
    </w:p>
    <w:p w14:paraId="7611DE32" w14:textId="204D7B24" w:rsidR="00885832" w:rsidRDefault="00885832" w:rsidP="00065186">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Following prior research on the association of ideology with attitudinal ambivalence </w:t>
      </w:r>
      <w:r>
        <w:rPr>
          <w:rFonts w:ascii="Times New Roman" w:hAnsi="Times New Roman" w:cs="Times New Roman"/>
          <w:sz w:val="24"/>
          <w:szCs w:val="24"/>
          <w:lang w:val="en-US"/>
        </w:rPr>
        <w:fldChar w:fldCharType="begin"/>
      </w:r>
      <w:r w:rsidR="009B1F7E">
        <w:rPr>
          <w:rFonts w:ascii="Times New Roman" w:hAnsi="Times New Roman" w:cs="Times New Roman"/>
          <w:sz w:val="24"/>
          <w:szCs w:val="24"/>
          <w:lang w:val="en-US"/>
        </w:rPr>
        <w:instrText xml:space="preserve"> ADDIN ZOTERO_ITEM CSL_CITATION {"citationID":"h8m4uiWA","properties":{"formattedCitation":"(Krochik et al., 2007; Newman &amp; Sargent, 2020; Sargent &amp; Newman, 2021)","plainCitation":"(Krochik et al., 2007; Newman &amp; Sargent, 2020; Sargent &amp; Newman, 2021)","noteIndex":0},"citationItems":[{"id":460,"uris":["http://zotero.org/users/6602770/items/LMYQ5W4C"],"itemData":{"id":460,"type":"paper-conference","event-place":"Portland, Oregon","event-title":"Annual Meeting of the International Society of Political Psychology","publisher-place":"Portland, Oregon","title":"Ideology informs structure: social and moti- vational inﬂuences on the attitudinal strength of liberals and conservatives.","author":[{"family":"Krochik","given":"Margarita"},{"family":"Jost","given":"John T."},{"family":"Nosek","given":"Brian A."}],"issued":{"date-parts":[["2007"]]}}},{"id":166,"uris":["http://zotero.org/users/6602770/items/ER6EDP6K"],"itemData":{"id":166,"type":"article-journal","abstract":"Political conservatism has been shown to be positively correlated with intolerance of ambiguity, need for closure, and dogmatism and negatively correlated with openness to new experiences and uncertainty tolerance. Those findings suggest that conservatism should also be negatively correlated with attitudinal ambivalence; by definition, ambivalent attitudes are more complex and more tinged with uncertainty than univalent attitudes. However, little published research addresses this issue. The results of five studies (total N = 1,049 participants) reveal instead that political liberalism is negatively associated with ambivalence. This finding held for both subjective and potential (i.e., formula-based) measures of ambivalence and for both politicized and nonpoliticized attitude objects. Conservatives may prefer uncomplicated and consistent ways of thinking and feeling, but that preference might not necessarily be reflected in the actual consistency of their mental representations. Possible accounts for these findings are discussed.","container-title":"Social Psychological and Personality Science","DOI":"10.1177/1948550620939798","ISSN":"1948-5506, 1948-5514","journalAbbreviation":"Social Psychological and Personality Science","language":"en","page":"194855062093979","source":"DOI.org (Crossref)","title":"Liberals Report Lower Levels of Attitudinal Ambivalence Than Conservatives","author":[{"family":"Newman","given":"Leonard S."},{"family":"Sargent","given":"Rikki H."}],"issued":{"date-parts":[["2020",7,22]]}}},{"id":167,"uris":["http://zotero.org/users/6602770/items/I7459FEH"],"itemData":{"id":167,"type":"article-journal","container-title":"Personality and Individual Differences","DOI":"10.1016/j.paid.2020.109996","ISSN":"01918869","journalAbbreviation":"Personality and Individual Differences","language":"en","page":"109996","source":"DOI.org (Crossref)","title":"Conservatism and attitudinal ambivalence: Investigating conflicting findings","title-short":"Conservatism and attitudinal ambivalence","author":[{"family":"Sargent","given":"Rikki H."},{"family":"Newman","given":"Leonard S."}],"issued":{"date-parts":[["2021"]]}}}],"schema":"https://github.com/citation-style-language/schema/raw/master/csl-citation.json"} </w:instrText>
      </w:r>
      <w:r>
        <w:rPr>
          <w:rFonts w:ascii="Times New Roman" w:hAnsi="Times New Roman" w:cs="Times New Roman"/>
          <w:sz w:val="24"/>
          <w:szCs w:val="24"/>
          <w:lang w:val="en-US"/>
        </w:rPr>
        <w:fldChar w:fldCharType="separate"/>
      </w:r>
      <w:r w:rsidR="009B1F7E" w:rsidRPr="009B1F7E">
        <w:rPr>
          <w:rFonts w:ascii="Times New Roman" w:hAnsi="Times New Roman" w:cs="Times New Roman"/>
          <w:sz w:val="24"/>
          <w:lang w:val="en-US"/>
        </w:rPr>
        <w:t>(Krochik et al., 2007; Newman &amp; Sargent, 2020; Sargent &amp; Newman, 2021)</w:t>
      </w:r>
      <w:r>
        <w:rPr>
          <w:rFonts w:ascii="Times New Roman" w:hAnsi="Times New Roman" w:cs="Times New Roman"/>
          <w:sz w:val="24"/>
          <w:szCs w:val="24"/>
          <w:lang w:val="en-US"/>
        </w:rPr>
        <w:fldChar w:fldCharType="end"/>
      </w:r>
      <w:r w:rsidR="00DB446F">
        <w:rPr>
          <w:rFonts w:ascii="Times New Roman" w:hAnsi="Times New Roman" w:cs="Times New Roman"/>
          <w:sz w:val="24"/>
          <w:szCs w:val="24"/>
          <w:lang w:val="en-US"/>
        </w:rPr>
        <w:t>,</w:t>
      </w:r>
      <w:r>
        <w:rPr>
          <w:rFonts w:ascii="Times New Roman" w:hAnsi="Times New Roman" w:cs="Times New Roman"/>
          <w:sz w:val="24"/>
          <w:szCs w:val="24"/>
          <w:lang w:val="en-US"/>
        </w:rPr>
        <w:t xml:space="preserve"> the present research focused on left-right self-placements as a measure of ideological orientation. </w:t>
      </w:r>
      <w:r w:rsidR="00206777">
        <w:rPr>
          <w:rFonts w:ascii="Times New Roman" w:hAnsi="Times New Roman" w:cs="Times New Roman"/>
          <w:sz w:val="24"/>
          <w:szCs w:val="24"/>
          <w:lang w:val="en-US"/>
        </w:rPr>
        <w:t>However, strong arguments in favor of differentiating  between social and economic ideological orientations have been brought forward in the literature</w:t>
      </w:r>
      <w:r w:rsidR="005824AE">
        <w:rPr>
          <w:rFonts w:ascii="Times New Roman" w:hAnsi="Times New Roman" w:cs="Times New Roman"/>
          <w:sz w:val="24"/>
          <w:szCs w:val="24"/>
          <w:lang w:val="en-US"/>
        </w:rPr>
        <w:t xml:space="preserve"> stressing that these two </w:t>
      </w:r>
      <w:r w:rsidR="005824AE">
        <w:rPr>
          <w:rFonts w:ascii="Times New Roman" w:hAnsi="Times New Roman" w:cs="Times New Roman"/>
          <w:sz w:val="24"/>
          <w:szCs w:val="24"/>
          <w:lang w:val="en-US"/>
        </w:rPr>
        <w:lastRenderedPageBreak/>
        <w:t xml:space="preserve">ideology dimensions often differ in their psychological </w:t>
      </w:r>
      <w:r w:rsidR="002C3FA6">
        <w:rPr>
          <w:rFonts w:ascii="Times New Roman" w:hAnsi="Times New Roman" w:cs="Times New Roman"/>
          <w:sz w:val="24"/>
          <w:szCs w:val="24"/>
          <w:lang w:val="en-US"/>
        </w:rPr>
        <w:t xml:space="preserve">correlates </w:t>
      </w:r>
      <w:r w:rsidR="002C3FA6">
        <w:rPr>
          <w:rFonts w:ascii="Times New Roman" w:hAnsi="Times New Roman" w:cs="Times New Roman"/>
          <w:sz w:val="24"/>
          <w:szCs w:val="24"/>
          <w:lang w:val="en-US"/>
        </w:rPr>
        <w:fldChar w:fldCharType="begin"/>
      </w:r>
      <w:r w:rsidR="00C87CB5">
        <w:rPr>
          <w:rFonts w:ascii="Times New Roman" w:hAnsi="Times New Roman" w:cs="Times New Roman"/>
          <w:sz w:val="24"/>
          <w:szCs w:val="24"/>
          <w:lang w:val="en-US"/>
        </w:rPr>
        <w:instrText xml:space="preserve"> ADDIN ZOTERO_ITEM CSL_CITATION {"citationID":"pnWIYBFJ","properties":{"formattedCitation":"(Costello et al., 2022; Duckitt &amp; Sibley, 2010; Federico &amp; Malka, 2018; Feldman &amp; Johnston, 2014; Jedinger &amp; Burger, 2021; Malka et al., 2014; Malka &amp; Soto, 2015)","plainCitation":"(Costello et al., 2022; Duckitt &amp; Sibley, 2010; Federico &amp; Malka, 2018; Feldman &amp; Johnston, 2014; Jedinger &amp; Burger, 2021; Malka et al., 2014; Malka &amp; Soto, 2015)","noteIndex":0},"citationItems":[{"id":1161,"uris":["http://zotero.org/users/6602770/items/WBHY6I65"],"itemData":{"id":1161,"type":"article-journal","container-title":"Journal of Personality and Social Psychology","DOI":"10.1037/pspp0000446","ISSN":"1939-1315, 0022-3514","journalAbbreviation":"Journal of Personality and Social Psychology","language":"en","source":"DOI.org (Crossref)","title":"Revisiting the rigidity-of-the-right hypothesis: A meta-analytic review.","title-short":"Revisiting the rigidity-of-the-right hypothesis","URL":"http://doi.apa.org/getdoi.cfm?doi=10.1037/pspp0000446","author":[{"family":"Costello","given":"Thomas H."},{"family":"Bowes","given":"Shauna M."},{"family":"Baldwin","given":"Matt W."},{"family":"Malka","given":"Ariel"},{"family":"Tasimi","given":"Arber"}],"accessed":{"date-parts":[["2022",11,7]]},"issued":{"date-parts":[["2022",11,3]]}}},{"id":878,"uris":["http://zotero.org/groups/4543022/items/4P5NL3B9"],"itemData":{"id":878,"type":"article-journal","abstract":"Early theorists assumed that sociopolitical or ideological attitudes were organized along a single left-right dimension and directly expressed a basic personality dimension. Empirical findings, however, did not support this and suggested that there seem to be 2 distinct ideological attitude dimensions, best captured by the constructs of right-wing authoritarianism and social dominance orientation, which express 2 distinct sets of motivational goals or values. We outline a dual-process motivational (DPM) model of how these 2 dimensions originate from particular personality dispositions and socialized worldview beliefs and how and why their different underlying motivational goals or values generate their wide-ranging effects on social outcomes, such as prejudice and politics. We then review new research bearing on the model and conclude by noting promising directions for future research.","container-title":"Journal of Personality","DOI":"10.1111/j.1467-6494.2010.00672.x","ISSN":"1467-6494","issue":"6","language":"en","note":"_eprint: https://onlinelibrary.wiley.com/doi/pdf/10.1111/j.1467-6494.2010.00672.x","page":"1861-1894","source":"Wiley Online Library","title":"Personality, Ideology, Prejudice, and Politics: A Dual-Process Motivational Model","title-short":"Personality, Ideology, Prejudice, and Politics","volume":"78","author":[{"family":"Duckitt","given":"John"},{"family":"Sibley","given":"Chris G."}],"issued":{"date-parts":[["2010"]]}}},{"id":562,"uris":["http://zotero.org/users/6602770/items/4IGSKABS"],"itemData":{"id":562,"type":"article-journal","container-title":"Political Psychology","DOI":"10.1111/pops.12477","ISSN":"0162895X","journalAbbreviation":"Political Psychology","language":"en","page":"3-48","source":"DOI.org (Crossref)","title":"The Contingent, Contextual Nature of the Relationship Between Needs for Security and Certainty and Political Preferences: Evidence and Implications","title-short":"The Contingent, Contextual Nature of the Relationship Between Needs for Security and Certainty and Political Preferences","volume":"39","author":[{"family":"Federico","given":"Christopher M."},{"family":"Malka","given":"Ariel"}],"issued":{"date-parts":[["2018",2]]}}},{"id":874,"uris":["http://zotero.org/users/6602770/items/X8XFBW7A"],"itemData":{"id":874,"type":"article-journal","container-title":"Political Psychology","DOI":"10.1111/pops.12055","ISSN":"0162895X","issue":"3","journalAbbreviation":"Political Psychology","language":"en","page":"337-358","source":"DOI.org (Crossref)","title":"Understanding the Determinants of Political Ideology: Implications of Structural Complexity: Understanding Political Ideology","title-short":"Understanding the Determinants of Political Ideology","volume":"35","author":[{"family":"Feldman","given":"Stanley"},{"family":"Johnston","given":"Christopher"}],"issued":{"date-parts":[["2014",6]]}}},{"id":627,"uris":["http://zotero.org/users/6602770/items/W9KGA6MA"],"itemData":{"id":627,"type":"article-journal","abstract":"Evidence on the association of cognitive ability with economic attitudes is mixed. We conducted a meta-analysis ( k = 20, N = 46,426) to examine the relationship between objective measures of cognitive ability and economic ideology and analyzed survey data ( N = 3,375) to test theoretical explanations for the association. The meta-analysis provided evidence for a small positive association with a weighted mean effect size of r = .07 (95% CI = [0.02, 0.12]), suggesting that higher cognitive ability is associated with conservative views on economic issues, but effect sizes were extremely heterogeneous. Tests using representative survey data provided support for both a positive association of cognitive ability with economic conservatism that is mediated through income as well as for a negative association that is mediated through a higher need for certainty. Hence, multiple causal mechanisms with countervailing effects might explain the low overall association of cognitive ability with economic political attitudes.","container-title":"Personality and Social Psychology Bulletin","DOI":"10.1177/01461672211046808","ISSN":"0146-1672, 1552-7433","journalAbbreviation":"Pers Soc Psychol Bull","language":"en","page":"014616722110468","source":"DOI.org (Crossref)","title":"Do Smarter People Have More Conservative Economic Attitudes? Assessing the Relationship Between Cognitive Ability and Economic Ideology","title-short":"Do Smarter People Have More Conservative Economic Attitudes?","author":[{"family":"Jedinger","given":"Alexander"},{"family":"Burger","given":"Axel M."}],"issued":{"date-parts":[["2021",9,22]]}}},{"id":563,"uris":["http://zotero.org/users/6602770/items/HA5JAY27"],"itemData":{"id":563,"type":"article-journal","container-title":"Journal of Personality and Social Psychology","DOI":"10.1037/a0036170","ISSN":"1939-1315, 0022-3514","issue":"6","journalAbbreviation":"Journal of Personality and Social Psychology","language":"en","page":"1031-1051","source":"DOI.org (Crossref)","title":"Do needs for security and certainty predict cultural and economic conservatism? A cross-national analysis.","title-short":"Do needs for security and certainty predict cultural and economic conservatism?","volume":"106","author":[{"family":"Malka","given":"Ariel"},{"family":"Soto","given":"Christopher J."},{"family":"Inzlicht","given":"Michael"},{"family":"Lelkes","given":"Yphtach"}],"issued":{"date-parts":[["2014"]]}}},{"id":565,"uris":["http://zotero.org/users/6602770/items/3YHV6UXY"],"itemData":{"id":565,"type":"article-journal","abstract":"The rigidity of the right model posits that psychological needs for security and certainty (NSC) attract people to a broad right-wing ideology that includes both sociocultural and economic political attitudes. We review evidence that NSC characteristics do not consistently predict economically right-wing preferences and propose the Menu-Independent and -Dependent Influence (MIDI) model as an alternative account of disposition-politics relations. In this model, NSC naturally attracts people to socioculturally conservative attitudes, but its effects on economic attitudes are the net outcome of potentially competing dispositional and discursive influences. We review evidence in support of the MIDI model and discuss its implications for understanding the interplay of background characteristics, social context, and political conflict.","container-title":"Current Directions in Psychological Science","DOI":"10.1177/0963721414556340","ISSN":"0963-7214, 1467-8721","issue":"2","journalAbbreviation":"Curr Dir Psychol Sci","language":"en","page":"137-142","source":"DOI.org (Crossref)","title":"Rigidity of the Economic Right? Menu-Independent and Menu-Dependent Influences of Psychological Dispositions on Political Attitudes","title-short":"Rigidity of the Economic Right?","volume":"24","author":[{"family":"Malka","given":"Ariel"},{"family":"Soto","given":"Christopher J."}],"issued":{"date-parts":[["2015",4]]}}}],"schema":"https://github.com/citation-style-language/schema/raw/master/csl-citation.json"} </w:instrText>
      </w:r>
      <w:r w:rsidR="002C3FA6">
        <w:rPr>
          <w:rFonts w:ascii="Times New Roman" w:hAnsi="Times New Roman" w:cs="Times New Roman"/>
          <w:sz w:val="24"/>
          <w:szCs w:val="24"/>
          <w:lang w:val="en-US"/>
        </w:rPr>
        <w:fldChar w:fldCharType="separate"/>
      </w:r>
      <w:r w:rsidR="00C57AF9" w:rsidRPr="00BC35BE">
        <w:rPr>
          <w:rFonts w:ascii="Times New Roman" w:hAnsi="Times New Roman" w:cs="Times New Roman"/>
          <w:sz w:val="24"/>
          <w:lang w:val="en-US"/>
        </w:rPr>
        <w:t>(Costello et al., 2022; Duckitt &amp; Sibley, 2010; Federico &amp; Malka, 2018; Feldman &amp; Johnston, 2014; Jedinger &amp; Burger, 2021; Malka et al., 2014; Malka &amp; Soto, 2015)</w:t>
      </w:r>
      <w:r w:rsidR="002C3FA6">
        <w:rPr>
          <w:rFonts w:ascii="Times New Roman" w:hAnsi="Times New Roman" w:cs="Times New Roman"/>
          <w:sz w:val="24"/>
          <w:szCs w:val="24"/>
          <w:lang w:val="en-US"/>
        </w:rPr>
        <w:fldChar w:fldCharType="end"/>
      </w:r>
      <w:r w:rsidR="00882DCB">
        <w:rPr>
          <w:rFonts w:ascii="Times New Roman" w:hAnsi="Times New Roman" w:cs="Times New Roman"/>
          <w:sz w:val="24"/>
          <w:szCs w:val="24"/>
          <w:lang w:val="en-US"/>
        </w:rPr>
        <w:t xml:space="preserve">. Since the surveys used in </w:t>
      </w:r>
      <w:r w:rsidR="006F7B07">
        <w:rPr>
          <w:rFonts w:ascii="Times New Roman" w:hAnsi="Times New Roman" w:cs="Times New Roman"/>
          <w:sz w:val="24"/>
          <w:szCs w:val="24"/>
          <w:lang w:val="en-US"/>
        </w:rPr>
        <w:t xml:space="preserve">Studies 1 and 3 of </w:t>
      </w:r>
      <w:r w:rsidR="00882DCB">
        <w:rPr>
          <w:rFonts w:ascii="Times New Roman" w:hAnsi="Times New Roman" w:cs="Times New Roman"/>
          <w:sz w:val="24"/>
          <w:szCs w:val="24"/>
          <w:lang w:val="en-US"/>
        </w:rPr>
        <w:t xml:space="preserve">the present research included items that can be used as proxies for the respondents’ social </w:t>
      </w:r>
      <w:r w:rsidR="003B5697">
        <w:rPr>
          <w:rFonts w:ascii="Times New Roman" w:hAnsi="Times New Roman" w:cs="Times New Roman"/>
          <w:sz w:val="24"/>
          <w:szCs w:val="24"/>
          <w:lang w:val="en-US"/>
        </w:rPr>
        <w:t>a</w:t>
      </w:r>
      <w:r w:rsidR="00882DCB">
        <w:rPr>
          <w:rFonts w:ascii="Times New Roman" w:hAnsi="Times New Roman" w:cs="Times New Roman"/>
          <w:sz w:val="24"/>
          <w:szCs w:val="24"/>
          <w:lang w:val="en-US"/>
        </w:rPr>
        <w:t>nd economic ideological orientation, it is possible to explore whether the pattern of results differs when these ideology dimensions rather than the left-right self-placements are used as predictors</w:t>
      </w:r>
      <w:r w:rsidR="00CA1A5E">
        <w:rPr>
          <w:rFonts w:ascii="Times New Roman" w:hAnsi="Times New Roman" w:cs="Times New Roman"/>
          <w:sz w:val="24"/>
          <w:szCs w:val="24"/>
          <w:lang w:val="en-US"/>
        </w:rPr>
        <w:t xml:space="preserve"> (see Online Appendix, for detailed results)</w:t>
      </w:r>
      <w:r w:rsidR="00BC35BE" w:rsidRPr="009601B1">
        <w:rPr>
          <w:rStyle w:val="Funotenzeichen"/>
        </w:rPr>
        <w:footnoteReference w:id="2"/>
      </w:r>
      <w:r w:rsidR="00882DCB">
        <w:rPr>
          <w:rFonts w:ascii="Times New Roman" w:hAnsi="Times New Roman" w:cs="Times New Roman"/>
          <w:sz w:val="24"/>
          <w:szCs w:val="24"/>
          <w:lang w:val="en-US"/>
        </w:rPr>
        <w:t>.</w:t>
      </w:r>
      <w:r w:rsidR="00E9159C">
        <w:rPr>
          <w:rFonts w:ascii="Times New Roman" w:hAnsi="Times New Roman" w:cs="Times New Roman"/>
          <w:sz w:val="24"/>
          <w:szCs w:val="24"/>
          <w:lang w:val="en-US"/>
        </w:rPr>
        <w:t xml:space="preserve"> </w:t>
      </w:r>
      <w:r w:rsidR="00263C5B">
        <w:rPr>
          <w:rFonts w:ascii="Times New Roman" w:hAnsi="Times New Roman" w:cs="Times New Roman"/>
          <w:sz w:val="24"/>
          <w:szCs w:val="24"/>
          <w:lang w:val="en-US"/>
        </w:rPr>
        <w:t>In Study 1, a</w:t>
      </w:r>
      <w:r w:rsidR="005753B9">
        <w:rPr>
          <w:rFonts w:ascii="Times New Roman" w:hAnsi="Times New Roman" w:cs="Times New Roman"/>
          <w:sz w:val="24"/>
          <w:szCs w:val="24"/>
          <w:lang w:val="en-US"/>
        </w:rPr>
        <w:t xml:space="preserve"> look at bivariate correlations</w:t>
      </w:r>
      <w:r w:rsidR="00E9159C">
        <w:rPr>
          <w:rFonts w:ascii="Times New Roman" w:hAnsi="Times New Roman" w:cs="Times New Roman"/>
          <w:sz w:val="24"/>
          <w:szCs w:val="24"/>
          <w:lang w:val="en-US"/>
        </w:rPr>
        <w:t xml:space="preserve"> reveal</w:t>
      </w:r>
      <w:r w:rsidR="005753B9">
        <w:rPr>
          <w:rFonts w:ascii="Times New Roman" w:hAnsi="Times New Roman" w:cs="Times New Roman"/>
          <w:sz w:val="24"/>
          <w:szCs w:val="24"/>
          <w:lang w:val="en-US"/>
        </w:rPr>
        <w:t>s</w:t>
      </w:r>
      <w:r w:rsidR="00E9159C">
        <w:rPr>
          <w:rFonts w:ascii="Times New Roman" w:hAnsi="Times New Roman" w:cs="Times New Roman"/>
          <w:sz w:val="24"/>
          <w:szCs w:val="24"/>
          <w:lang w:val="en-US"/>
        </w:rPr>
        <w:t xml:space="preserve"> that social ideology is correlated significantly more strongly with attitudinal ambivalence toward political candidates than </w:t>
      </w:r>
      <w:r w:rsidR="006F7B07">
        <w:rPr>
          <w:rFonts w:ascii="Times New Roman" w:hAnsi="Times New Roman" w:cs="Times New Roman"/>
          <w:sz w:val="24"/>
          <w:szCs w:val="24"/>
          <w:lang w:val="en-US"/>
        </w:rPr>
        <w:t>economic ideology</w:t>
      </w:r>
      <w:r w:rsidR="00263C5B">
        <w:rPr>
          <w:rFonts w:ascii="Times New Roman" w:hAnsi="Times New Roman" w:cs="Times New Roman"/>
          <w:sz w:val="24"/>
          <w:szCs w:val="24"/>
          <w:lang w:val="en-US"/>
        </w:rPr>
        <w:t xml:space="preserve"> (t</w:t>
      </w:r>
      <w:r w:rsidR="005753B9">
        <w:rPr>
          <w:rFonts w:ascii="Times New Roman" w:hAnsi="Times New Roman" w:cs="Times New Roman"/>
          <w:sz w:val="24"/>
          <w:szCs w:val="24"/>
          <w:lang w:val="en-US"/>
        </w:rPr>
        <w:t xml:space="preserve">he correlation of left-right self-placements with ambivalence </w:t>
      </w:r>
      <w:r w:rsidR="00263C5B">
        <w:rPr>
          <w:rFonts w:ascii="Times New Roman" w:hAnsi="Times New Roman" w:cs="Times New Roman"/>
          <w:sz w:val="24"/>
          <w:szCs w:val="24"/>
          <w:lang w:val="en-US"/>
        </w:rPr>
        <w:t xml:space="preserve">ranges in-between; see Table A2 in the Online Appendix). </w:t>
      </w:r>
      <w:r w:rsidR="005753B9">
        <w:rPr>
          <w:rFonts w:ascii="Times New Roman" w:hAnsi="Times New Roman" w:cs="Times New Roman"/>
          <w:sz w:val="24"/>
          <w:szCs w:val="24"/>
          <w:lang w:val="en-US"/>
        </w:rPr>
        <w:t>Two-lines tests show that</w:t>
      </w:r>
      <w:r w:rsidR="00CA1A5E">
        <w:rPr>
          <w:rFonts w:ascii="Times New Roman" w:hAnsi="Times New Roman" w:cs="Times New Roman"/>
          <w:sz w:val="24"/>
          <w:szCs w:val="24"/>
          <w:lang w:val="en-US"/>
        </w:rPr>
        <w:t xml:space="preserve"> ambivalence is weaker at the extremes of both social and economic ideology than at moderate levels and </w:t>
      </w:r>
      <w:r w:rsidR="002946FF">
        <w:rPr>
          <w:rFonts w:ascii="Times New Roman" w:hAnsi="Times New Roman" w:cs="Times New Roman"/>
          <w:sz w:val="24"/>
          <w:szCs w:val="24"/>
          <w:lang w:val="en-US"/>
        </w:rPr>
        <w:t xml:space="preserve">that this pattern </w:t>
      </w:r>
      <w:r w:rsidR="008A1C23">
        <w:rPr>
          <w:rFonts w:ascii="Times New Roman" w:hAnsi="Times New Roman" w:cs="Times New Roman"/>
          <w:sz w:val="24"/>
          <w:szCs w:val="24"/>
          <w:lang w:val="en-US"/>
        </w:rPr>
        <w:t xml:space="preserve">becomes very weak but </w:t>
      </w:r>
      <w:r w:rsidR="002946FF">
        <w:rPr>
          <w:rFonts w:ascii="Times New Roman" w:hAnsi="Times New Roman" w:cs="Times New Roman"/>
          <w:sz w:val="24"/>
          <w:szCs w:val="24"/>
          <w:lang w:val="en-US"/>
        </w:rPr>
        <w:t>remains statistically significant when the association of ambivalence with general attitudes toward the candidates is controlled</w:t>
      </w:r>
      <w:r w:rsidR="00F91E4B">
        <w:rPr>
          <w:rFonts w:ascii="Times New Roman" w:hAnsi="Times New Roman" w:cs="Times New Roman"/>
          <w:sz w:val="24"/>
          <w:szCs w:val="24"/>
          <w:lang w:val="en-US"/>
        </w:rPr>
        <w:t xml:space="preserve"> (see Figures A1 to A4 in the Online Appendix)</w:t>
      </w:r>
      <w:r w:rsidR="00CA1A5E">
        <w:rPr>
          <w:rFonts w:ascii="Times New Roman" w:hAnsi="Times New Roman" w:cs="Times New Roman"/>
          <w:sz w:val="24"/>
          <w:szCs w:val="24"/>
          <w:lang w:val="en-US"/>
        </w:rPr>
        <w:t xml:space="preserve">. </w:t>
      </w:r>
      <w:r w:rsidR="002C3165">
        <w:rPr>
          <w:rFonts w:ascii="Times New Roman" w:hAnsi="Times New Roman" w:cs="Times New Roman"/>
          <w:sz w:val="24"/>
          <w:szCs w:val="24"/>
          <w:lang w:val="en-US"/>
        </w:rPr>
        <w:t xml:space="preserve">In the data of Study 3, </w:t>
      </w:r>
      <w:r w:rsidR="00DB0347">
        <w:rPr>
          <w:rFonts w:ascii="Times New Roman" w:hAnsi="Times New Roman" w:cs="Times New Roman"/>
          <w:sz w:val="24"/>
          <w:szCs w:val="24"/>
          <w:lang w:val="en-US"/>
        </w:rPr>
        <w:t>there is no clear pattern of s</w:t>
      </w:r>
      <w:r w:rsidR="002C3165">
        <w:rPr>
          <w:rFonts w:ascii="Times New Roman" w:hAnsi="Times New Roman" w:cs="Times New Roman"/>
          <w:sz w:val="24"/>
          <w:szCs w:val="24"/>
          <w:lang w:val="en-US"/>
        </w:rPr>
        <w:t xml:space="preserve">ocial ideology </w:t>
      </w:r>
      <w:r w:rsidR="00DB0347">
        <w:rPr>
          <w:rFonts w:ascii="Times New Roman" w:hAnsi="Times New Roman" w:cs="Times New Roman"/>
          <w:sz w:val="24"/>
          <w:szCs w:val="24"/>
          <w:lang w:val="en-US"/>
        </w:rPr>
        <w:t>being</w:t>
      </w:r>
      <w:r w:rsidR="002C3165">
        <w:rPr>
          <w:rFonts w:ascii="Times New Roman" w:hAnsi="Times New Roman" w:cs="Times New Roman"/>
          <w:sz w:val="24"/>
          <w:szCs w:val="24"/>
          <w:lang w:val="en-US"/>
        </w:rPr>
        <w:t xml:space="preserve"> correlated more strongly with attitudinal ambivalence </w:t>
      </w:r>
      <w:r w:rsidR="00263C5B">
        <w:rPr>
          <w:rFonts w:ascii="Times New Roman" w:hAnsi="Times New Roman" w:cs="Times New Roman"/>
          <w:sz w:val="24"/>
          <w:szCs w:val="24"/>
          <w:lang w:val="en-US"/>
        </w:rPr>
        <w:t>than</w:t>
      </w:r>
      <w:r w:rsidR="002C3165">
        <w:rPr>
          <w:rFonts w:ascii="Times New Roman" w:hAnsi="Times New Roman" w:cs="Times New Roman"/>
          <w:sz w:val="24"/>
          <w:szCs w:val="24"/>
          <w:lang w:val="en-US"/>
        </w:rPr>
        <w:t xml:space="preserve"> economic ideology (for several parties, it is the opposite)</w:t>
      </w:r>
      <w:r w:rsidR="00A30B07">
        <w:rPr>
          <w:rFonts w:ascii="Times New Roman" w:hAnsi="Times New Roman" w:cs="Times New Roman"/>
          <w:sz w:val="24"/>
          <w:szCs w:val="24"/>
          <w:lang w:val="en-US"/>
        </w:rPr>
        <w:t xml:space="preserve"> or </w:t>
      </w:r>
      <w:r w:rsidR="00DB0347">
        <w:rPr>
          <w:rFonts w:ascii="Times New Roman" w:hAnsi="Times New Roman" w:cs="Times New Roman"/>
          <w:sz w:val="24"/>
          <w:szCs w:val="24"/>
          <w:lang w:val="en-US"/>
        </w:rPr>
        <w:t>than</w:t>
      </w:r>
      <w:r w:rsidR="00A30B07">
        <w:rPr>
          <w:rFonts w:ascii="Times New Roman" w:hAnsi="Times New Roman" w:cs="Times New Roman"/>
          <w:sz w:val="24"/>
          <w:szCs w:val="24"/>
          <w:lang w:val="en-US"/>
        </w:rPr>
        <w:t xml:space="preserve"> left-right self-placements</w:t>
      </w:r>
      <w:r w:rsidR="00DB0347">
        <w:rPr>
          <w:rFonts w:ascii="Times New Roman" w:hAnsi="Times New Roman" w:cs="Times New Roman"/>
          <w:sz w:val="24"/>
          <w:szCs w:val="24"/>
          <w:lang w:val="en-US"/>
        </w:rPr>
        <w:t xml:space="preserve"> (see Table</w:t>
      </w:r>
      <w:r w:rsidR="00A85AE8">
        <w:rPr>
          <w:rFonts w:ascii="Times New Roman" w:hAnsi="Times New Roman" w:cs="Times New Roman"/>
          <w:sz w:val="24"/>
          <w:szCs w:val="24"/>
          <w:lang w:val="en-US"/>
        </w:rPr>
        <w:t xml:space="preserve"> A8 in the Online Appendix)</w:t>
      </w:r>
      <w:r w:rsidR="002C3165">
        <w:rPr>
          <w:rFonts w:ascii="Times New Roman" w:hAnsi="Times New Roman" w:cs="Times New Roman"/>
          <w:sz w:val="24"/>
          <w:szCs w:val="24"/>
          <w:lang w:val="en-US"/>
        </w:rPr>
        <w:t xml:space="preserve">. </w:t>
      </w:r>
      <w:r w:rsidR="00CB33EE">
        <w:rPr>
          <w:rFonts w:ascii="Times New Roman" w:hAnsi="Times New Roman" w:cs="Times New Roman"/>
          <w:sz w:val="24"/>
          <w:szCs w:val="24"/>
          <w:lang w:val="en-US"/>
        </w:rPr>
        <w:t xml:space="preserve">Again, two-lines tests show that ambivalence is weaker at the extremes of both social and economic ideology than at moderate levels. </w:t>
      </w:r>
      <w:r w:rsidR="00A85AE8">
        <w:rPr>
          <w:rFonts w:ascii="Times New Roman" w:hAnsi="Times New Roman" w:cs="Times New Roman"/>
          <w:sz w:val="24"/>
          <w:szCs w:val="24"/>
          <w:lang w:val="en-US"/>
        </w:rPr>
        <w:t>W</w:t>
      </w:r>
      <w:r w:rsidR="00CB33EE">
        <w:rPr>
          <w:rFonts w:ascii="Times New Roman" w:hAnsi="Times New Roman" w:cs="Times New Roman"/>
          <w:sz w:val="24"/>
          <w:szCs w:val="24"/>
          <w:lang w:val="en-US"/>
        </w:rPr>
        <w:t xml:space="preserve">hen the association of ambivalence with general attitudes is controlled, </w:t>
      </w:r>
      <w:r w:rsidR="00A85AE8">
        <w:rPr>
          <w:rFonts w:ascii="Times New Roman" w:hAnsi="Times New Roman" w:cs="Times New Roman"/>
          <w:sz w:val="24"/>
          <w:szCs w:val="24"/>
          <w:lang w:val="en-US"/>
        </w:rPr>
        <w:t>this patter disappears or become very subtle (two-lines tests are significant for two of the five parties in the case of social ideology and for three of the five parties in the case of economic ideology)</w:t>
      </w:r>
      <w:r w:rsidR="00CB33EE">
        <w:rPr>
          <w:rFonts w:ascii="Times New Roman" w:hAnsi="Times New Roman" w:cs="Times New Roman"/>
          <w:sz w:val="24"/>
          <w:szCs w:val="24"/>
          <w:lang w:val="en-US"/>
        </w:rPr>
        <w:t>.</w:t>
      </w:r>
      <w:r w:rsidR="002C3165">
        <w:rPr>
          <w:rFonts w:ascii="Times New Roman" w:hAnsi="Times New Roman" w:cs="Times New Roman"/>
          <w:sz w:val="24"/>
          <w:szCs w:val="24"/>
          <w:lang w:val="en-US"/>
        </w:rPr>
        <w:t xml:space="preserve"> Hence, </w:t>
      </w:r>
      <w:r w:rsidR="00A85AE8">
        <w:rPr>
          <w:rFonts w:ascii="Times New Roman" w:hAnsi="Times New Roman" w:cs="Times New Roman"/>
          <w:sz w:val="24"/>
          <w:szCs w:val="24"/>
          <w:lang w:val="en-US"/>
        </w:rPr>
        <w:t>the differential association of different ideology-dimensions</w:t>
      </w:r>
      <w:r w:rsidR="002C3165">
        <w:rPr>
          <w:rFonts w:ascii="Times New Roman" w:hAnsi="Times New Roman" w:cs="Times New Roman"/>
          <w:sz w:val="24"/>
          <w:szCs w:val="24"/>
          <w:lang w:val="en-US"/>
        </w:rPr>
        <w:t xml:space="preserve"> with ambivalence seems to vary as a function of historical context and/or </w:t>
      </w:r>
      <w:r w:rsidR="00024EBD">
        <w:rPr>
          <w:rFonts w:ascii="Times New Roman" w:hAnsi="Times New Roman" w:cs="Times New Roman"/>
          <w:sz w:val="24"/>
          <w:szCs w:val="24"/>
          <w:lang w:val="en-US"/>
        </w:rPr>
        <w:t>attitude object</w:t>
      </w:r>
      <w:r w:rsidR="00A85AE8">
        <w:rPr>
          <w:rFonts w:ascii="Times New Roman" w:hAnsi="Times New Roman" w:cs="Times New Roman"/>
          <w:sz w:val="24"/>
          <w:szCs w:val="24"/>
          <w:lang w:val="en-US"/>
        </w:rPr>
        <w:t>, which</w:t>
      </w:r>
      <w:r w:rsidR="00024EBD">
        <w:rPr>
          <w:rFonts w:ascii="Times New Roman" w:hAnsi="Times New Roman" w:cs="Times New Roman"/>
          <w:sz w:val="24"/>
          <w:szCs w:val="24"/>
          <w:lang w:val="en-US"/>
        </w:rPr>
        <w:t xml:space="preserve"> </w:t>
      </w:r>
      <w:r w:rsidR="00024EBD">
        <w:rPr>
          <w:rFonts w:ascii="Times New Roman" w:hAnsi="Times New Roman" w:cs="Times New Roman"/>
          <w:sz w:val="24"/>
          <w:szCs w:val="24"/>
          <w:lang w:val="en-US"/>
        </w:rPr>
        <w:lastRenderedPageBreak/>
        <w:t xml:space="preserve">resonates with the argument that the reliance on different </w:t>
      </w:r>
      <w:r w:rsidR="00263C5B">
        <w:rPr>
          <w:rFonts w:ascii="Times New Roman" w:hAnsi="Times New Roman" w:cs="Times New Roman"/>
          <w:sz w:val="24"/>
          <w:szCs w:val="24"/>
          <w:lang w:val="en-US"/>
        </w:rPr>
        <w:t>ideology</w:t>
      </w:r>
      <w:r w:rsidR="00024EBD">
        <w:rPr>
          <w:rFonts w:ascii="Times New Roman" w:hAnsi="Times New Roman" w:cs="Times New Roman"/>
          <w:sz w:val="24"/>
          <w:szCs w:val="24"/>
          <w:lang w:val="en-US"/>
        </w:rPr>
        <w:t xml:space="preserve"> dimensions can vary between as within individuals </w:t>
      </w:r>
      <w:r w:rsidR="00024EBD">
        <w:rPr>
          <w:rFonts w:ascii="Times New Roman" w:hAnsi="Times New Roman" w:cs="Times New Roman"/>
          <w:sz w:val="24"/>
          <w:szCs w:val="24"/>
          <w:lang w:val="en-US"/>
        </w:rPr>
        <w:fldChar w:fldCharType="begin"/>
      </w:r>
      <w:r w:rsidR="00024EBD">
        <w:rPr>
          <w:rFonts w:ascii="Times New Roman" w:hAnsi="Times New Roman" w:cs="Times New Roman"/>
          <w:sz w:val="24"/>
          <w:szCs w:val="24"/>
          <w:lang w:val="en-US"/>
        </w:rPr>
        <w:instrText xml:space="preserve"> ADDIN ZOTERO_ITEM CSL_CITATION {"citationID":"2xiJa9Pk","properties":{"formattedCitation":"(Morgan &amp; Wisneski, 2017)","plainCitation":"(Morgan &amp; Wisneski, 2017)","noteIndex":0},"citationItems":[{"id":1059,"uris":["http://zotero.org/users/6602770/items/LG3HKBNA"],"itemData":{"id":1059,"type":"article-journal","container-title":"Social Cognition","DOI":"10.1521/soco.2017.35.4.395","ISSN":"0278-016X","issue":"4","journalAbbreviation":"Social Cognition","language":"en","page":"395-414","source":"DOI.org (Crossref)","title":"The Structure of Political Ideology Varies Between and Within People: Implications for Theories About Ideology's Causes","title-short":"The Structure of Political Ideology Varies Between and Within People","volume":"35","author":[{"family":"Morgan","given":"G. Scott"},{"family":"Wisneski","given":"Daniel C."}],"issued":{"date-parts":[["2017",8]]}}}],"schema":"https://github.com/citation-style-language/schema/raw/master/csl-citation.json"} </w:instrText>
      </w:r>
      <w:r w:rsidR="00024EBD">
        <w:rPr>
          <w:rFonts w:ascii="Times New Roman" w:hAnsi="Times New Roman" w:cs="Times New Roman"/>
          <w:sz w:val="24"/>
          <w:szCs w:val="24"/>
          <w:lang w:val="en-US"/>
        </w:rPr>
        <w:fldChar w:fldCharType="separate"/>
      </w:r>
      <w:r w:rsidR="00024EBD" w:rsidRPr="00024EBD">
        <w:rPr>
          <w:rFonts w:ascii="Times New Roman" w:hAnsi="Times New Roman" w:cs="Times New Roman"/>
          <w:sz w:val="24"/>
          <w:lang w:val="en-US"/>
        </w:rPr>
        <w:t>(Morgan &amp; Wisneski, 2017)</w:t>
      </w:r>
      <w:r w:rsidR="00024EBD">
        <w:rPr>
          <w:rFonts w:ascii="Times New Roman" w:hAnsi="Times New Roman" w:cs="Times New Roman"/>
          <w:sz w:val="24"/>
          <w:szCs w:val="24"/>
          <w:lang w:val="en-US"/>
        </w:rPr>
        <w:fldChar w:fldCharType="end"/>
      </w:r>
      <w:r w:rsidR="00024EBD">
        <w:rPr>
          <w:rFonts w:ascii="Times New Roman" w:hAnsi="Times New Roman" w:cs="Times New Roman"/>
          <w:sz w:val="24"/>
          <w:szCs w:val="24"/>
          <w:lang w:val="en-US"/>
        </w:rPr>
        <w:t>.</w:t>
      </w:r>
    </w:p>
    <w:p w14:paraId="0A2F9CF6" w14:textId="61A157FE" w:rsidR="000A7DF1" w:rsidRPr="000A7DF1" w:rsidRDefault="000A7DF1" w:rsidP="000A7DF1">
      <w:pPr>
        <w:spacing w:line="480" w:lineRule="auto"/>
        <w:rPr>
          <w:rFonts w:ascii="Times New Roman" w:hAnsi="Times New Roman" w:cs="Times New Roman"/>
          <w:b/>
          <w:bCs/>
          <w:sz w:val="24"/>
          <w:szCs w:val="24"/>
          <w:lang w:val="en-US"/>
        </w:rPr>
      </w:pPr>
      <w:r w:rsidRPr="000A7DF1">
        <w:rPr>
          <w:rFonts w:ascii="Times New Roman" w:hAnsi="Times New Roman" w:cs="Times New Roman"/>
          <w:b/>
          <w:bCs/>
          <w:sz w:val="24"/>
          <w:szCs w:val="24"/>
          <w:lang w:val="en-US"/>
        </w:rPr>
        <w:t>Interpreting Attitudinal Ambivalence</w:t>
      </w:r>
    </w:p>
    <w:p w14:paraId="5FA92CD2" w14:textId="35D41787" w:rsidR="000A7DF1" w:rsidRPr="004330B2" w:rsidRDefault="000A7DF1" w:rsidP="00065186">
      <w:pPr>
        <w:spacing w:line="480" w:lineRule="auto"/>
        <w:ind w:firstLine="708"/>
        <w:rPr>
          <w:rFonts w:ascii="Times New Roman" w:hAnsi="Times New Roman" w:cs="Times New Roman"/>
          <w:sz w:val="24"/>
          <w:szCs w:val="24"/>
        </w:rPr>
      </w:pPr>
      <w:r>
        <w:rPr>
          <w:rFonts w:ascii="Times New Roman" w:hAnsi="Times New Roman" w:cs="Times New Roman"/>
          <w:sz w:val="24"/>
          <w:szCs w:val="24"/>
          <w:lang w:val="en-US"/>
        </w:rPr>
        <w:t xml:space="preserve">A finding of the present research that is worth being </w:t>
      </w:r>
      <w:r w:rsidR="0037777F">
        <w:rPr>
          <w:rFonts w:ascii="Times New Roman" w:hAnsi="Times New Roman" w:cs="Times New Roman"/>
          <w:sz w:val="24"/>
          <w:szCs w:val="24"/>
          <w:lang w:val="en-US"/>
        </w:rPr>
        <w:t>highlighted</w:t>
      </w:r>
      <w:r>
        <w:rPr>
          <w:rFonts w:ascii="Times New Roman" w:hAnsi="Times New Roman" w:cs="Times New Roman"/>
          <w:sz w:val="24"/>
          <w:szCs w:val="24"/>
          <w:lang w:val="en-US"/>
        </w:rPr>
        <w:t xml:space="preserve"> is the negative correlation between political interest and attitudinal ambivalence that has consistently been observed in all </w:t>
      </w:r>
      <w:r w:rsidR="00371F58">
        <w:rPr>
          <w:rFonts w:ascii="Times New Roman" w:hAnsi="Times New Roman" w:cs="Times New Roman"/>
          <w:sz w:val="24"/>
          <w:szCs w:val="24"/>
          <w:lang w:val="en-US"/>
        </w:rPr>
        <w:t xml:space="preserve">three </w:t>
      </w:r>
      <w:r>
        <w:rPr>
          <w:rFonts w:ascii="Times New Roman" w:hAnsi="Times New Roman" w:cs="Times New Roman"/>
          <w:sz w:val="24"/>
          <w:szCs w:val="24"/>
          <w:lang w:val="en-US"/>
        </w:rPr>
        <w:t>studies.</w:t>
      </w:r>
      <w:r w:rsidR="0037777F">
        <w:rPr>
          <w:rFonts w:ascii="Times New Roman" w:hAnsi="Times New Roman" w:cs="Times New Roman"/>
          <w:sz w:val="24"/>
          <w:szCs w:val="24"/>
          <w:lang w:val="en-US"/>
        </w:rPr>
        <w:t xml:space="preserve"> How does this finding relate to the rationale of treating more </w:t>
      </w:r>
      <w:r w:rsidR="005C3271">
        <w:rPr>
          <w:rFonts w:ascii="Times New Roman" w:hAnsi="Times New Roman" w:cs="Times New Roman"/>
          <w:sz w:val="24"/>
          <w:szCs w:val="24"/>
          <w:lang w:val="en-US"/>
        </w:rPr>
        <w:t>ambivalent attitudes</w:t>
      </w:r>
      <w:r w:rsidR="0037777F">
        <w:rPr>
          <w:rFonts w:ascii="Times New Roman" w:hAnsi="Times New Roman" w:cs="Times New Roman"/>
          <w:sz w:val="24"/>
          <w:szCs w:val="24"/>
          <w:lang w:val="en-US"/>
        </w:rPr>
        <w:t xml:space="preserve"> as an indicator of a more open-minded, less rigid cognitive style</w:t>
      </w:r>
      <w:r w:rsidR="006C31F2">
        <w:rPr>
          <w:rFonts w:ascii="Times New Roman" w:hAnsi="Times New Roman" w:cs="Times New Roman"/>
          <w:sz w:val="24"/>
          <w:szCs w:val="24"/>
          <w:lang w:val="en-US"/>
        </w:rPr>
        <w:t xml:space="preserve"> and how convincing is this rationale</w:t>
      </w:r>
      <w:r w:rsidR="0037777F">
        <w:rPr>
          <w:rFonts w:ascii="Times New Roman" w:hAnsi="Times New Roman" w:cs="Times New Roman"/>
          <w:sz w:val="24"/>
          <w:szCs w:val="24"/>
          <w:lang w:val="en-US"/>
        </w:rPr>
        <w:t>?</w:t>
      </w:r>
      <w:r w:rsidR="000041E0">
        <w:rPr>
          <w:rFonts w:ascii="Times New Roman" w:hAnsi="Times New Roman" w:cs="Times New Roman"/>
          <w:sz w:val="24"/>
          <w:szCs w:val="24"/>
          <w:lang w:val="en-US"/>
        </w:rPr>
        <w:t xml:space="preserve"> Given that more politically interested individuals can be expected to assign more personal importance to political attitudes and to elaborate more extensively on political topics, the negative correlation between political interest and ambivalence is consistent with findings showing that</w:t>
      </w:r>
      <w:r w:rsidR="00761930">
        <w:rPr>
          <w:rFonts w:ascii="Times New Roman" w:hAnsi="Times New Roman" w:cs="Times New Roman"/>
          <w:sz w:val="24"/>
          <w:szCs w:val="24"/>
          <w:lang w:val="en-US"/>
        </w:rPr>
        <w:t xml:space="preserve"> attitude importance</w:t>
      </w:r>
      <w:r w:rsidR="00576096">
        <w:rPr>
          <w:rFonts w:ascii="Times New Roman" w:hAnsi="Times New Roman" w:cs="Times New Roman"/>
          <w:sz w:val="24"/>
          <w:szCs w:val="24"/>
          <w:lang w:val="en-US"/>
        </w:rPr>
        <w:t xml:space="preserve"> can be associated with more ideologically biased information processing </w:t>
      </w:r>
      <w:r w:rsidR="00761930">
        <w:rPr>
          <w:rFonts w:ascii="Times New Roman" w:hAnsi="Times New Roman" w:cs="Times New Roman"/>
          <w:sz w:val="24"/>
          <w:szCs w:val="24"/>
          <w:lang w:val="en-US"/>
        </w:rPr>
        <w:fldChar w:fldCharType="begin"/>
      </w:r>
      <w:r w:rsidR="00761930">
        <w:rPr>
          <w:rFonts w:ascii="Times New Roman" w:hAnsi="Times New Roman" w:cs="Times New Roman"/>
          <w:sz w:val="24"/>
          <w:szCs w:val="24"/>
          <w:lang w:val="en-US"/>
        </w:rPr>
        <w:instrText xml:space="preserve"> ADDIN ZOTERO_ITEM CSL_CITATION {"citationID":"Cbzl6zeg","properties":{"formattedCitation":"(for an overview, see Howe &amp; Krosnick, 2017)","plainCitation":"(for an overview, see Howe &amp; Krosnick, 2017)","noteIndex":0},"citationItems":[{"id":1079,"uris":["http://zotero.org/users/6602770/items/JXRTSJEY"],"itemData":{"id":1079,"type":"article-journal","abstract":"Attitude strength has been the focus of a huge volume of research in psychology and related sciences for decades. The insights offered by this literature have tremendous value for understanding attitude functioning and structure and for the effective application of the attitude concept in applied settings. This is the first Annual Review of Psychology article on the topic, and it offers a review of theory and evidence regarding one of the most researched strength-related attitude features: attitude importance. Personal importance is attached to an attitude when the attitude is perceived to be relevant to self-interest, social identification with reference groups or reference individuals, and values. Attaching personal importance to an attitude causes crystallizing of attitudes (via enhanced resistance to change), effortful gathering and processing of relevant information, accumulation of a large store of well-organized relevant information in long-term memory, enhanced attitude extremity and accessibility, enhanced attitude impact on the regulation of interpersonal attraction, energizing of emotional reactions, and enhanced impact of attitudes on behavioral intentions and action. Thus, important attitudes are real and consequential psychological forces, and their study offers opportunities for addressing behavioral change.","container-title":"Annual Review of Psychology","DOI":"10.1146/annurev-psych-122414-033600","ISSN":"0066-4308, 1545-2085","issue":"1","journalAbbreviation":"Annu. Rev. Psychol.","language":"en","page":"327-351","source":"DOI.org (Crossref)","title":"Attitude Strength","volume":"68","author":[{"family":"Howe","given":"Lauren C."},{"family":"Krosnick","given":"Jon A."}],"issued":{"date-parts":[["2017",1,3]]}},"label":"page","prefix":"for an overview, see"}],"schema":"https://github.com/citation-style-language/schema/raw/master/csl-citation.json"} </w:instrText>
      </w:r>
      <w:r w:rsidR="00761930">
        <w:rPr>
          <w:rFonts w:ascii="Times New Roman" w:hAnsi="Times New Roman" w:cs="Times New Roman"/>
          <w:sz w:val="24"/>
          <w:szCs w:val="24"/>
          <w:lang w:val="en-US"/>
        </w:rPr>
        <w:fldChar w:fldCharType="separate"/>
      </w:r>
      <w:r w:rsidR="00761930" w:rsidRPr="00761930">
        <w:rPr>
          <w:rFonts w:ascii="Times New Roman" w:hAnsi="Times New Roman" w:cs="Times New Roman"/>
          <w:sz w:val="24"/>
          <w:lang w:val="en-US"/>
        </w:rPr>
        <w:t>(for an overview, see Howe &amp; Krosnick, 2017)</w:t>
      </w:r>
      <w:r w:rsidR="00761930">
        <w:rPr>
          <w:rFonts w:ascii="Times New Roman" w:hAnsi="Times New Roman" w:cs="Times New Roman"/>
          <w:sz w:val="24"/>
          <w:szCs w:val="24"/>
          <w:lang w:val="en-US"/>
        </w:rPr>
        <w:fldChar w:fldCharType="end"/>
      </w:r>
      <w:r w:rsidR="00576096">
        <w:rPr>
          <w:rFonts w:ascii="Times New Roman" w:hAnsi="Times New Roman" w:cs="Times New Roman"/>
          <w:sz w:val="24"/>
          <w:szCs w:val="24"/>
          <w:lang w:val="en-US"/>
        </w:rPr>
        <w:t>, which has also been associated</w:t>
      </w:r>
      <w:r w:rsidR="005C3271">
        <w:rPr>
          <w:rFonts w:ascii="Times New Roman" w:hAnsi="Times New Roman" w:cs="Times New Roman"/>
          <w:sz w:val="24"/>
          <w:szCs w:val="24"/>
          <w:lang w:val="en-US"/>
        </w:rPr>
        <w:t xml:space="preserve"> </w:t>
      </w:r>
      <w:r w:rsidR="00810457">
        <w:rPr>
          <w:rFonts w:ascii="Times New Roman" w:hAnsi="Times New Roman" w:cs="Times New Roman"/>
          <w:sz w:val="24"/>
          <w:szCs w:val="24"/>
          <w:lang w:val="en-US"/>
        </w:rPr>
        <w:t>with more rather than less cognitive elaboration and sophistication</w:t>
      </w:r>
      <w:r w:rsidR="005C3271">
        <w:rPr>
          <w:rFonts w:ascii="Times New Roman" w:hAnsi="Times New Roman" w:cs="Times New Roman"/>
          <w:sz w:val="24"/>
          <w:szCs w:val="24"/>
          <w:lang w:val="en-US"/>
        </w:rPr>
        <w:t xml:space="preserve"> </w:t>
      </w:r>
      <w:r w:rsidR="005C3271">
        <w:rPr>
          <w:rFonts w:ascii="Times New Roman" w:hAnsi="Times New Roman" w:cs="Times New Roman"/>
          <w:sz w:val="24"/>
          <w:szCs w:val="24"/>
          <w:lang w:val="en-US"/>
        </w:rPr>
        <w:fldChar w:fldCharType="begin"/>
      </w:r>
      <w:r w:rsidR="005C3271">
        <w:rPr>
          <w:rFonts w:ascii="Times New Roman" w:hAnsi="Times New Roman" w:cs="Times New Roman"/>
          <w:sz w:val="24"/>
          <w:szCs w:val="24"/>
          <w:lang w:val="en-US"/>
        </w:rPr>
        <w:instrText xml:space="preserve"> ADDIN ZOTERO_ITEM CSL_CITATION {"citationID":"P7hKC6hx","properties":{"formattedCitation":"(Kahan, 2013)","plainCitation":"(Kahan, 2013)","noteIndex":0},"citationItems":[{"id":1080,"uris":["http://zotero.org/users/6602770/items/72ZMNZ2J"],"itemData":{"id":1080,"type":"article-journal","container-title":"Judgment and Decision Making","issue":"4","page":"407-424","title":"Ideology, motivated reasoning, and cognitive reflection","volume":"8","author":[{"family":"Kahan","given":"Dan M."}],"issued":{"date-parts":[["2013"]]}}}],"schema":"https://github.com/citation-style-language/schema/raw/master/csl-citation.json"} </w:instrText>
      </w:r>
      <w:r w:rsidR="005C3271">
        <w:rPr>
          <w:rFonts w:ascii="Times New Roman" w:hAnsi="Times New Roman" w:cs="Times New Roman"/>
          <w:sz w:val="24"/>
          <w:szCs w:val="24"/>
          <w:lang w:val="en-US"/>
        </w:rPr>
        <w:fldChar w:fldCharType="separate"/>
      </w:r>
      <w:r w:rsidR="005C3271" w:rsidRPr="005C3271">
        <w:rPr>
          <w:rFonts w:ascii="Times New Roman" w:hAnsi="Times New Roman" w:cs="Times New Roman"/>
          <w:sz w:val="24"/>
          <w:lang w:val="en-US"/>
        </w:rPr>
        <w:t>(Kahan, 2013)</w:t>
      </w:r>
      <w:r w:rsidR="005C3271">
        <w:rPr>
          <w:rFonts w:ascii="Times New Roman" w:hAnsi="Times New Roman" w:cs="Times New Roman"/>
          <w:sz w:val="24"/>
          <w:szCs w:val="24"/>
          <w:lang w:val="en-US"/>
        </w:rPr>
        <w:fldChar w:fldCharType="end"/>
      </w:r>
      <w:r w:rsidR="00810457">
        <w:rPr>
          <w:rFonts w:ascii="Times New Roman" w:hAnsi="Times New Roman" w:cs="Times New Roman"/>
          <w:sz w:val="24"/>
          <w:szCs w:val="24"/>
          <w:lang w:val="en-US"/>
        </w:rPr>
        <w:t>.</w:t>
      </w:r>
      <w:r w:rsidR="006C31F2">
        <w:rPr>
          <w:rFonts w:ascii="Times New Roman" w:hAnsi="Times New Roman" w:cs="Times New Roman"/>
          <w:sz w:val="24"/>
          <w:szCs w:val="24"/>
          <w:lang w:val="en-US"/>
        </w:rPr>
        <w:t xml:space="preserve"> </w:t>
      </w:r>
      <w:r w:rsidR="00576096">
        <w:rPr>
          <w:rFonts w:ascii="Times New Roman" w:hAnsi="Times New Roman" w:cs="Times New Roman"/>
          <w:sz w:val="24"/>
          <w:szCs w:val="24"/>
          <w:lang w:val="en-US"/>
        </w:rPr>
        <w:t>With respect to the association of ambivalence with thinking style, recent research indicates that this link is context-dependent:</w:t>
      </w:r>
      <w:r w:rsidR="00710FCA">
        <w:rPr>
          <w:rFonts w:ascii="Times New Roman" w:hAnsi="Times New Roman" w:cs="Times New Roman"/>
          <w:sz w:val="24"/>
          <w:szCs w:val="24"/>
          <w:lang w:val="en-US"/>
        </w:rPr>
        <w:t xml:space="preserve"> </w:t>
      </w:r>
      <w:r w:rsidR="00392E66">
        <w:rPr>
          <w:rFonts w:ascii="Times New Roman" w:hAnsi="Times New Roman" w:cs="Times New Roman"/>
          <w:sz w:val="24"/>
          <w:szCs w:val="24"/>
          <w:lang w:val="en-US"/>
        </w:rPr>
        <w:t>W</w:t>
      </w:r>
      <w:r w:rsidR="00710FCA">
        <w:rPr>
          <w:rFonts w:ascii="Times New Roman" w:hAnsi="Times New Roman" w:cs="Times New Roman"/>
          <w:sz w:val="24"/>
          <w:szCs w:val="24"/>
          <w:lang w:val="en-US"/>
        </w:rPr>
        <w:t>hile topic-specific ambivalence</w:t>
      </w:r>
      <w:r w:rsidR="00045723">
        <w:rPr>
          <w:rFonts w:ascii="Times New Roman" w:hAnsi="Times New Roman" w:cs="Times New Roman"/>
          <w:sz w:val="24"/>
          <w:szCs w:val="24"/>
          <w:lang w:val="en-US"/>
        </w:rPr>
        <w:t xml:space="preserve"> </w:t>
      </w:r>
      <w:r w:rsidR="00710FCA">
        <w:rPr>
          <w:rFonts w:ascii="Times New Roman" w:hAnsi="Times New Roman" w:cs="Times New Roman"/>
          <w:sz w:val="24"/>
          <w:szCs w:val="24"/>
          <w:lang w:val="en-US"/>
        </w:rPr>
        <w:t xml:space="preserve">can facilitate biased processing of information </w:t>
      </w:r>
      <w:r w:rsidR="00392E66">
        <w:rPr>
          <w:rFonts w:ascii="Times New Roman" w:hAnsi="Times New Roman" w:cs="Times New Roman"/>
          <w:sz w:val="24"/>
          <w:szCs w:val="24"/>
          <w:lang w:val="en-US"/>
        </w:rPr>
        <w:t xml:space="preserve">on </w:t>
      </w:r>
      <w:r w:rsidR="00710FCA">
        <w:rPr>
          <w:rFonts w:ascii="Times New Roman" w:hAnsi="Times New Roman" w:cs="Times New Roman"/>
          <w:sz w:val="24"/>
          <w:szCs w:val="24"/>
          <w:lang w:val="en-US"/>
        </w:rPr>
        <w:t xml:space="preserve">that topic </w:t>
      </w:r>
      <w:r w:rsidR="00710FCA">
        <w:rPr>
          <w:rFonts w:ascii="Times New Roman" w:hAnsi="Times New Roman" w:cs="Times New Roman"/>
          <w:sz w:val="24"/>
          <w:szCs w:val="24"/>
          <w:lang w:val="en-US"/>
        </w:rPr>
        <w:fldChar w:fldCharType="begin"/>
      </w:r>
      <w:r w:rsidR="009310D9">
        <w:rPr>
          <w:rFonts w:ascii="Times New Roman" w:hAnsi="Times New Roman" w:cs="Times New Roman"/>
          <w:sz w:val="24"/>
          <w:szCs w:val="24"/>
          <w:lang w:val="en-US"/>
        </w:rPr>
        <w:instrText xml:space="preserve"> ADDIN ZOTERO_ITEM CSL_CITATION {"citationID":"IpKejwRl","properties":{"formattedCitation":"(e.g., Clark et al., 2008; Nordgren et al., 2006; Rothman et al., 2017; Sawicki et al., 2011, 2013)","plainCitation":"(e.g., Clark et al., 2008; Nordgren et al., 2006; Rothman et al., 2017; Sawicki et al., 2011, 2013)","noteIndex":0},"citationItems":[{"id":863,"uris":["http://zotero.org/users/6602770/items/KBH9KQ7G"],"itemData":{"id":863,"type":"article-journal","abstract":"Attitudinal ambivalence has been found to increase processing of attitude-relevant information. In this research, the authors suggest that ambivalence can also create the opposite effect: avoidance of thinking about persuasive messages. If processing is intended to reduce experienced ambivalence, then ambivalent people should increase processing of information perceived as proattitudinal (agreeable) and able to decrease ambivalence. However, ambivalence should also lead people to avoid processing of counterattitudinal (disagreeable) information that threatens to increase ambivalence. Three studies provide evidence consistent with this proposal. When participants were relatively ambivalent, they processed messages to a greater extent when the messages were proattitudinal rather than counterattitudinal. However, when participants were relatively unambivalent, they processed messages more when the messages were counterattitudinal rather than proattitudinal. In addition, ambivalent participants perceived proattitudinal messages as more likely than counterattitudinal messages to reduce ambivalence, and these perceptions accounted for message position effects on amount of processing.","container-title":"Personality and Social Psychology Bulletin","DOI":"10.1177/0146167207312527","ISSN":"0146-1672, 1552-7433","issue":"4","journalAbbreviation":"Pers Soc Psychol Bull","language":"en","page":"565-577","source":"DOI.org (Crossref)","title":"Attitudinal Ambivalence and Message-Based Persuasion: Motivated Processing of Proattitudinal Information and Avoidance of Counterattitudinal Information","title-short":"Attitudinal Ambivalence and Message-Based Persuasion","volume":"34","author":[{"family":"Clark","given":"Jason K."},{"family":"Wegener","given":"Duane T."},{"family":"Fabrigar","given":"Leandre R."}],"issued":{"date-parts":[["2008",4]]}},"label":"page","prefix":"e.g.,"},{"id":862,"uris":["http://zotero.org/users/6602770/items/NA75VFNW"],"itemData":{"id":862,"type":"article-journal","container-title":"Journal of Experimental Social Psychology","DOI":"10.1016/j.jesp.2005.04.004","ISSN":"00221031","issue":"2","journalAbbreviation":"Journal of Experimental Social Psychology","language":"en","page":"252-258","source":"DOI.org (Crossref)","title":"Ambivalence, discomfort, and motivated information processing","volume":"42","author":[{"family":"Nordgren","given":"Loran F."},{"family":"Harreveld","given":"Frenk","non-dropping-particle":"van"},{"family":"Pligt","given":"Joop","non-dropping-particle":"van der"}],"issued":{"date-parts":[["2006",3]]}}},{"id":1082,"uris":["http://zotero.org/users/6602770/items/9H56SY4G"],"itemData":{"id":1082,"type":"article-journal","container-title":"Academy of Management Annals","DOI":"10.5465/annals.2014.0066","ISSN":"1941-6520, 1941-6067","issue":"1","journalAbbreviation":"ANNALS","language":"en","page":"33-72","source":"DOI.org (Crossref)","title":"Understanding the Dual Nature of Ambivalence: Why and When Ambivalence Leads to Good and Bad Outcomes","title-short":"Understanding the Dual Nature of Ambivalence","volume":"11","author":[{"family":"Rothman","given":"Naomi B."},{"family":"Pratt","given":"Michael G."},{"family":"Rees","given":"Laura"},{"family":"Vogus","given":"Timothy J."}],"issued":{"date-parts":[["2017",1]]}}},{"id":1081,"uris":["http://zotero.org/users/6602770/items/XNTYAHH7"],"itemData":{"id":1081,"type":"article-journal","abstract":"Strong attitudes exert greater influence on social perceptions, judgments, and behaviors. Some research indicates that strong attitudes are associated with exposure to attitude-confirming information. However, we believe that uncertain attitudes might produce strong selective exposure to attitude-consistent information, especially when available information is unfamiliar. In three experiments, participants reported attitude favorability, reported attitude confidence (Study 1A and 2) or completed a doubt-priming manipulation (Study 1B), and selected information supporting or opposing an issue. When chosen information was relatively unfamiliar (in all three studies), uncertainty led to more attitude-consistent exposure than certainty did. However, when chosen information was more familiar (in Study 2), the pattern of effects was significantly reversed: Certainty led to more attitude-consistent exposure than did uncertainty. This finding suggests that under certain conditions, uncertainty can motivate people to seek attitude-confirming information, thereby creating a motivational basis for weak attitudes to have strong influences on information seeking.","container-title":"Social Psychological and Personality Science","DOI":"10.1177/1948550611400212","ISSN":"1948-5506, 1948-5514","issue":"5","journalAbbreviation":"Social Psychological and Personality Science","language":"en","page":"540-546","source":"DOI.org (Crossref)","title":"Seeking Confirmation in Times of Doubt: Selective Exposure and the Motivational Strength of Weak Attitudes","title-short":"Seeking Confirmation in Times of Doubt","volume":"2","author":[{"family":"Sawicki","given":"Vanessa"},{"family":"Wegener","given":"Duane T."},{"family":"Clark","given":"Jason K."},{"family":"Fabrigar","given":"Leandre R."},{"family":"Smith","given":"Steven M."},{"family":"Bengal","given":"Steven T."}],"issued":{"date-parts":[["2011",9]]}}},{"id":864,"uris":["http://zotero.org/users/6602770/items/2Z9R6LDC"],"itemData":{"id":864,"type":"article-journal","abstract":"To date, little research has examined the impact of attitudinal ambivalence on attitude-congruent selective exposure. Past research would suggest that strong/univalent rather than weak/ambivalent attitudes should be more predictive of proattitudinal information seeking. Although ambivalent attitude structure might weaken the attitude’s effect on seeking proattitudinal information, we believe that conflicted attitudes might also motivate attitude-congruent selective exposure because proattitudinal information should be effective in reducing ambivalence. Two studies provide evidence that the effects of ambivalence on information choices depend on amount of issue knowledge. That is, ambivalence motivates attitude-consistent exposure when issue knowledge is relatively low because less familiar information is perceived to be effective at reducing ambivalence. Conversely, when knowledge is relatively high, more unambivalent (univalent) attitudes predicted attitude-consistent information seeking.","container-title":"Personality and Social Psychology Bulletin","DOI":"10.1177/0146167213481388","ISSN":"0146-1672, 1552-7433","issue":"6","journalAbbreviation":"Pers Soc Psychol Bull","language":"en","page":"735-747","source":"DOI.org (Crossref)","title":"Feeling Conflicted and Seeking Information: When Ambivalence Enhances and Diminishes Selective Exposure to Attitude-Consistent Information","title-short":"Feeling Conflicted and Seeking Information","volume":"39","author":[{"family":"Sawicki","given":"Vanessa"},{"family":"Wegener","given":"Duane T."},{"family":"Clark","given":"Jason K."},{"family":"Fabrigar","given":"Leandre R."},{"family":"Smith","given":"Steven M."},{"family":"Durso","given":"Geoffrey R. O."}],"issued":{"date-parts":[["2013",6]]}}}],"schema":"https://github.com/citation-style-language/schema/raw/master/csl-citation.json"} </w:instrText>
      </w:r>
      <w:r w:rsidR="00710FCA">
        <w:rPr>
          <w:rFonts w:ascii="Times New Roman" w:hAnsi="Times New Roman" w:cs="Times New Roman"/>
          <w:sz w:val="24"/>
          <w:szCs w:val="24"/>
          <w:lang w:val="en-US"/>
        </w:rPr>
        <w:fldChar w:fldCharType="separate"/>
      </w:r>
      <w:r w:rsidR="009310D9" w:rsidRPr="009310D9">
        <w:rPr>
          <w:rFonts w:ascii="Times New Roman" w:hAnsi="Times New Roman" w:cs="Times New Roman"/>
          <w:sz w:val="24"/>
          <w:lang w:val="en-US"/>
        </w:rPr>
        <w:t>(e.g., Clark et al., 2008; Nordgren et al., 2006; Rothman et al., 2017; Sawicki et al., 2011, 2013)</w:t>
      </w:r>
      <w:r w:rsidR="00710FCA">
        <w:rPr>
          <w:rFonts w:ascii="Times New Roman" w:hAnsi="Times New Roman" w:cs="Times New Roman"/>
          <w:sz w:val="24"/>
          <w:szCs w:val="24"/>
          <w:lang w:val="en-US"/>
        </w:rPr>
        <w:fldChar w:fldCharType="end"/>
      </w:r>
      <w:r w:rsidR="00710FCA">
        <w:rPr>
          <w:rFonts w:ascii="Times New Roman" w:hAnsi="Times New Roman" w:cs="Times New Roman"/>
          <w:sz w:val="24"/>
          <w:szCs w:val="24"/>
          <w:lang w:val="en-US"/>
        </w:rPr>
        <w:t xml:space="preserve">, more general tendencies to experience ambivalence as well as incidental experiences of ambivalence </w:t>
      </w:r>
      <w:r w:rsidR="00392E66">
        <w:rPr>
          <w:rFonts w:ascii="Times New Roman" w:hAnsi="Times New Roman" w:cs="Times New Roman"/>
          <w:sz w:val="24"/>
          <w:szCs w:val="24"/>
          <w:lang w:val="en-US"/>
        </w:rPr>
        <w:t>seem to be</w:t>
      </w:r>
      <w:r w:rsidR="00710FCA">
        <w:rPr>
          <w:rFonts w:ascii="Times New Roman" w:hAnsi="Times New Roman" w:cs="Times New Roman"/>
          <w:sz w:val="24"/>
          <w:szCs w:val="24"/>
          <w:lang w:val="en-US"/>
        </w:rPr>
        <w:t xml:space="preserve"> associated with more balanced and </w:t>
      </w:r>
      <w:r w:rsidR="00045723">
        <w:rPr>
          <w:rFonts w:ascii="Times New Roman" w:hAnsi="Times New Roman" w:cs="Times New Roman"/>
          <w:sz w:val="24"/>
          <w:szCs w:val="24"/>
          <w:lang w:val="en-US"/>
        </w:rPr>
        <w:t xml:space="preserve">accurate judgment and decision making </w:t>
      </w:r>
      <w:r w:rsidR="00045723">
        <w:rPr>
          <w:rFonts w:ascii="Times New Roman" w:hAnsi="Times New Roman" w:cs="Times New Roman"/>
          <w:sz w:val="24"/>
          <w:szCs w:val="24"/>
          <w:lang w:val="en-US"/>
        </w:rPr>
        <w:fldChar w:fldCharType="begin"/>
      </w:r>
      <w:r w:rsidR="004330B2">
        <w:rPr>
          <w:rFonts w:ascii="Times New Roman" w:hAnsi="Times New Roman" w:cs="Times New Roman"/>
          <w:sz w:val="24"/>
          <w:szCs w:val="24"/>
          <w:lang w:val="en-US"/>
        </w:rPr>
        <w:instrText xml:space="preserve"> ADDIN ZOTERO_ITEM CSL_CITATION {"citationID":"nrTz13E8","properties":{"formattedCitation":"(Guarana &amp; Hernandez, 2016; Hohnsbehn et al., 2022; Rees et al., 2013; Rothman et al., 2017; Schneider, Novin, et al., 2021)","plainCitation":"(Guarana &amp; Hernandez, 2016; Hohnsbehn et al., 2022; Rees et al., 2013; Rothman et al., 2017; Schneider, Novin, et al., 2021)","noteIndex":0},"citationItems":[{"id":1083,"uris":["http://zotero.org/users/6602770/items/XUARK8KS"],"itemData":{"id":1083,"type":"article-journal","container-title":"Journal of Applied Psychology","DOI":"10.1037/apl0000105","ISSN":"1939-1854, 0021-9010","issue":"7","journalAbbreviation":"Journal of Applied Psychology","language":"en","page":"1013-1029","source":"DOI.org (Crossref)","title":"Identified ambivalence: When cognitive conflicts can help individuals overcome cognitive traps.","title-short":"Identified ambivalence","volume":"101","author":[{"family":"Guarana","given":"Cristiano L."},{"family":"Hernandez","given":"Morela"}],"issued":{"date-parts":[["2016"]]}}},{"id":1045,"uris":["http://zotero.org/users/6602770/items/87KQ2B83"],"itemData":{"id":1045,"type":"article-journal","container-title":"Personality and Individual Differences","DOI":"10.1016/j.paid.2022.111736","ISSN":"01918869","journalAbbreviation":"Personality and Individual Differences","language":"en","page":"111736","source":"DOI.org (Crossref)","title":"Torn but balanced: Trait ambivalence is negatively related to confirmation","title-short":"Torn but balanced","volume":"196","author":[{"family":"Hohnsbehn","given":"Jana-Maria"},{"family":"Urschler","given":"David F."},{"family":"Schneider","given":"Iris K."}],"issued":{"date-parts":[["2022",10]]}}},{"id":1084,"uris":["http://zotero.org/users/6602770/items/BFYPNN53"],"itemData":{"id":1084,"type":"article-journal","container-title":"Journal of Experimental Social Psychology","DOI":"10.1016/j.jesp.2012.12.017","ISSN":"00221031","issue":"3","journalAbbreviation":"Journal of Experimental Social Psychology","language":"en","page":"360-367","source":"DOI.org (Crossref)","title":"The ambivalent mind can be a wise mind: Emotional ambivalence increases judgment accuracy","title-short":"The ambivalent mind can be a wise mind","volume":"49","author":[{"family":"Rees","given":"Laura"},{"family":"Rothman","given":"Naomi B."},{"family":"Lehavy","given":"Reuven"},{"family":"Sanchez-Burks","given":"Jeffrey"}],"issued":{"date-parts":[["2013",5]]}}},{"id":1082,"uris":["http://zotero.or</w:instrText>
      </w:r>
      <w:r w:rsidR="004330B2" w:rsidRPr="004330B2">
        <w:rPr>
          <w:rFonts w:ascii="Times New Roman" w:hAnsi="Times New Roman" w:cs="Times New Roman"/>
          <w:sz w:val="24"/>
          <w:szCs w:val="24"/>
        </w:rPr>
        <w:instrText xml:space="preserve">g/users/6602770/items/9H56SY4G"],"itemData":{"id":1082,"type":"article-journal","container-title":"Academy of Management Annals","DOI":"10.5465/annals.2014.0066","ISSN":"1941-6520, 1941-6067","issue":"1","journalAbbreviation":"ANNALS","language":"en","page":"33-72","source":"DOI.org (Crossref)","title":"Understanding the Dual Nature of Ambivalence: Why and When Ambivalence Leads to Good and Bad Outcomes","title-short":"Understanding the Dual Nature of Ambivalence","volume":"11","author":[{"family":"Rothman","given":"Naomi B."},{"family":"Pratt","given":"Michael G."},{"family":"Rees","given":"Laura"},{"family":"Vogus","given":"Timothy J."}],"issued":{"date-parts":[["2017",1]]}}},{"id":1048,"uris":["http://zotero.org/users/6602770/items/4T7DIPXX"],"itemData":{"id":1048,"type":"article-journal","container-title":"British Journal of Social Psychology","DOI":"10.1111/bjso.12417","ISSN":"0144-6665, 2044-8309","issue":"2","journalAbbreviation":"Br. J. Soc. Psychol.","language":"en","page":"570-586","source":"DOI.org (Crossref)","title":"Benefits of being ambivalent: The relationship between trait ambivalence and attribution biases","title-short":"Benefits of being ambivalent","volume":"60","author":[{"family":"Schneider","given":"Iris K."},{"family":"Novin","given":"Sheida"},{"family":"Harreveld","given":"Frenk"},{"family":"Genschow","given":"Oliver"}],"issued":{"date-parts":[["2021",4]]}}}],"schema":"https://github.com/citation-style-language/schema/raw/master/csl-citation.json"} </w:instrText>
      </w:r>
      <w:r w:rsidR="00045723">
        <w:rPr>
          <w:rFonts w:ascii="Times New Roman" w:hAnsi="Times New Roman" w:cs="Times New Roman"/>
          <w:sz w:val="24"/>
          <w:szCs w:val="24"/>
          <w:lang w:val="en-US"/>
        </w:rPr>
        <w:fldChar w:fldCharType="separate"/>
      </w:r>
      <w:r w:rsidR="004330B2" w:rsidRPr="004330B2">
        <w:rPr>
          <w:rFonts w:ascii="Times New Roman" w:hAnsi="Times New Roman" w:cs="Times New Roman"/>
          <w:sz w:val="24"/>
        </w:rPr>
        <w:t>(Guarana &amp; Hernandez, 2016; Hohnsbehn et al., 2022; Rees et al., 2013; Rothman et al., 2017; Schneider, Novin, et al., 2021)</w:t>
      </w:r>
      <w:r w:rsidR="00045723">
        <w:rPr>
          <w:rFonts w:ascii="Times New Roman" w:hAnsi="Times New Roman" w:cs="Times New Roman"/>
          <w:sz w:val="24"/>
          <w:szCs w:val="24"/>
          <w:lang w:val="en-US"/>
        </w:rPr>
        <w:fldChar w:fldCharType="end"/>
      </w:r>
      <w:r w:rsidR="00710FCA" w:rsidRPr="004330B2">
        <w:rPr>
          <w:rFonts w:ascii="Times New Roman" w:hAnsi="Times New Roman" w:cs="Times New Roman"/>
          <w:sz w:val="24"/>
          <w:szCs w:val="24"/>
        </w:rPr>
        <w:t>.</w:t>
      </w:r>
    </w:p>
    <w:p w14:paraId="3E37A061" w14:textId="756475BA" w:rsidR="00144E78" w:rsidRPr="00144E78" w:rsidRDefault="00144E78" w:rsidP="00144E78">
      <w:pPr>
        <w:spacing w:line="480" w:lineRule="auto"/>
        <w:rPr>
          <w:rFonts w:ascii="Times New Roman" w:hAnsi="Times New Roman" w:cs="Times New Roman"/>
          <w:b/>
          <w:bCs/>
          <w:sz w:val="24"/>
          <w:szCs w:val="24"/>
          <w:lang w:val="en-US"/>
        </w:rPr>
      </w:pPr>
      <w:r w:rsidRPr="00144E78">
        <w:rPr>
          <w:rFonts w:ascii="Times New Roman" w:hAnsi="Times New Roman" w:cs="Times New Roman"/>
          <w:b/>
          <w:bCs/>
          <w:sz w:val="24"/>
          <w:szCs w:val="24"/>
          <w:lang w:val="en-US"/>
        </w:rPr>
        <w:t>Limitations</w:t>
      </w:r>
    </w:p>
    <w:p w14:paraId="7890FAE6" w14:textId="5322D4FA" w:rsidR="00CD037A" w:rsidRDefault="009E0A5D" w:rsidP="00065186">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As a recent meta-analysis by Costello and colleagues</w:t>
      </w:r>
      <w:r w:rsidR="00CA78FF">
        <w:rPr>
          <w:rFonts w:ascii="Times New Roman" w:hAnsi="Times New Roman" w:cs="Times New Roman"/>
          <w:sz w:val="24"/>
          <w:szCs w:val="24"/>
          <w:lang w:val="en-US"/>
        </w:rPr>
        <w:t xml:space="preserve"> </w:t>
      </w:r>
      <w:r w:rsidR="000B04ED">
        <w:rPr>
          <w:rFonts w:ascii="Times New Roman" w:hAnsi="Times New Roman" w:cs="Times New Roman"/>
          <w:sz w:val="24"/>
          <w:szCs w:val="24"/>
          <w:lang w:val="en-US"/>
        </w:rPr>
        <w:fldChar w:fldCharType="begin"/>
      </w:r>
      <w:r w:rsidR="00C57AF9">
        <w:rPr>
          <w:rFonts w:ascii="Times New Roman" w:hAnsi="Times New Roman" w:cs="Times New Roman"/>
          <w:sz w:val="24"/>
          <w:szCs w:val="24"/>
          <w:lang w:val="en-US"/>
        </w:rPr>
        <w:instrText xml:space="preserve"> ADDIN ZOTERO_ITEM CSL_CITATION {"citationID":"qMqNkBrJ","properties":{"formattedCitation":"(Costello et al., 2022)","plainCitation":"(Costello et al., 2022)","noteIndex":0},"citationItems":[{"id":1161,"uris":["http://zotero.org/users/6602770/items/WBHY6I65"],"itemData":{"id":1161,"type":"article-journal","container-title":"Journal of Personality and Social Psychology","DOI":"10.1037/pspp0000446","ISSN":"1939-1315, 0022-3514","journalAbbreviation":"Journal of Personality and Social Psychology","language":"en","source":"DOI.org (Crossref)","title":"Revisiting the rigidity-of-the-right hypothesis: A meta-analytic review.","title-short":"Revisiting the rigidity-of-the-right hypothesis","URL":"http://doi.apa.org/getdoi.cfm?doi=10.1037/pspp0000446","author":[{"family":"Costello","given":"Thomas H."},{"family":"Bowes","given":"Shauna M."},{"family":"Baldwin","given":"Matt W."},{"family":"Malka","given":"Ariel"},{"family":"Tasimi","given":"Arber"}],"accessed":{"date-parts":[["2022",11,7]]},"issued":{"date-parts":[["2022",11,3]]}}}],"schema":"https://github.com/citation-style-language/schema/raw/master/csl-citation.json"} </w:instrText>
      </w:r>
      <w:r w:rsidR="000B04ED">
        <w:rPr>
          <w:rFonts w:ascii="Times New Roman" w:hAnsi="Times New Roman" w:cs="Times New Roman"/>
          <w:sz w:val="24"/>
          <w:szCs w:val="24"/>
          <w:lang w:val="en-US"/>
        </w:rPr>
        <w:fldChar w:fldCharType="separate"/>
      </w:r>
      <w:r w:rsidR="00C57AF9" w:rsidRPr="00C57AF9">
        <w:rPr>
          <w:rFonts w:ascii="Times New Roman" w:hAnsi="Times New Roman" w:cs="Times New Roman"/>
          <w:sz w:val="24"/>
          <w:lang w:val="en-US"/>
        </w:rPr>
        <w:t>(Costello et al., 2022)</w:t>
      </w:r>
      <w:r w:rsidR="000B04ED">
        <w:rPr>
          <w:rFonts w:ascii="Times New Roman" w:hAnsi="Times New Roman" w:cs="Times New Roman"/>
          <w:sz w:val="24"/>
          <w:szCs w:val="24"/>
          <w:lang w:val="en-US"/>
        </w:rPr>
        <w:fldChar w:fldCharType="end"/>
      </w:r>
      <w:r w:rsidR="000B04ED">
        <w:rPr>
          <w:rFonts w:ascii="Times New Roman" w:hAnsi="Times New Roman" w:cs="Times New Roman"/>
          <w:sz w:val="24"/>
          <w:szCs w:val="24"/>
          <w:lang w:val="en-US"/>
        </w:rPr>
        <w:t xml:space="preserve"> </w:t>
      </w:r>
      <w:r w:rsidR="00CA78FF">
        <w:rPr>
          <w:rFonts w:ascii="Times New Roman" w:hAnsi="Times New Roman" w:cs="Times New Roman"/>
          <w:sz w:val="24"/>
          <w:szCs w:val="24"/>
          <w:lang w:val="en-US"/>
        </w:rPr>
        <w:t xml:space="preserve">shows, American samples are overrepresented and demographically </w:t>
      </w:r>
      <w:r w:rsidR="00167526">
        <w:rPr>
          <w:rFonts w:ascii="Times New Roman" w:hAnsi="Times New Roman" w:cs="Times New Roman"/>
          <w:sz w:val="24"/>
          <w:szCs w:val="24"/>
          <w:lang w:val="en-US"/>
        </w:rPr>
        <w:t xml:space="preserve">representative </w:t>
      </w:r>
      <w:r w:rsidR="00CA78FF">
        <w:rPr>
          <w:rFonts w:ascii="Times New Roman" w:hAnsi="Times New Roman" w:cs="Times New Roman"/>
          <w:sz w:val="24"/>
          <w:szCs w:val="24"/>
          <w:lang w:val="en-US"/>
        </w:rPr>
        <w:t xml:space="preserve">samples are underrepresented in research on associations of political ideologies with thinking styles. </w:t>
      </w:r>
      <w:r w:rsidR="003B5D55">
        <w:rPr>
          <w:rFonts w:ascii="Times New Roman" w:hAnsi="Times New Roman" w:cs="Times New Roman"/>
          <w:sz w:val="24"/>
          <w:szCs w:val="24"/>
          <w:lang w:val="en-US"/>
        </w:rPr>
        <w:t xml:space="preserve">In the </w:t>
      </w:r>
      <w:r w:rsidR="003B5D55">
        <w:rPr>
          <w:rFonts w:ascii="Times New Roman" w:hAnsi="Times New Roman" w:cs="Times New Roman"/>
          <w:sz w:val="24"/>
          <w:szCs w:val="24"/>
          <w:lang w:val="en-US"/>
        </w:rPr>
        <w:lastRenderedPageBreak/>
        <w:t>light of these findings, t</w:t>
      </w:r>
      <w:r w:rsidR="00CA78FF">
        <w:rPr>
          <w:rFonts w:ascii="Times New Roman" w:hAnsi="Times New Roman" w:cs="Times New Roman"/>
          <w:sz w:val="24"/>
          <w:szCs w:val="24"/>
          <w:lang w:val="en-US"/>
        </w:rPr>
        <w:t xml:space="preserve">he fact that the present research </w:t>
      </w:r>
      <w:r w:rsidR="003B5D55">
        <w:rPr>
          <w:rFonts w:ascii="Times New Roman" w:hAnsi="Times New Roman" w:cs="Times New Roman"/>
          <w:sz w:val="24"/>
          <w:szCs w:val="24"/>
          <w:lang w:val="en-US"/>
        </w:rPr>
        <w:t>is</w:t>
      </w:r>
      <w:r w:rsidR="00CA78FF">
        <w:rPr>
          <w:rFonts w:ascii="Times New Roman" w:hAnsi="Times New Roman" w:cs="Times New Roman"/>
          <w:sz w:val="24"/>
          <w:szCs w:val="24"/>
          <w:lang w:val="en-US"/>
        </w:rPr>
        <w:t xml:space="preserve"> based on non-US demographically representative samples </w:t>
      </w:r>
      <w:r w:rsidR="003B5D55">
        <w:rPr>
          <w:rFonts w:ascii="Times New Roman" w:hAnsi="Times New Roman" w:cs="Times New Roman"/>
          <w:sz w:val="24"/>
          <w:szCs w:val="24"/>
          <w:lang w:val="en-US"/>
        </w:rPr>
        <w:t>c</w:t>
      </w:r>
      <w:r w:rsidR="00167526">
        <w:rPr>
          <w:rFonts w:ascii="Times New Roman" w:hAnsi="Times New Roman" w:cs="Times New Roman"/>
          <w:sz w:val="24"/>
          <w:szCs w:val="24"/>
          <w:lang w:val="en-US"/>
        </w:rPr>
        <w:t>onstitutes</w:t>
      </w:r>
      <w:r w:rsidR="003B5D55">
        <w:rPr>
          <w:rFonts w:ascii="Times New Roman" w:hAnsi="Times New Roman" w:cs="Times New Roman"/>
          <w:sz w:val="24"/>
          <w:szCs w:val="24"/>
          <w:lang w:val="en-US"/>
        </w:rPr>
        <w:t xml:space="preserve"> a benefit. However, the </w:t>
      </w:r>
      <w:r w:rsidR="00167526">
        <w:rPr>
          <w:rFonts w:ascii="Times New Roman" w:hAnsi="Times New Roman" w:cs="Times New Roman"/>
          <w:sz w:val="24"/>
          <w:szCs w:val="24"/>
          <w:lang w:val="en-US"/>
        </w:rPr>
        <w:t xml:space="preserve">exclusive focus on German samples </w:t>
      </w:r>
      <w:r w:rsidR="0066094B">
        <w:rPr>
          <w:rFonts w:ascii="Times New Roman" w:hAnsi="Times New Roman" w:cs="Times New Roman"/>
          <w:sz w:val="24"/>
          <w:szCs w:val="24"/>
          <w:lang w:val="en-US"/>
        </w:rPr>
        <w:t xml:space="preserve">and data </w:t>
      </w:r>
      <w:r w:rsidR="00167526">
        <w:rPr>
          <w:rFonts w:ascii="Times New Roman" w:hAnsi="Times New Roman" w:cs="Times New Roman"/>
          <w:sz w:val="24"/>
          <w:szCs w:val="24"/>
          <w:lang w:val="en-US"/>
        </w:rPr>
        <w:t>collected in the context of German elections is also a clear limitation of the present research.</w:t>
      </w:r>
      <w:r w:rsidR="000E08D1">
        <w:rPr>
          <w:rFonts w:ascii="Times New Roman" w:hAnsi="Times New Roman" w:cs="Times New Roman"/>
          <w:sz w:val="24"/>
          <w:szCs w:val="24"/>
          <w:lang w:val="en-US"/>
        </w:rPr>
        <w:t xml:space="preserve"> Future investigations of the ideology-ambivalence link within multiple societies would allow for conclusions regarding the generalizability of findings and potential contextual moderators of the association.</w:t>
      </w:r>
    </w:p>
    <w:p w14:paraId="2ABD64EC" w14:textId="6E6D0745" w:rsidR="00144E78" w:rsidRPr="00144E78" w:rsidRDefault="00144E78" w:rsidP="00144E78">
      <w:pPr>
        <w:spacing w:line="480" w:lineRule="auto"/>
        <w:rPr>
          <w:rFonts w:ascii="Times New Roman" w:hAnsi="Times New Roman" w:cs="Times New Roman"/>
          <w:b/>
          <w:bCs/>
          <w:sz w:val="24"/>
          <w:szCs w:val="24"/>
          <w:lang w:val="en-US"/>
        </w:rPr>
      </w:pPr>
      <w:r w:rsidRPr="00144E78">
        <w:rPr>
          <w:rFonts w:ascii="Times New Roman" w:hAnsi="Times New Roman" w:cs="Times New Roman"/>
          <w:b/>
          <w:bCs/>
          <w:sz w:val="24"/>
          <w:szCs w:val="24"/>
          <w:lang w:val="en-US"/>
        </w:rPr>
        <w:t>Conclusions</w:t>
      </w:r>
    </w:p>
    <w:p w14:paraId="5DFB4A69" w14:textId="62A60BB5" w:rsidR="0070316D" w:rsidRDefault="00246ED0" w:rsidP="00065186">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The findings of the present research strongly suggest</w:t>
      </w:r>
      <w:r w:rsidR="0070316D">
        <w:rPr>
          <w:rFonts w:ascii="Times New Roman" w:hAnsi="Times New Roman" w:cs="Times New Roman"/>
          <w:sz w:val="24"/>
          <w:szCs w:val="24"/>
          <w:lang w:val="en-US"/>
        </w:rPr>
        <w:t xml:space="preserve"> that the association of ideological orientations with the ambivalence of political attitudes </w:t>
      </w:r>
      <w:r>
        <w:rPr>
          <w:rFonts w:ascii="Times New Roman" w:hAnsi="Times New Roman" w:cs="Times New Roman"/>
          <w:sz w:val="24"/>
          <w:szCs w:val="24"/>
          <w:lang w:val="en-US"/>
        </w:rPr>
        <w:t>is</w:t>
      </w:r>
      <w:r w:rsidR="0070316D">
        <w:rPr>
          <w:rFonts w:ascii="Times New Roman" w:hAnsi="Times New Roman" w:cs="Times New Roman"/>
          <w:sz w:val="24"/>
          <w:szCs w:val="24"/>
          <w:lang w:val="en-US"/>
        </w:rPr>
        <w:t xml:space="preserve"> highly dependent on the specific political context and the particular attitude object in focus. </w:t>
      </w:r>
      <w:r w:rsidR="009341A0">
        <w:rPr>
          <w:rFonts w:ascii="Times New Roman" w:hAnsi="Times New Roman" w:cs="Times New Roman"/>
          <w:sz w:val="24"/>
          <w:szCs w:val="24"/>
          <w:lang w:val="en-US"/>
        </w:rPr>
        <w:t xml:space="preserve">If we are specifically interested in predictors of the ambivalence of political attitudes, we must conclude that we did not find reliable evidence </w:t>
      </w:r>
      <w:r w:rsidR="00402752">
        <w:rPr>
          <w:rFonts w:ascii="Times New Roman" w:hAnsi="Times New Roman" w:cs="Times New Roman"/>
          <w:sz w:val="24"/>
          <w:szCs w:val="24"/>
          <w:lang w:val="en-US"/>
        </w:rPr>
        <w:t>that would support the prediction that</w:t>
      </w:r>
      <w:r w:rsidR="009341A0">
        <w:rPr>
          <w:rFonts w:ascii="Times New Roman" w:hAnsi="Times New Roman" w:cs="Times New Roman"/>
          <w:sz w:val="24"/>
          <w:szCs w:val="24"/>
          <w:lang w:val="en-US"/>
        </w:rPr>
        <w:t xml:space="preserve"> ideology-dependent differences in thinking style a</w:t>
      </w:r>
      <w:r w:rsidR="00402752">
        <w:rPr>
          <w:rFonts w:ascii="Times New Roman" w:hAnsi="Times New Roman" w:cs="Times New Roman"/>
          <w:sz w:val="24"/>
          <w:szCs w:val="24"/>
          <w:lang w:val="en-US"/>
        </w:rPr>
        <w:t>re</w:t>
      </w:r>
      <w:r w:rsidR="009341A0">
        <w:rPr>
          <w:rFonts w:ascii="Times New Roman" w:hAnsi="Times New Roman" w:cs="Times New Roman"/>
          <w:sz w:val="24"/>
          <w:szCs w:val="24"/>
          <w:lang w:val="en-US"/>
        </w:rPr>
        <w:t xml:space="preserve"> a relevant variable. If, on the other hand, we are particularly interested in the association of political ideology with attitudinal ambivalence in general, we must conclude that</w:t>
      </w:r>
      <w:r w:rsidR="0070316D">
        <w:rPr>
          <w:rFonts w:ascii="Times New Roman" w:hAnsi="Times New Roman" w:cs="Times New Roman"/>
          <w:sz w:val="24"/>
          <w:szCs w:val="24"/>
          <w:lang w:val="en-US"/>
        </w:rPr>
        <w:t xml:space="preserve"> political attitude objects do not seem to be well suited to derive general conclusions regarding the association of ideological orientations with attitudinal ambivalence. </w:t>
      </w:r>
      <w:r w:rsidR="009341A0">
        <w:rPr>
          <w:rFonts w:ascii="Times New Roman" w:hAnsi="Times New Roman" w:cs="Times New Roman"/>
          <w:sz w:val="24"/>
          <w:szCs w:val="24"/>
          <w:lang w:val="en-US"/>
        </w:rPr>
        <w:t xml:space="preserve">Yet, investigating predictors of attitudinal ambivalence toward specific politicians, parties, or policy proposals holds the potential to yield very interesting findings and is a promising avenue for future research </w:t>
      </w:r>
      <w:r w:rsidR="009341A0">
        <w:rPr>
          <w:rFonts w:ascii="Times New Roman" w:hAnsi="Times New Roman" w:cs="Times New Roman"/>
          <w:sz w:val="24"/>
          <w:szCs w:val="24"/>
          <w:lang w:val="en-US"/>
        </w:rPr>
        <w:fldChar w:fldCharType="begin"/>
      </w:r>
      <w:r w:rsidR="009341A0">
        <w:rPr>
          <w:rFonts w:ascii="Times New Roman" w:hAnsi="Times New Roman" w:cs="Times New Roman"/>
          <w:sz w:val="24"/>
          <w:szCs w:val="24"/>
          <w:lang w:val="en-US"/>
        </w:rPr>
        <w:instrText xml:space="preserve"> ADDIN ZOTERO_ITEM CSL_CITATION {"citationID":"lrSWqGX2","properties":{"formattedCitation":"(for examples, see Federico, 2006; Schneider, Dorrough, et al., 2021)","plainCitation":"(for examples, see Federico, 2006; Schneider, Dorrough, et al., 2021)","noteIndex":0},"citationItems":[{"id":945,"uris":["http://zotero.org/users/6602770/items/ARAUVHSL"],"itemData":{"id":945,"type":"article-journal","container-title":"Public Opinion Quarterly","DOI":"10.1093/poq/nfl001","ISSN":"0033-362X, 1537-5331","issue":"3","journalAbbreviation":"Public Opinion Quarterly","language":"en","page":"327-353","source":"DOI.org (Crossref)","title":"Ideology and the Affective Structure of Whites' Racial Perceptions","volume":"70","author":[{"family":"Federico","given":"C. M."}],"issued":{"date-parts":[["2006",9,1]]}},"label":"page","prefix":"for examples, see"},{"id":1052,"uris":["http://zotero.org/users/6602770/items/79UZIE9L"],"itemData":{"id":1052,"type":"article-journal","abstract":"Abstract. Governments worldwide still, to some extent, rely on behavioral recommendations to reduce the spread of COVID-19. We examine the role of ambivalence toward both the specific recommendations (micro-ambivalence) and the pandemic as a whole (macro-ambivalence) about compliance. We predict that micro ambivalence relates negatively, whereas macro ambivalence relates positively to self-reported adherence to recommendations. We present two studies ( N = 691) supporting our hypotheses: the more ambivalent people are toward the behavioral recommendations (micro-level), the less they report following them. Conversely, the more ambivalent people are about the pandemic as a whole (macro-level), the more they report following recommendations. Our findings were replicated in a US sample and a representative German sample.","container-title":"Social Psychology","DOI":"10.1027/1864-9335/a000465","ISSN":"1864-9335, 2151-2590","issue":"6","journalAbbreviation":"Social Psychology","language":"en","page":"362-374","source":"DOI.org (Crossref)","title":"Ambivalence and Self-Reported Adherence to Recommendations to Reduce the Spread of COVID-19","volume":"52","author":[{"family":"Schneider","given":"Iris K."},{"family":"Dorrough","given":"Angela R."},{"family":"Frank","given":"Celine"}],"issued":{"date-parts":[["2021",11]]}}}],"schema":"https://github.com/citation-style-language/schema/raw/master/csl-citation.json"} </w:instrText>
      </w:r>
      <w:r w:rsidR="009341A0">
        <w:rPr>
          <w:rFonts w:ascii="Times New Roman" w:hAnsi="Times New Roman" w:cs="Times New Roman"/>
          <w:sz w:val="24"/>
          <w:szCs w:val="24"/>
          <w:lang w:val="en-US"/>
        </w:rPr>
        <w:fldChar w:fldCharType="separate"/>
      </w:r>
      <w:r w:rsidR="009341A0" w:rsidRPr="00961C62">
        <w:rPr>
          <w:rFonts w:ascii="Times New Roman" w:hAnsi="Times New Roman" w:cs="Times New Roman"/>
          <w:sz w:val="24"/>
          <w:lang w:val="en-US"/>
        </w:rPr>
        <w:t>(for examples, see Federico, 2006; Schneider, Dorrough, et al., 2021)</w:t>
      </w:r>
      <w:r w:rsidR="009341A0">
        <w:rPr>
          <w:rFonts w:ascii="Times New Roman" w:hAnsi="Times New Roman" w:cs="Times New Roman"/>
          <w:sz w:val="24"/>
          <w:szCs w:val="24"/>
          <w:lang w:val="en-US"/>
        </w:rPr>
        <w:fldChar w:fldCharType="end"/>
      </w:r>
      <w:r w:rsidR="009341A0">
        <w:rPr>
          <w:rFonts w:ascii="Times New Roman" w:hAnsi="Times New Roman" w:cs="Times New Roman"/>
          <w:sz w:val="24"/>
          <w:szCs w:val="24"/>
          <w:lang w:val="en-US"/>
        </w:rPr>
        <w:t xml:space="preserve">. </w:t>
      </w:r>
      <w:r w:rsidR="0070316D">
        <w:rPr>
          <w:rFonts w:ascii="Times New Roman" w:hAnsi="Times New Roman" w:cs="Times New Roman"/>
          <w:sz w:val="24"/>
          <w:szCs w:val="24"/>
          <w:lang w:val="en-US"/>
        </w:rPr>
        <w:t xml:space="preserve">In this respect, it is worth pointing out that the associations of ideology with ambivalence toward different attitude objects reported by </w:t>
      </w:r>
      <w:r w:rsidR="009341A0">
        <w:rPr>
          <w:rFonts w:ascii="Times New Roman" w:hAnsi="Times New Roman" w:cs="Times New Roman"/>
          <w:sz w:val="24"/>
          <w:szCs w:val="24"/>
          <w:lang w:val="en-US"/>
        </w:rPr>
        <w:t xml:space="preserve">Newman and Sargent </w:t>
      </w:r>
      <w:r w:rsidR="009341A0">
        <w:rPr>
          <w:rFonts w:ascii="Times New Roman" w:hAnsi="Times New Roman" w:cs="Times New Roman"/>
          <w:sz w:val="24"/>
          <w:szCs w:val="24"/>
          <w:lang w:val="en-US"/>
        </w:rPr>
        <w:fldChar w:fldCharType="begin"/>
      </w:r>
      <w:r w:rsidR="009341A0">
        <w:rPr>
          <w:rFonts w:ascii="Times New Roman" w:hAnsi="Times New Roman" w:cs="Times New Roman"/>
          <w:sz w:val="24"/>
          <w:szCs w:val="24"/>
          <w:lang w:val="en-US"/>
        </w:rPr>
        <w:instrText xml:space="preserve"> ADDIN ZOTERO_ITEM CSL_CITATION {"citationID":"vYWSMEYU","properties":{"formattedCitation":"(2020)","plainCitation":"(2020)","noteIndex":0},"citationItems":[{"id":166,"uris":["http://zotero.org/users/6602770/items/ER6EDP6K"],"itemData":{"id":166,"type":"article-journal","abstract":"Political conservatism has been shown to be positively correlated with intolerance of ambiguity, need for closure, and dogmatism and negatively correlated with openness to new experiences and uncertainty tolerance. Those findings suggest that conservatism should also be negatively correlated with attitudinal ambivalence; by definition, ambivalent attitudes are more complex and more tinged with uncertainty than univalent attitudes. However, little published research addresses this issue. The results of five studies (total N = 1,049 participants) reveal instead that political liberalism is negatively associated with ambivalence. This finding held for both subjective and potential (i.e., formula-based) measures of ambivalence and for both politicized and nonpoliticized attitude objects. Conservatives may prefer uncomplicated and consistent ways of thinking and feeling, but that preference might not necessarily be reflected in the actual consistency of their mental representations. Possible accounts for these findings are discussed.","container-title":"Social Psychological and Personality Science","DOI":"10.1177/1948550620939798","ISSN":"1948-5506, 1948-5514","journalAbbreviation":"Social Psychological and Personality Science","language":"en","page":"194855062093979","source":"DOI.org (Crossref)","title":"Liberals Report Lower Levels of Attitudinal Ambivalence Than Conservatives","author":[{"family":"Newman","given":"Leonard S."},{"family":"Sargent","given":"Rikki H."}],"issued":{"date-parts":[["2020",7,22]]}},"label":"page","suppress-author":true}],"schema":"https://github.com/citation-style-language/schema/raw/master/csl-citation.json"} </w:instrText>
      </w:r>
      <w:r w:rsidR="009341A0">
        <w:rPr>
          <w:rFonts w:ascii="Times New Roman" w:hAnsi="Times New Roman" w:cs="Times New Roman"/>
          <w:sz w:val="24"/>
          <w:szCs w:val="24"/>
          <w:lang w:val="en-US"/>
        </w:rPr>
        <w:fldChar w:fldCharType="separate"/>
      </w:r>
      <w:r w:rsidR="009341A0" w:rsidRPr="009341A0">
        <w:rPr>
          <w:rFonts w:ascii="Times New Roman" w:hAnsi="Times New Roman" w:cs="Times New Roman"/>
          <w:sz w:val="24"/>
          <w:lang w:val="en-US"/>
        </w:rPr>
        <w:t>(2020)</w:t>
      </w:r>
      <w:r w:rsidR="009341A0">
        <w:rPr>
          <w:rFonts w:ascii="Times New Roman" w:hAnsi="Times New Roman" w:cs="Times New Roman"/>
          <w:sz w:val="24"/>
          <w:szCs w:val="24"/>
          <w:lang w:val="en-US"/>
        </w:rPr>
        <w:fldChar w:fldCharType="end"/>
      </w:r>
      <w:r w:rsidR="0070316D">
        <w:rPr>
          <w:rFonts w:ascii="Times New Roman" w:hAnsi="Times New Roman" w:cs="Times New Roman"/>
          <w:sz w:val="24"/>
          <w:szCs w:val="24"/>
          <w:lang w:val="en-US"/>
        </w:rPr>
        <w:t xml:space="preserve"> are also heterogeneous even though the average association was found to be positive in this study. This suggests that focusing on trait ambivalence </w:t>
      </w:r>
      <w:r w:rsidR="0070316D">
        <w:rPr>
          <w:rFonts w:ascii="Times New Roman" w:hAnsi="Times New Roman" w:cs="Times New Roman"/>
          <w:sz w:val="24"/>
          <w:szCs w:val="24"/>
          <w:lang w:val="en-US"/>
        </w:rPr>
        <w:fldChar w:fldCharType="begin"/>
      </w:r>
      <w:r w:rsidR="0070316D">
        <w:rPr>
          <w:rFonts w:ascii="Times New Roman" w:hAnsi="Times New Roman" w:cs="Times New Roman"/>
          <w:sz w:val="24"/>
          <w:szCs w:val="24"/>
          <w:lang w:val="en-US"/>
        </w:rPr>
        <w:instrText xml:space="preserve"> ADDIN ZOTERO_ITEM CSL_CITATION {"citationID":"HXyceUJM","properties":{"formattedCitation":"(see Hohnsbehn et al., 2022; Schneider et al., 2022; Schneider, Novin, et al., 2021)","plainCitation":"(see Hohnsbehn et al., 2022; Schneider et al., 2022; Schneider, Novin, et al., 2021)","noteIndex":0},"citationItems":[{"id":1045,"uris":["http://zotero.org/users/6602770/items/87KQ2B83"],"itemData":{"id":1045,"type":"article-journal","container-title":"Personality and Individual Differences","DOI":"10.1016/j.paid.2022.111736","ISSN":"01918869","journalAbbreviation":"Personality and Individual Differences","language":"en","page":"111736","source":"DOI.org (Crossref)","title":"Torn but balanced: Trait ambivalence is negatively related to confirmation","title-short":"Torn but balanced","volume":"196","author":[{"family":"Hohnsbehn","given":"Jana-Maria"},{"family":"Urschler","given":"David F."},{"family":"Schneider","given":"Iris K."}],"issued":{"date-parts":[["2022",10]]}},"label":"page","prefix":"see"},{"id":1048,"uris":["http://zotero.org/users/6602770/items/4T7DIPXX"],"itemData":{"id":1048,"type":"article-journal","container-title":"British Journal of Social Psychology","DOI":"10.1111/bjso.12417","ISSN":"0144-6665, 2044-8309","issue":"2","journalAbbreviation":"Br. J. Soc. Psychol.","language":"en","page":"570-586","source":"DOI.org (Crossref)","title":"Benefits of being ambivalent: The relationship between trait ambivalence and attribution biases","title-short":"Benefits of being ambivalent","volume":"60","author":[{"family":"Schneider","given":"Iris K."},{"family":"Novin","given":"Sheida"},{"family":"Harreveld","given":"Frenk"},{"family":"Genschow","given":"Oliver"}],"issued":{"date-parts":[["2021",4]]}}},{"id":1050,"uris":["http://zotero.org/users/6602770/items/SMDIPVER"],"itemData":{"id":1050,"type":"report","abstract":"The Trait Ambivalence Scale (TAS) consists of ten statements reflecting the general tendency to feel ambivalent. The studies presented here examined the psychometric properties, test-retest reliability, criterion validity, and concurrent validity of this scale. Findings revealed the expected one-factor structure, good internal consistency, and temporal consistency after four weeks. Higher scores on the TAS were positively related to higher subjective and objective ambivalence towards various attitude objects, establishing criterion validity. Moreover, individuals with higher TAS scores reported more topics that they felt ambivalent about. Establishing concurrent validity, the TAS was moderately positively related to Indecisiveness, Dialectical Thinking, and Fear of Invalidity. The relationship with Need for Cognition was inconclusive. The Trait Ambivalence Scale provides a valuable tool to assess individual differences in people’s general tendency to experience ambivalence and opens up new avenues of research into the ambivalent individual.","genre":"preprint","note":"DOI: 10.31219/osf.io/4cbex","publisher":"Open Science Framework","source":"DOI.org (Crossref)","title":"The Ambivalent Individual: Validation Studies for the Trait Ambivalence Scale","title-short":"The Ambivalent Individual","URL":"https://osf.io/4cbex","author":[{"family":"Schneider","given":"Iris K."},{"family":"Novin","given":"Sheida"},{"family":"Harreveld","given":"Frenk","non-dropping-particle":"van"}],"accessed":{"date-parts":[["2022",9,23]]},"issued":{"date-parts":[["2022",5,3]]}}}],"schema":"https://github.com/citation-style-language/schema/raw/master/csl-citation.json"} </w:instrText>
      </w:r>
      <w:r w:rsidR="0070316D">
        <w:rPr>
          <w:rFonts w:ascii="Times New Roman" w:hAnsi="Times New Roman" w:cs="Times New Roman"/>
          <w:sz w:val="24"/>
          <w:szCs w:val="24"/>
          <w:lang w:val="en-US"/>
        </w:rPr>
        <w:fldChar w:fldCharType="separate"/>
      </w:r>
      <w:r w:rsidR="0070316D" w:rsidRPr="00885832">
        <w:rPr>
          <w:rFonts w:ascii="Times New Roman" w:hAnsi="Times New Roman" w:cs="Times New Roman"/>
          <w:sz w:val="24"/>
          <w:lang w:val="en-US"/>
        </w:rPr>
        <w:t>(see Hohnsbehn et al., 2022; Schneider et al., 2022; Schneider, Novin, et al., 2021)</w:t>
      </w:r>
      <w:r w:rsidR="0070316D">
        <w:rPr>
          <w:rFonts w:ascii="Times New Roman" w:hAnsi="Times New Roman" w:cs="Times New Roman"/>
          <w:sz w:val="24"/>
          <w:szCs w:val="24"/>
          <w:lang w:val="en-US"/>
        </w:rPr>
        <w:fldChar w:fldCharType="end"/>
      </w:r>
      <w:r w:rsidR="0070316D">
        <w:rPr>
          <w:rFonts w:ascii="Times New Roman" w:hAnsi="Times New Roman" w:cs="Times New Roman"/>
          <w:sz w:val="24"/>
          <w:szCs w:val="24"/>
          <w:lang w:val="en-US"/>
        </w:rPr>
        <w:t xml:space="preserve"> might be a more promising approach to investigating the general association of ideology with attitudinal ambivalence than assessing state ambivalence </w:t>
      </w:r>
      <w:r w:rsidR="0070316D">
        <w:rPr>
          <w:rFonts w:ascii="Times New Roman" w:hAnsi="Times New Roman" w:cs="Times New Roman"/>
          <w:sz w:val="24"/>
          <w:szCs w:val="24"/>
          <w:lang w:val="en-US"/>
        </w:rPr>
        <w:lastRenderedPageBreak/>
        <w:t>toward sets of attitude objects.</w:t>
      </w:r>
      <w:r w:rsidR="00AA7CEE">
        <w:rPr>
          <w:rFonts w:ascii="Times New Roman" w:hAnsi="Times New Roman" w:cs="Times New Roman"/>
          <w:sz w:val="24"/>
          <w:szCs w:val="24"/>
          <w:lang w:val="en-US"/>
        </w:rPr>
        <w:t xml:space="preserve"> Another important conclusion that can be derived from this and other research on attitudinal ambivalence is that large survey programs can gain a lot from using measures that allow for assessing the ambivalence of attitudes in addition to global attitude measures.</w:t>
      </w:r>
    </w:p>
    <w:p w14:paraId="70BB3883" w14:textId="1E93BAC0" w:rsidR="00E603CC" w:rsidRPr="00481E13" w:rsidRDefault="005213F3" w:rsidP="00481E1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E603CC" w:rsidRPr="00481E13">
        <w:rPr>
          <w:rFonts w:ascii="Times New Roman" w:hAnsi="Times New Roman" w:cs="Times New Roman"/>
          <w:sz w:val="24"/>
          <w:szCs w:val="24"/>
          <w:lang w:val="en-US"/>
        </w:rPr>
        <w:br w:type="page"/>
      </w:r>
    </w:p>
    <w:p w14:paraId="5239E75F" w14:textId="553E227D" w:rsidR="00E603CC" w:rsidRPr="00325DAB" w:rsidRDefault="00E603CC" w:rsidP="00E603CC">
      <w:pPr>
        <w:spacing w:line="480" w:lineRule="auto"/>
        <w:jc w:val="center"/>
        <w:rPr>
          <w:rFonts w:ascii="Times New Roman" w:hAnsi="Times New Roman" w:cs="Times New Roman"/>
          <w:b/>
          <w:bCs/>
          <w:sz w:val="24"/>
          <w:szCs w:val="24"/>
          <w:lang w:val="en-US"/>
        </w:rPr>
      </w:pPr>
      <w:r w:rsidRPr="00325DAB">
        <w:rPr>
          <w:rFonts w:ascii="Times New Roman" w:hAnsi="Times New Roman" w:cs="Times New Roman"/>
          <w:b/>
          <w:bCs/>
          <w:sz w:val="24"/>
          <w:szCs w:val="24"/>
          <w:lang w:val="en-US"/>
        </w:rPr>
        <w:lastRenderedPageBreak/>
        <w:t>References</w:t>
      </w:r>
    </w:p>
    <w:p w14:paraId="2803AD04" w14:textId="77777777" w:rsidR="002E4745" w:rsidRPr="002E4745" w:rsidRDefault="00E603CC" w:rsidP="002E4745">
      <w:pPr>
        <w:pStyle w:val="Literaturverzeichnis"/>
        <w:rPr>
          <w:lang w:val="en-US"/>
          <w:rPrChange w:id="242" w:author="Burger, Axel" w:date="2023-05-26T16:28:00Z">
            <w:rPr/>
          </w:rPrChange>
        </w:rPr>
      </w:pPr>
      <w:r w:rsidRPr="009B1F7E">
        <w:rPr>
          <w:lang w:val="en-US"/>
        </w:rPr>
        <w:fldChar w:fldCharType="begin"/>
      </w:r>
      <w:r w:rsidR="009B1F7E" w:rsidRPr="00C87CB5">
        <w:rPr>
          <w:rPrChange w:id="243" w:author="Burger, Axel" w:date="2023-05-26T15:34:00Z">
            <w:rPr>
              <w:rFonts w:ascii="Times New Roman" w:hAnsi="Times New Roman" w:cs="Times New Roman"/>
            </w:rPr>
          </w:rPrChange>
        </w:rPr>
        <w:instrText xml:space="preserve"> ADDIN ZOTERO_BIBL {"uncited":[],"omitted":[],"custom":[]} CSL_BIBLIOGRAPHY </w:instrText>
      </w:r>
      <w:r w:rsidRPr="009B1F7E">
        <w:rPr>
          <w:lang w:val="en-US"/>
        </w:rPr>
        <w:fldChar w:fldCharType="separate"/>
      </w:r>
      <w:r w:rsidR="002E4745">
        <w:t>Adorno, T., Frenkel-</w:t>
      </w:r>
      <w:proofErr w:type="spellStart"/>
      <w:r w:rsidR="002E4745">
        <w:t>Brenswik</w:t>
      </w:r>
      <w:proofErr w:type="spellEnd"/>
      <w:r w:rsidR="002E4745">
        <w:t xml:space="preserve">, Levinson, D. J., &amp; Sanford, R. N. (1950). </w:t>
      </w:r>
      <w:r w:rsidR="002E4745" w:rsidRPr="002E4745">
        <w:rPr>
          <w:i/>
          <w:iCs/>
          <w:lang w:val="en-US"/>
          <w:rPrChange w:id="244" w:author="Burger, Axel" w:date="2023-05-26T16:28:00Z">
            <w:rPr>
              <w:i/>
              <w:iCs/>
            </w:rPr>
          </w:rPrChange>
        </w:rPr>
        <w:t>The authoritarian personality</w:t>
      </w:r>
      <w:r w:rsidR="002E4745" w:rsidRPr="002E4745">
        <w:rPr>
          <w:lang w:val="en-US"/>
          <w:rPrChange w:id="245" w:author="Burger, Axel" w:date="2023-05-26T16:28:00Z">
            <w:rPr/>
          </w:rPrChange>
        </w:rPr>
        <w:t>. Verso Books.</w:t>
      </w:r>
    </w:p>
    <w:p w14:paraId="301141E1" w14:textId="77777777" w:rsidR="002E4745" w:rsidRPr="002E4745" w:rsidRDefault="002E4745" w:rsidP="002E4745">
      <w:pPr>
        <w:pStyle w:val="Literaturverzeichnis"/>
        <w:rPr>
          <w:lang w:val="en-US"/>
          <w:rPrChange w:id="246" w:author="Burger, Axel" w:date="2023-05-26T16:28:00Z">
            <w:rPr/>
          </w:rPrChange>
        </w:rPr>
      </w:pPr>
      <w:r w:rsidRPr="002E4745">
        <w:rPr>
          <w:lang w:val="en-US"/>
          <w:rPrChange w:id="247" w:author="Burger, Axel" w:date="2023-05-26T16:28:00Z">
            <w:rPr/>
          </w:rPrChange>
        </w:rPr>
        <w:t xml:space="preserve">Basinger, S. J., &amp; Lavine, H. (2005). Ambivalence, Information, and Electoral Choice. </w:t>
      </w:r>
      <w:r w:rsidRPr="002E4745">
        <w:rPr>
          <w:i/>
          <w:iCs/>
          <w:lang w:val="en-US"/>
          <w:rPrChange w:id="248" w:author="Burger, Axel" w:date="2023-05-26T16:28:00Z">
            <w:rPr>
              <w:i/>
              <w:iCs/>
            </w:rPr>
          </w:rPrChange>
        </w:rPr>
        <w:t>American Political Science Review</w:t>
      </w:r>
      <w:r w:rsidRPr="002E4745">
        <w:rPr>
          <w:lang w:val="en-US"/>
          <w:rPrChange w:id="249" w:author="Burger, Axel" w:date="2023-05-26T16:28:00Z">
            <w:rPr/>
          </w:rPrChange>
        </w:rPr>
        <w:t xml:space="preserve">, </w:t>
      </w:r>
      <w:r w:rsidRPr="002E4745">
        <w:rPr>
          <w:i/>
          <w:iCs/>
          <w:lang w:val="en-US"/>
          <w:rPrChange w:id="250" w:author="Burger, Axel" w:date="2023-05-26T16:28:00Z">
            <w:rPr>
              <w:i/>
              <w:iCs/>
            </w:rPr>
          </w:rPrChange>
        </w:rPr>
        <w:t>99</w:t>
      </w:r>
      <w:r w:rsidRPr="002E4745">
        <w:rPr>
          <w:lang w:val="en-US"/>
          <w:rPrChange w:id="251" w:author="Burger, Axel" w:date="2023-05-26T16:28:00Z">
            <w:rPr/>
          </w:rPrChange>
        </w:rPr>
        <w:t>(2), 169–184. https://doi.org/10.1017/S0003055405051580</w:t>
      </w:r>
    </w:p>
    <w:p w14:paraId="21191CE5" w14:textId="77777777" w:rsidR="002E4745" w:rsidRPr="002E4745" w:rsidRDefault="002E4745" w:rsidP="002E4745">
      <w:pPr>
        <w:pStyle w:val="Literaturverzeichnis"/>
        <w:rPr>
          <w:lang w:val="en-US"/>
          <w:rPrChange w:id="252" w:author="Burger, Axel" w:date="2023-05-26T16:28:00Z">
            <w:rPr/>
          </w:rPrChange>
        </w:rPr>
      </w:pPr>
      <w:r w:rsidRPr="002E4745">
        <w:rPr>
          <w:lang w:val="en-US"/>
          <w:rPrChange w:id="253" w:author="Burger, Axel" w:date="2023-05-26T16:28:00Z">
            <w:rPr/>
          </w:rPrChange>
        </w:rPr>
        <w:t xml:space="preserve">Brandt, M. J., Evans, A. M., &amp; Crawford, J. T. (2015). The Unthinking or Confident Extremist? Political Extremists Are More Likely Than Moderates to Reject Experimenter-Generated Anchors. </w:t>
      </w:r>
      <w:r w:rsidRPr="002E4745">
        <w:rPr>
          <w:i/>
          <w:iCs/>
          <w:lang w:val="en-US"/>
          <w:rPrChange w:id="254" w:author="Burger, Axel" w:date="2023-05-26T16:28:00Z">
            <w:rPr>
              <w:i/>
              <w:iCs/>
            </w:rPr>
          </w:rPrChange>
        </w:rPr>
        <w:t>Psychological Science</w:t>
      </w:r>
      <w:r w:rsidRPr="002E4745">
        <w:rPr>
          <w:lang w:val="en-US"/>
          <w:rPrChange w:id="255" w:author="Burger, Axel" w:date="2023-05-26T16:28:00Z">
            <w:rPr/>
          </w:rPrChange>
        </w:rPr>
        <w:t xml:space="preserve">, </w:t>
      </w:r>
      <w:r w:rsidRPr="002E4745">
        <w:rPr>
          <w:i/>
          <w:iCs/>
          <w:lang w:val="en-US"/>
          <w:rPrChange w:id="256" w:author="Burger, Axel" w:date="2023-05-26T16:28:00Z">
            <w:rPr>
              <w:i/>
              <w:iCs/>
            </w:rPr>
          </w:rPrChange>
        </w:rPr>
        <w:t>26</w:t>
      </w:r>
      <w:r w:rsidRPr="002E4745">
        <w:rPr>
          <w:lang w:val="en-US"/>
          <w:rPrChange w:id="257" w:author="Burger, Axel" w:date="2023-05-26T16:28:00Z">
            <w:rPr/>
          </w:rPrChange>
        </w:rPr>
        <w:t>(2), 189–202. https://doi.org/10.1177/0956797614559730</w:t>
      </w:r>
    </w:p>
    <w:p w14:paraId="5B7653F5" w14:textId="77777777" w:rsidR="002E4745" w:rsidRPr="002E4745" w:rsidRDefault="002E4745" w:rsidP="002E4745">
      <w:pPr>
        <w:pStyle w:val="Literaturverzeichnis"/>
        <w:rPr>
          <w:lang w:val="en-US"/>
          <w:rPrChange w:id="258" w:author="Burger, Axel" w:date="2023-05-26T16:28:00Z">
            <w:rPr/>
          </w:rPrChange>
        </w:rPr>
      </w:pPr>
      <w:r w:rsidRPr="002E4745">
        <w:rPr>
          <w:lang w:val="en-US"/>
          <w:rPrChange w:id="259" w:author="Burger, Axel" w:date="2023-05-26T16:28:00Z">
            <w:rPr/>
          </w:rPrChange>
        </w:rPr>
        <w:t xml:space="preserve">Brandt, M. J., Reyna, C., Chambers, J. R., Crawford, J. T., &amp; Wetherell, G. (2014). The Ideological-Conflict Hypothesis: Intolerance Among Both Liberals and Conservatives. </w:t>
      </w:r>
      <w:r w:rsidRPr="002E4745">
        <w:rPr>
          <w:i/>
          <w:iCs/>
          <w:lang w:val="en-US"/>
          <w:rPrChange w:id="260" w:author="Burger, Axel" w:date="2023-05-26T16:28:00Z">
            <w:rPr>
              <w:i/>
              <w:iCs/>
            </w:rPr>
          </w:rPrChange>
        </w:rPr>
        <w:t>Current Directions in Psychological Science</w:t>
      </w:r>
      <w:r w:rsidRPr="002E4745">
        <w:rPr>
          <w:lang w:val="en-US"/>
          <w:rPrChange w:id="261" w:author="Burger, Axel" w:date="2023-05-26T16:28:00Z">
            <w:rPr/>
          </w:rPrChange>
        </w:rPr>
        <w:t xml:space="preserve">, </w:t>
      </w:r>
      <w:r w:rsidRPr="002E4745">
        <w:rPr>
          <w:i/>
          <w:iCs/>
          <w:lang w:val="en-US"/>
          <w:rPrChange w:id="262" w:author="Burger, Axel" w:date="2023-05-26T16:28:00Z">
            <w:rPr>
              <w:i/>
              <w:iCs/>
            </w:rPr>
          </w:rPrChange>
        </w:rPr>
        <w:t>23</w:t>
      </w:r>
      <w:r w:rsidRPr="002E4745">
        <w:rPr>
          <w:lang w:val="en-US"/>
          <w:rPrChange w:id="263" w:author="Burger, Axel" w:date="2023-05-26T16:28:00Z">
            <w:rPr/>
          </w:rPrChange>
        </w:rPr>
        <w:t>(1), 27–34. https://doi.org/10.1177/0963721413510932</w:t>
      </w:r>
    </w:p>
    <w:p w14:paraId="657FC4E1" w14:textId="77777777" w:rsidR="002E4745" w:rsidRPr="002E4745" w:rsidRDefault="002E4745" w:rsidP="002E4745">
      <w:pPr>
        <w:pStyle w:val="Literaturverzeichnis"/>
        <w:rPr>
          <w:lang w:val="en-US"/>
          <w:rPrChange w:id="264" w:author="Burger, Axel" w:date="2023-05-26T16:28:00Z">
            <w:rPr/>
          </w:rPrChange>
        </w:rPr>
      </w:pPr>
      <w:r w:rsidRPr="002E4745">
        <w:rPr>
          <w:lang w:val="en-US"/>
          <w:rPrChange w:id="265" w:author="Burger, Axel" w:date="2023-05-26T16:28:00Z">
            <w:rPr/>
          </w:rPrChange>
        </w:rPr>
        <w:t xml:space="preserve">Cacioppo, J. T., Gardner, W. L., &amp; </w:t>
      </w:r>
      <w:proofErr w:type="spellStart"/>
      <w:r w:rsidRPr="002E4745">
        <w:rPr>
          <w:lang w:val="en-US"/>
          <w:rPrChange w:id="266" w:author="Burger, Axel" w:date="2023-05-26T16:28:00Z">
            <w:rPr/>
          </w:rPrChange>
        </w:rPr>
        <w:t>Berntson</w:t>
      </w:r>
      <w:proofErr w:type="spellEnd"/>
      <w:r w:rsidRPr="002E4745">
        <w:rPr>
          <w:lang w:val="en-US"/>
          <w:rPrChange w:id="267" w:author="Burger, Axel" w:date="2023-05-26T16:28:00Z">
            <w:rPr/>
          </w:rPrChange>
        </w:rPr>
        <w:t xml:space="preserve">, G. G. (1997). Beyond Bipolar Conceptualizations and Measures: The Case of Attitudes and Evaluative Space. </w:t>
      </w:r>
      <w:r w:rsidRPr="002E4745">
        <w:rPr>
          <w:i/>
          <w:iCs/>
          <w:lang w:val="en-US"/>
          <w:rPrChange w:id="268" w:author="Burger, Axel" w:date="2023-05-26T16:28:00Z">
            <w:rPr>
              <w:i/>
              <w:iCs/>
            </w:rPr>
          </w:rPrChange>
        </w:rPr>
        <w:t>Personality and Social Psychology Review</w:t>
      </w:r>
      <w:r w:rsidRPr="002E4745">
        <w:rPr>
          <w:lang w:val="en-US"/>
          <w:rPrChange w:id="269" w:author="Burger, Axel" w:date="2023-05-26T16:28:00Z">
            <w:rPr/>
          </w:rPrChange>
        </w:rPr>
        <w:t xml:space="preserve">, </w:t>
      </w:r>
      <w:r w:rsidRPr="002E4745">
        <w:rPr>
          <w:i/>
          <w:iCs/>
          <w:lang w:val="en-US"/>
          <w:rPrChange w:id="270" w:author="Burger, Axel" w:date="2023-05-26T16:28:00Z">
            <w:rPr>
              <w:i/>
              <w:iCs/>
            </w:rPr>
          </w:rPrChange>
        </w:rPr>
        <w:t>1</w:t>
      </w:r>
      <w:r w:rsidRPr="002E4745">
        <w:rPr>
          <w:lang w:val="en-US"/>
          <w:rPrChange w:id="271" w:author="Burger, Axel" w:date="2023-05-26T16:28:00Z">
            <w:rPr/>
          </w:rPrChange>
        </w:rPr>
        <w:t>(1), 3–25. https://doi.org/10.1207/s15327957pspr0101_2</w:t>
      </w:r>
    </w:p>
    <w:p w14:paraId="71B0D4A3" w14:textId="77777777" w:rsidR="002E4745" w:rsidRPr="002E4745" w:rsidRDefault="002E4745" w:rsidP="002E4745">
      <w:pPr>
        <w:pStyle w:val="Literaturverzeichnis"/>
        <w:rPr>
          <w:lang w:val="en-US"/>
          <w:rPrChange w:id="272" w:author="Burger, Axel" w:date="2023-05-26T16:28:00Z">
            <w:rPr/>
          </w:rPrChange>
        </w:rPr>
      </w:pPr>
      <w:proofErr w:type="spellStart"/>
      <w:r w:rsidRPr="002E4745">
        <w:rPr>
          <w:lang w:val="en-US"/>
          <w:rPrChange w:id="273" w:author="Burger, Axel" w:date="2023-05-26T16:28:00Z">
            <w:rPr/>
          </w:rPrChange>
        </w:rPr>
        <w:t>Camparo</w:t>
      </w:r>
      <w:proofErr w:type="spellEnd"/>
      <w:r w:rsidRPr="002E4745">
        <w:rPr>
          <w:lang w:val="en-US"/>
          <w:rPrChange w:id="274" w:author="Burger, Axel" w:date="2023-05-26T16:28:00Z">
            <w:rPr/>
          </w:rPrChange>
        </w:rPr>
        <w:t xml:space="preserve">, J. C., &amp; </w:t>
      </w:r>
      <w:proofErr w:type="spellStart"/>
      <w:r w:rsidRPr="002E4745">
        <w:rPr>
          <w:lang w:val="en-US"/>
          <w:rPrChange w:id="275" w:author="Burger, Axel" w:date="2023-05-26T16:28:00Z">
            <w:rPr/>
          </w:rPrChange>
        </w:rPr>
        <w:t>Camparo</w:t>
      </w:r>
      <w:proofErr w:type="spellEnd"/>
      <w:r w:rsidRPr="002E4745">
        <w:rPr>
          <w:lang w:val="en-US"/>
          <w:rPrChange w:id="276" w:author="Burger, Axel" w:date="2023-05-26T16:28:00Z">
            <w:rPr/>
          </w:rPrChange>
        </w:rPr>
        <w:t xml:space="preserve">, L. B. (2021). Are political-opinion pollsters missing ambivalence: “I love Trump”… “I hate Trump.” </w:t>
      </w:r>
      <w:r w:rsidRPr="002E4745">
        <w:rPr>
          <w:i/>
          <w:iCs/>
          <w:lang w:val="en-US"/>
          <w:rPrChange w:id="277" w:author="Burger, Axel" w:date="2023-05-26T16:28:00Z">
            <w:rPr>
              <w:i/>
              <w:iCs/>
            </w:rPr>
          </w:rPrChange>
        </w:rPr>
        <w:t>PLOS ONE</w:t>
      </w:r>
      <w:r w:rsidRPr="002E4745">
        <w:rPr>
          <w:lang w:val="en-US"/>
          <w:rPrChange w:id="278" w:author="Burger, Axel" w:date="2023-05-26T16:28:00Z">
            <w:rPr/>
          </w:rPrChange>
        </w:rPr>
        <w:t xml:space="preserve">, </w:t>
      </w:r>
      <w:r w:rsidRPr="002E4745">
        <w:rPr>
          <w:i/>
          <w:iCs/>
          <w:lang w:val="en-US"/>
          <w:rPrChange w:id="279" w:author="Burger, Axel" w:date="2023-05-26T16:28:00Z">
            <w:rPr>
              <w:i/>
              <w:iCs/>
            </w:rPr>
          </w:rPrChange>
        </w:rPr>
        <w:t>16</w:t>
      </w:r>
      <w:r w:rsidRPr="002E4745">
        <w:rPr>
          <w:lang w:val="en-US"/>
          <w:rPrChange w:id="280" w:author="Burger, Axel" w:date="2023-05-26T16:28:00Z">
            <w:rPr/>
          </w:rPrChange>
        </w:rPr>
        <w:t>(3), e0247580. https://doi.org/10.1371/journal.pone.0247580</w:t>
      </w:r>
    </w:p>
    <w:p w14:paraId="27DA5672" w14:textId="77777777" w:rsidR="002E4745" w:rsidRPr="002E4745" w:rsidRDefault="002E4745" w:rsidP="002E4745">
      <w:pPr>
        <w:pStyle w:val="Literaturverzeichnis"/>
        <w:rPr>
          <w:lang w:val="en-US"/>
          <w:rPrChange w:id="281" w:author="Burger, Axel" w:date="2023-05-26T16:28:00Z">
            <w:rPr/>
          </w:rPrChange>
        </w:rPr>
      </w:pPr>
      <w:r w:rsidRPr="002E4745">
        <w:rPr>
          <w:lang w:val="en-US"/>
          <w:rPrChange w:id="282" w:author="Burger, Axel" w:date="2023-05-26T16:28:00Z">
            <w:rPr/>
          </w:rPrChange>
        </w:rPr>
        <w:t xml:space="preserve">Cherry, K. M., </w:t>
      </w:r>
      <w:proofErr w:type="spellStart"/>
      <w:r w:rsidRPr="002E4745">
        <w:rPr>
          <w:lang w:val="en-US"/>
          <w:rPrChange w:id="283" w:author="Burger, Axel" w:date="2023-05-26T16:28:00Z">
            <w:rPr/>
          </w:rPrChange>
        </w:rPr>
        <w:t>Hoeven</w:t>
      </w:r>
      <w:proofErr w:type="spellEnd"/>
      <w:r w:rsidRPr="002E4745">
        <w:rPr>
          <w:lang w:val="en-US"/>
          <w:rPrChange w:id="284" w:author="Burger, Axel" w:date="2023-05-26T16:28:00Z">
            <w:rPr/>
          </w:rPrChange>
        </w:rPr>
        <w:t xml:space="preserve">, E. V., Patterson, T. S., &amp; Lumley, M. N. (2021). Defining and measuring “psychological flexibility”: A narrative scoping review of diverse flexibility and rigidity constructs and perspectives. </w:t>
      </w:r>
      <w:r w:rsidRPr="002E4745">
        <w:rPr>
          <w:i/>
          <w:iCs/>
          <w:lang w:val="en-US"/>
          <w:rPrChange w:id="285" w:author="Burger, Axel" w:date="2023-05-26T16:28:00Z">
            <w:rPr>
              <w:i/>
              <w:iCs/>
            </w:rPr>
          </w:rPrChange>
        </w:rPr>
        <w:t>Clinical Psychology Review</w:t>
      </w:r>
      <w:r w:rsidRPr="002E4745">
        <w:rPr>
          <w:lang w:val="en-US"/>
          <w:rPrChange w:id="286" w:author="Burger, Axel" w:date="2023-05-26T16:28:00Z">
            <w:rPr/>
          </w:rPrChange>
        </w:rPr>
        <w:t xml:space="preserve">, </w:t>
      </w:r>
      <w:r w:rsidRPr="002E4745">
        <w:rPr>
          <w:i/>
          <w:iCs/>
          <w:lang w:val="en-US"/>
          <w:rPrChange w:id="287" w:author="Burger, Axel" w:date="2023-05-26T16:28:00Z">
            <w:rPr>
              <w:i/>
              <w:iCs/>
            </w:rPr>
          </w:rPrChange>
        </w:rPr>
        <w:t>84</w:t>
      </w:r>
      <w:r w:rsidRPr="002E4745">
        <w:rPr>
          <w:lang w:val="en-US"/>
          <w:rPrChange w:id="288" w:author="Burger, Axel" w:date="2023-05-26T16:28:00Z">
            <w:rPr/>
          </w:rPrChange>
        </w:rPr>
        <w:t>, 101973. https://doi.org/10.1016/j.cpr.2021.101973</w:t>
      </w:r>
    </w:p>
    <w:p w14:paraId="7E33162C" w14:textId="77777777" w:rsidR="002E4745" w:rsidRPr="002E4745" w:rsidRDefault="002E4745" w:rsidP="002E4745">
      <w:pPr>
        <w:pStyle w:val="Literaturverzeichnis"/>
        <w:rPr>
          <w:lang w:val="en-US"/>
          <w:rPrChange w:id="289" w:author="Burger, Axel" w:date="2023-05-26T16:28:00Z">
            <w:rPr/>
          </w:rPrChange>
        </w:rPr>
      </w:pPr>
      <w:r w:rsidRPr="002E4745">
        <w:rPr>
          <w:lang w:val="en-US"/>
          <w:rPrChange w:id="290" w:author="Burger, Axel" w:date="2023-05-26T16:28:00Z">
            <w:rPr/>
          </w:rPrChange>
        </w:rPr>
        <w:t xml:space="preserve">Clark, J. K., Wegener, D. T., &amp; </w:t>
      </w:r>
      <w:proofErr w:type="spellStart"/>
      <w:r w:rsidRPr="002E4745">
        <w:rPr>
          <w:lang w:val="en-US"/>
          <w:rPrChange w:id="291" w:author="Burger, Axel" w:date="2023-05-26T16:28:00Z">
            <w:rPr/>
          </w:rPrChange>
        </w:rPr>
        <w:t>Fabrigar</w:t>
      </w:r>
      <w:proofErr w:type="spellEnd"/>
      <w:r w:rsidRPr="002E4745">
        <w:rPr>
          <w:lang w:val="en-US"/>
          <w:rPrChange w:id="292" w:author="Burger, Axel" w:date="2023-05-26T16:28:00Z">
            <w:rPr/>
          </w:rPrChange>
        </w:rPr>
        <w:t xml:space="preserve">, L. R. (2008). Attitudinal Ambivalence and Message-Based Persuasion: Motivated Processing of </w:t>
      </w:r>
      <w:proofErr w:type="spellStart"/>
      <w:r w:rsidRPr="002E4745">
        <w:rPr>
          <w:lang w:val="en-US"/>
          <w:rPrChange w:id="293" w:author="Burger, Axel" w:date="2023-05-26T16:28:00Z">
            <w:rPr/>
          </w:rPrChange>
        </w:rPr>
        <w:t>Proattitudinal</w:t>
      </w:r>
      <w:proofErr w:type="spellEnd"/>
      <w:r w:rsidRPr="002E4745">
        <w:rPr>
          <w:lang w:val="en-US"/>
          <w:rPrChange w:id="294" w:author="Burger, Axel" w:date="2023-05-26T16:28:00Z">
            <w:rPr/>
          </w:rPrChange>
        </w:rPr>
        <w:t xml:space="preserve"> Information and Avoidance of </w:t>
      </w:r>
      <w:proofErr w:type="spellStart"/>
      <w:r w:rsidRPr="002E4745">
        <w:rPr>
          <w:lang w:val="en-US"/>
          <w:rPrChange w:id="295" w:author="Burger, Axel" w:date="2023-05-26T16:28:00Z">
            <w:rPr/>
          </w:rPrChange>
        </w:rPr>
        <w:t>Counterattitudinal</w:t>
      </w:r>
      <w:proofErr w:type="spellEnd"/>
      <w:r w:rsidRPr="002E4745">
        <w:rPr>
          <w:lang w:val="en-US"/>
          <w:rPrChange w:id="296" w:author="Burger, Axel" w:date="2023-05-26T16:28:00Z">
            <w:rPr/>
          </w:rPrChange>
        </w:rPr>
        <w:t xml:space="preserve"> Information. </w:t>
      </w:r>
      <w:r w:rsidRPr="002E4745">
        <w:rPr>
          <w:i/>
          <w:iCs/>
          <w:lang w:val="en-US"/>
          <w:rPrChange w:id="297" w:author="Burger, Axel" w:date="2023-05-26T16:28:00Z">
            <w:rPr>
              <w:i/>
              <w:iCs/>
            </w:rPr>
          </w:rPrChange>
        </w:rPr>
        <w:t>Personality and Social Psychology Bulletin</w:t>
      </w:r>
      <w:r w:rsidRPr="002E4745">
        <w:rPr>
          <w:lang w:val="en-US"/>
          <w:rPrChange w:id="298" w:author="Burger, Axel" w:date="2023-05-26T16:28:00Z">
            <w:rPr/>
          </w:rPrChange>
        </w:rPr>
        <w:t xml:space="preserve">, </w:t>
      </w:r>
      <w:r w:rsidRPr="002E4745">
        <w:rPr>
          <w:i/>
          <w:iCs/>
          <w:lang w:val="en-US"/>
          <w:rPrChange w:id="299" w:author="Burger, Axel" w:date="2023-05-26T16:28:00Z">
            <w:rPr>
              <w:i/>
              <w:iCs/>
            </w:rPr>
          </w:rPrChange>
        </w:rPr>
        <w:t>34</w:t>
      </w:r>
      <w:r w:rsidRPr="002E4745">
        <w:rPr>
          <w:lang w:val="en-US"/>
          <w:rPrChange w:id="300" w:author="Burger, Axel" w:date="2023-05-26T16:28:00Z">
            <w:rPr/>
          </w:rPrChange>
        </w:rPr>
        <w:t>(4), 565–577. https://doi.org/10.1177/0146167207312527</w:t>
      </w:r>
    </w:p>
    <w:p w14:paraId="08E6901F" w14:textId="77777777" w:rsidR="002E4745" w:rsidRPr="002E4745" w:rsidRDefault="002E4745" w:rsidP="002E4745">
      <w:pPr>
        <w:pStyle w:val="Literaturverzeichnis"/>
        <w:rPr>
          <w:lang w:val="en-US"/>
          <w:rPrChange w:id="301" w:author="Burger, Axel" w:date="2023-05-26T16:28:00Z">
            <w:rPr/>
          </w:rPrChange>
        </w:rPr>
      </w:pPr>
      <w:r w:rsidRPr="002E4745">
        <w:rPr>
          <w:lang w:val="en-US"/>
          <w:rPrChange w:id="302" w:author="Burger, Axel" w:date="2023-05-26T16:28:00Z">
            <w:rPr/>
          </w:rPrChange>
        </w:rPr>
        <w:lastRenderedPageBreak/>
        <w:t xml:space="preserve">Conner, M., &amp; Sparks, P. (2002). Ambivalence and Attitudes. </w:t>
      </w:r>
      <w:r w:rsidRPr="002E4745">
        <w:rPr>
          <w:i/>
          <w:iCs/>
          <w:lang w:val="en-US"/>
          <w:rPrChange w:id="303" w:author="Burger, Axel" w:date="2023-05-26T16:28:00Z">
            <w:rPr>
              <w:i/>
              <w:iCs/>
            </w:rPr>
          </w:rPrChange>
        </w:rPr>
        <w:t>European Review of Social Psychology</w:t>
      </w:r>
      <w:r w:rsidRPr="002E4745">
        <w:rPr>
          <w:lang w:val="en-US"/>
          <w:rPrChange w:id="304" w:author="Burger, Axel" w:date="2023-05-26T16:28:00Z">
            <w:rPr/>
          </w:rPrChange>
        </w:rPr>
        <w:t xml:space="preserve">, </w:t>
      </w:r>
      <w:r w:rsidRPr="002E4745">
        <w:rPr>
          <w:i/>
          <w:iCs/>
          <w:lang w:val="en-US"/>
          <w:rPrChange w:id="305" w:author="Burger, Axel" w:date="2023-05-26T16:28:00Z">
            <w:rPr>
              <w:i/>
              <w:iCs/>
            </w:rPr>
          </w:rPrChange>
        </w:rPr>
        <w:t>12</w:t>
      </w:r>
      <w:r w:rsidRPr="002E4745">
        <w:rPr>
          <w:lang w:val="en-US"/>
          <w:rPrChange w:id="306" w:author="Burger, Axel" w:date="2023-05-26T16:28:00Z">
            <w:rPr/>
          </w:rPrChange>
        </w:rPr>
        <w:t>(1), 37–70. https://doi.org/10.1080/14792772143000012</w:t>
      </w:r>
    </w:p>
    <w:p w14:paraId="1033ABBD" w14:textId="77777777" w:rsidR="002E4745" w:rsidRPr="002E4745" w:rsidRDefault="002E4745" w:rsidP="002E4745">
      <w:pPr>
        <w:pStyle w:val="Literaturverzeichnis"/>
        <w:rPr>
          <w:lang w:val="en-US"/>
          <w:rPrChange w:id="307" w:author="Burger, Axel" w:date="2023-05-26T16:28:00Z">
            <w:rPr/>
          </w:rPrChange>
        </w:rPr>
      </w:pPr>
      <w:r w:rsidRPr="002E4745">
        <w:rPr>
          <w:lang w:val="en-US"/>
          <w:rPrChange w:id="308" w:author="Burger, Axel" w:date="2023-05-26T16:28:00Z">
            <w:rPr/>
          </w:rPrChange>
        </w:rPr>
        <w:t xml:space="preserve">Conway, L. G., Houck, S. C., </w:t>
      </w:r>
      <w:proofErr w:type="spellStart"/>
      <w:r w:rsidRPr="002E4745">
        <w:rPr>
          <w:lang w:val="en-US"/>
          <w:rPrChange w:id="309" w:author="Burger, Axel" w:date="2023-05-26T16:28:00Z">
            <w:rPr/>
          </w:rPrChange>
        </w:rPr>
        <w:t>Gornick</w:t>
      </w:r>
      <w:proofErr w:type="spellEnd"/>
      <w:r w:rsidRPr="002E4745">
        <w:rPr>
          <w:lang w:val="en-US"/>
          <w:rPrChange w:id="310" w:author="Burger, Axel" w:date="2023-05-26T16:28:00Z">
            <w:rPr/>
          </w:rPrChange>
        </w:rPr>
        <w:t xml:space="preserve">, L. J., &amp; Repke, M. A. (2018). Finding the Loch Ness Monster: Left-Wing Authoritarianism in the United States. </w:t>
      </w:r>
      <w:r w:rsidRPr="002E4745">
        <w:rPr>
          <w:i/>
          <w:iCs/>
          <w:lang w:val="en-US"/>
          <w:rPrChange w:id="311" w:author="Burger, Axel" w:date="2023-05-26T16:28:00Z">
            <w:rPr>
              <w:i/>
              <w:iCs/>
            </w:rPr>
          </w:rPrChange>
        </w:rPr>
        <w:t>Political Psychology</w:t>
      </w:r>
      <w:r w:rsidRPr="002E4745">
        <w:rPr>
          <w:lang w:val="en-US"/>
          <w:rPrChange w:id="312" w:author="Burger, Axel" w:date="2023-05-26T16:28:00Z">
            <w:rPr/>
          </w:rPrChange>
        </w:rPr>
        <w:t xml:space="preserve">, </w:t>
      </w:r>
      <w:r w:rsidRPr="002E4745">
        <w:rPr>
          <w:i/>
          <w:iCs/>
          <w:lang w:val="en-US"/>
          <w:rPrChange w:id="313" w:author="Burger, Axel" w:date="2023-05-26T16:28:00Z">
            <w:rPr>
              <w:i/>
              <w:iCs/>
            </w:rPr>
          </w:rPrChange>
        </w:rPr>
        <w:t>39</w:t>
      </w:r>
      <w:r w:rsidRPr="002E4745">
        <w:rPr>
          <w:lang w:val="en-US"/>
          <w:rPrChange w:id="314" w:author="Burger, Axel" w:date="2023-05-26T16:28:00Z">
            <w:rPr/>
          </w:rPrChange>
        </w:rPr>
        <w:t>(5), 1049–1067. https://doi.org/10.1111/pops.12470</w:t>
      </w:r>
    </w:p>
    <w:p w14:paraId="29502729" w14:textId="77777777" w:rsidR="002E4745" w:rsidRPr="002E4745" w:rsidRDefault="002E4745" w:rsidP="002E4745">
      <w:pPr>
        <w:pStyle w:val="Literaturverzeichnis"/>
        <w:rPr>
          <w:lang w:val="en-US"/>
          <w:rPrChange w:id="315" w:author="Burger, Axel" w:date="2023-05-26T16:28:00Z">
            <w:rPr/>
          </w:rPrChange>
        </w:rPr>
      </w:pPr>
      <w:r w:rsidRPr="002E4745">
        <w:rPr>
          <w:lang w:val="en-US"/>
          <w:rPrChange w:id="316" w:author="Burger, Axel" w:date="2023-05-26T16:28:00Z">
            <w:rPr/>
          </w:rPrChange>
        </w:rPr>
        <w:t xml:space="preserve">Costello, T. H., Bowes, S., Baldwin, M., Malka, A., &amp; </w:t>
      </w:r>
      <w:proofErr w:type="spellStart"/>
      <w:r w:rsidRPr="002E4745">
        <w:rPr>
          <w:lang w:val="en-US"/>
          <w:rPrChange w:id="317" w:author="Burger, Axel" w:date="2023-05-26T16:28:00Z">
            <w:rPr/>
          </w:rPrChange>
        </w:rPr>
        <w:t>Tasimi</w:t>
      </w:r>
      <w:proofErr w:type="spellEnd"/>
      <w:r w:rsidRPr="002E4745">
        <w:rPr>
          <w:lang w:val="en-US"/>
          <w:rPrChange w:id="318" w:author="Burger, Axel" w:date="2023-05-26T16:28:00Z">
            <w:rPr/>
          </w:rPrChange>
        </w:rPr>
        <w:t xml:space="preserve">, A. (2023). Revisiting the rigidity-of-the-right hypothesis: A meta-analytic review. </w:t>
      </w:r>
      <w:r w:rsidRPr="002E4745">
        <w:rPr>
          <w:i/>
          <w:iCs/>
          <w:lang w:val="en-US"/>
          <w:rPrChange w:id="319" w:author="Burger, Axel" w:date="2023-05-26T16:28:00Z">
            <w:rPr>
              <w:i/>
              <w:iCs/>
            </w:rPr>
          </w:rPrChange>
        </w:rPr>
        <w:t>Journal of Personality and Social Psychology</w:t>
      </w:r>
      <w:r w:rsidRPr="002E4745">
        <w:rPr>
          <w:lang w:val="en-US"/>
          <w:rPrChange w:id="320" w:author="Burger, Axel" w:date="2023-05-26T16:28:00Z">
            <w:rPr/>
          </w:rPrChange>
        </w:rPr>
        <w:t xml:space="preserve">, </w:t>
      </w:r>
      <w:r w:rsidRPr="002E4745">
        <w:rPr>
          <w:i/>
          <w:iCs/>
          <w:lang w:val="en-US"/>
          <w:rPrChange w:id="321" w:author="Burger, Axel" w:date="2023-05-26T16:28:00Z">
            <w:rPr>
              <w:i/>
              <w:iCs/>
            </w:rPr>
          </w:rPrChange>
        </w:rPr>
        <w:t>124</w:t>
      </w:r>
      <w:r w:rsidRPr="002E4745">
        <w:rPr>
          <w:lang w:val="en-US"/>
          <w:rPrChange w:id="322" w:author="Burger, Axel" w:date="2023-05-26T16:28:00Z">
            <w:rPr/>
          </w:rPrChange>
        </w:rPr>
        <w:t>, 1025–1052. https://doi.org/10.1037/pspp0000446</w:t>
      </w:r>
    </w:p>
    <w:p w14:paraId="02FB1DE6" w14:textId="77777777" w:rsidR="002E4745" w:rsidRPr="002E4745" w:rsidRDefault="002E4745" w:rsidP="002E4745">
      <w:pPr>
        <w:pStyle w:val="Literaturverzeichnis"/>
        <w:rPr>
          <w:lang w:val="en-US"/>
          <w:rPrChange w:id="323" w:author="Burger, Axel" w:date="2023-05-26T16:28:00Z">
            <w:rPr/>
          </w:rPrChange>
        </w:rPr>
      </w:pPr>
      <w:r w:rsidRPr="002E4745">
        <w:rPr>
          <w:lang w:val="en-US"/>
          <w:rPrChange w:id="324" w:author="Burger, Axel" w:date="2023-05-26T16:28:00Z">
            <w:rPr/>
          </w:rPrChange>
        </w:rPr>
        <w:t xml:space="preserve">Costello, T. H., &amp; Bowes, S. M. (2022). Absolute Certainty and Political Ideology: A Systematic Test of Curvilinearity. </w:t>
      </w:r>
      <w:r w:rsidRPr="002E4745">
        <w:rPr>
          <w:i/>
          <w:iCs/>
          <w:lang w:val="en-US"/>
          <w:rPrChange w:id="325" w:author="Burger, Axel" w:date="2023-05-26T16:28:00Z">
            <w:rPr>
              <w:i/>
              <w:iCs/>
            </w:rPr>
          </w:rPrChange>
        </w:rPr>
        <w:t>Social Psychological and Personality Science</w:t>
      </w:r>
      <w:r w:rsidRPr="002E4745">
        <w:rPr>
          <w:lang w:val="en-US"/>
          <w:rPrChange w:id="326" w:author="Burger, Axel" w:date="2023-05-26T16:28:00Z">
            <w:rPr/>
          </w:rPrChange>
        </w:rPr>
        <w:t>, 194855062110704. https://doi.org/10.1177/19485506211070410</w:t>
      </w:r>
    </w:p>
    <w:p w14:paraId="76B6B766" w14:textId="77777777" w:rsidR="002E4745" w:rsidRPr="002E4745" w:rsidRDefault="002E4745" w:rsidP="002E4745">
      <w:pPr>
        <w:pStyle w:val="Literaturverzeichnis"/>
        <w:rPr>
          <w:lang w:val="en-US"/>
          <w:rPrChange w:id="327" w:author="Burger, Axel" w:date="2023-05-26T16:28:00Z">
            <w:rPr/>
          </w:rPrChange>
        </w:rPr>
      </w:pPr>
      <w:r w:rsidRPr="002E4745">
        <w:rPr>
          <w:lang w:val="en-US"/>
          <w:rPrChange w:id="328" w:author="Burger, Axel" w:date="2023-05-26T16:28:00Z">
            <w:rPr/>
          </w:rPrChange>
        </w:rPr>
        <w:t xml:space="preserve">Costello, T. H., Bowes, S. M., Baldwin, M. W., Malka, A., &amp; </w:t>
      </w:r>
      <w:proofErr w:type="spellStart"/>
      <w:r w:rsidRPr="002E4745">
        <w:rPr>
          <w:lang w:val="en-US"/>
          <w:rPrChange w:id="329" w:author="Burger, Axel" w:date="2023-05-26T16:28:00Z">
            <w:rPr/>
          </w:rPrChange>
        </w:rPr>
        <w:t>Tasimi</w:t>
      </w:r>
      <w:proofErr w:type="spellEnd"/>
      <w:r w:rsidRPr="002E4745">
        <w:rPr>
          <w:lang w:val="en-US"/>
          <w:rPrChange w:id="330" w:author="Burger, Axel" w:date="2023-05-26T16:28:00Z">
            <w:rPr/>
          </w:rPrChange>
        </w:rPr>
        <w:t xml:space="preserve">, A. (2022). Revisiting the rigidity-of-the-right hypothesis: A meta-analytic review. </w:t>
      </w:r>
      <w:r w:rsidRPr="002E4745">
        <w:rPr>
          <w:i/>
          <w:iCs/>
          <w:lang w:val="en-US"/>
          <w:rPrChange w:id="331" w:author="Burger, Axel" w:date="2023-05-26T16:28:00Z">
            <w:rPr>
              <w:i/>
              <w:iCs/>
            </w:rPr>
          </w:rPrChange>
        </w:rPr>
        <w:t>Journal of Personality and Social Psychology</w:t>
      </w:r>
      <w:r w:rsidRPr="002E4745">
        <w:rPr>
          <w:lang w:val="en-US"/>
          <w:rPrChange w:id="332" w:author="Burger, Axel" w:date="2023-05-26T16:28:00Z">
            <w:rPr/>
          </w:rPrChange>
        </w:rPr>
        <w:t>. https://doi.org/10.1037/pspp0000446</w:t>
      </w:r>
    </w:p>
    <w:p w14:paraId="5AA6C2C2" w14:textId="77777777" w:rsidR="002E4745" w:rsidRPr="002E4745" w:rsidRDefault="002E4745" w:rsidP="002E4745">
      <w:pPr>
        <w:pStyle w:val="Literaturverzeichnis"/>
        <w:rPr>
          <w:lang w:val="en-US"/>
          <w:rPrChange w:id="333" w:author="Burger, Axel" w:date="2023-05-26T16:28:00Z">
            <w:rPr/>
          </w:rPrChange>
        </w:rPr>
      </w:pPr>
      <w:r w:rsidRPr="002E4745">
        <w:rPr>
          <w:lang w:val="en-US"/>
          <w:rPrChange w:id="334" w:author="Burger, Axel" w:date="2023-05-26T16:28:00Z">
            <w:rPr/>
          </w:rPrChange>
        </w:rPr>
        <w:t xml:space="preserve">Craig, S. C., Martinez, M. D., Kane, J. G., &amp; </w:t>
      </w:r>
      <w:proofErr w:type="spellStart"/>
      <w:r w:rsidRPr="002E4745">
        <w:rPr>
          <w:lang w:val="en-US"/>
          <w:rPrChange w:id="335" w:author="Burger, Axel" w:date="2023-05-26T16:28:00Z">
            <w:rPr/>
          </w:rPrChange>
        </w:rPr>
        <w:t>Gainous</w:t>
      </w:r>
      <w:proofErr w:type="spellEnd"/>
      <w:r w:rsidRPr="002E4745">
        <w:rPr>
          <w:lang w:val="en-US"/>
          <w:rPrChange w:id="336" w:author="Burger, Axel" w:date="2023-05-26T16:28:00Z">
            <w:rPr/>
          </w:rPrChange>
        </w:rPr>
        <w:t xml:space="preserve">, J. (2005). Core Values, Value Conflict, and Citizens’ Ambivalence about Gay Rights. </w:t>
      </w:r>
      <w:r w:rsidRPr="002E4745">
        <w:rPr>
          <w:i/>
          <w:iCs/>
          <w:lang w:val="en-US"/>
          <w:rPrChange w:id="337" w:author="Burger, Axel" w:date="2023-05-26T16:28:00Z">
            <w:rPr>
              <w:i/>
              <w:iCs/>
            </w:rPr>
          </w:rPrChange>
        </w:rPr>
        <w:t>Political Research Quarterly</w:t>
      </w:r>
      <w:r w:rsidRPr="002E4745">
        <w:rPr>
          <w:lang w:val="en-US"/>
          <w:rPrChange w:id="338" w:author="Burger, Axel" w:date="2023-05-26T16:28:00Z">
            <w:rPr/>
          </w:rPrChange>
        </w:rPr>
        <w:t xml:space="preserve">, </w:t>
      </w:r>
      <w:r w:rsidRPr="002E4745">
        <w:rPr>
          <w:i/>
          <w:iCs/>
          <w:lang w:val="en-US"/>
          <w:rPrChange w:id="339" w:author="Burger, Axel" w:date="2023-05-26T16:28:00Z">
            <w:rPr>
              <w:i/>
              <w:iCs/>
            </w:rPr>
          </w:rPrChange>
        </w:rPr>
        <w:t>58</w:t>
      </w:r>
      <w:r w:rsidRPr="002E4745">
        <w:rPr>
          <w:lang w:val="en-US"/>
          <w:rPrChange w:id="340" w:author="Burger, Axel" w:date="2023-05-26T16:28:00Z">
            <w:rPr/>
          </w:rPrChange>
        </w:rPr>
        <w:t>(1), 5–17. https://doi.org/10.1177/106591290505800101</w:t>
      </w:r>
    </w:p>
    <w:p w14:paraId="4A8A833D" w14:textId="77777777" w:rsidR="002E4745" w:rsidRPr="002E4745" w:rsidRDefault="002E4745" w:rsidP="002E4745">
      <w:pPr>
        <w:pStyle w:val="Literaturverzeichnis"/>
        <w:rPr>
          <w:lang w:val="en-US"/>
          <w:rPrChange w:id="341" w:author="Burger, Axel" w:date="2023-05-26T16:28:00Z">
            <w:rPr/>
          </w:rPrChange>
        </w:rPr>
      </w:pPr>
      <w:proofErr w:type="spellStart"/>
      <w:r w:rsidRPr="002E4745">
        <w:rPr>
          <w:lang w:val="en-US"/>
          <w:rPrChange w:id="342" w:author="Burger, Axel" w:date="2023-05-26T16:28:00Z">
            <w:rPr/>
          </w:rPrChange>
        </w:rPr>
        <w:t>Duckitt</w:t>
      </w:r>
      <w:proofErr w:type="spellEnd"/>
      <w:r w:rsidRPr="002E4745">
        <w:rPr>
          <w:lang w:val="en-US"/>
          <w:rPrChange w:id="343" w:author="Burger, Axel" w:date="2023-05-26T16:28:00Z">
            <w:rPr/>
          </w:rPrChange>
        </w:rPr>
        <w:t xml:space="preserve">, J., &amp; Sibley, C. G. (2010). Personality, Ideology, Prejudice, and Politics: A Dual-Process Motivational Model. </w:t>
      </w:r>
      <w:r w:rsidRPr="002E4745">
        <w:rPr>
          <w:i/>
          <w:iCs/>
          <w:lang w:val="en-US"/>
          <w:rPrChange w:id="344" w:author="Burger, Axel" w:date="2023-05-26T16:28:00Z">
            <w:rPr>
              <w:i/>
              <w:iCs/>
            </w:rPr>
          </w:rPrChange>
        </w:rPr>
        <w:t>Journal of Personality</w:t>
      </w:r>
      <w:r w:rsidRPr="002E4745">
        <w:rPr>
          <w:lang w:val="en-US"/>
          <w:rPrChange w:id="345" w:author="Burger, Axel" w:date="2023-05-26T16:28:00Z">
            <w:rPr/>
          </w:rPrChange>
        </w:rPr>
        <w:t xml:space="preserve">, </w:t>
      </w:r>
      <w:r w:rsidRPr="002E4745">
        <w:rPr>
          <w:i/>
          <w:iCs/>
          <w:lang w:val="en-US"/>
          <w:rPrChange w:id="346" w:author="Burger, Axel" w:date="2023-05-26T16:28:00Z">
            <w:rPr>
              <w:i/>
              <w:iCs/>
            </w:rPr>
          </w:rPrChange>
        </w:rPr>
        <w:t>78</w:t>
      </w:r>
      <w:r w:rsidRPr="002E4745">
        <w:rPr>
          <w:lang w:val="en-US"/>
          <w:rPrChange w:id="347" w:author="Burger, Axel" w:date="2023-05-26T16:28:00Z">
            <w:rPr/>
          </w:rPrChange>
        </w:rPr>
        <w:t>(6), 1861–1894. https://doi.org/10.1111/j.1467-6494.2010.00672.x</w:t>
      </w:r>
    </w:p>
    <w:p w14:paraId="3ED9912E" w14:textId="77777777" w:rsidR="002E4745" w:rsidRPr="002E4745" w:rsidRDefault="002E4745" w:rsidP="002E4745">
      <w:pPr>
        <w:pStyle w:val="Literaturverzeichnis"/>
        <w:rPr>
          <w:lang w:val="en-US"/>
          <w:rPrChange w:id="348" w:author="Burger, Axel" w:date="2023-05-26T16:28:00Z">
            <w:rPr/>
          </w:rPrChange>
        </w:rPr>
      </w:pPr>
      <w:proofErr w:type="spellStart"/>
      <w:r w:rsidRPr="002E4745">
        <w:rPr>
          <w:lang w:val="en-US"/>
          <w:rPrChange w:id="349" w:author="Burger, Axel" w:date="2023-05-26T16:28:00Z">
            <w:rPr/>
          </w:rPrChange>
        </w:rPr>
        <w:t>Eagly</w:t>
      </w:r>
      <w:proofErr w:type="spellEnd"/>
      <w:r w:rsidRPr="002E4745">
        <w:rPr>
          <w:lang w:val="en-US"/>
          <w:rPrChange w:id="350" w:author="Burger, Axel" w:date="2023-05-26T16:28:00Z">
            <w:rPr/>
          </w:rPrChange>
        </w:rPr>
        <w:t xml:space="preserve">, A. H., &amp; </w:t>
      </w:r>
      <w:proofErr w:type="spellStart"/>
      <w:r w:rsidRPr="002E4745">
        <w:rPr>
          <w:lang w:val="en-US"/>
          <w:rPrChange w:id="351" w:author="Burger, Axel" w:date="2023-05-26T16:28:00Z">
            <w:rPr/>
          </w:rPrChange>
        </w:rPr>
        <w:t>Chaiken</w:t>
      </w:r>
      <w:proofErr w:type="spellEnd"/>
      <w:r w:rsidRPr="002E4745">
        <w:rPr>
          <w:lang w:val="en-US"/>
          <w:rPrChange w:id="352" w:author="Burger, Axel" w:date="2023-05-26T16:28:00Z">
            <w:rPr/>
          </w:rPrChange>
        </w:rPr>
        <w:t xml:space="preserve">, S. (1993). </w:t>
      </w:r>
      <w:r w:rsidRPr="002E4745">
        <w:rPr>
          <w:i/>
          <w:iCs/>
          <w:lang w:val="en-US"/>
          <w:rPrChange w:id="353" w:author="Burger, Axel" w:date="2023-05-26T16:28:00Z">
            <w:rPr>
              <w:i/>
              <w:iCs/>
            </w:rPr>
          </w:rPrChange>
        </w:rPr>
        <w:t>The psychology of attitudes</w:t>
      </w:r>
      <w:r w:rsidRPr="002E4745">
        <w:rPr>
          <w:lang w:val="en-US"/>
          <w:rPrChange w:id="354" w:author="Burger, Axel" w:date="2023-05-26T16:28:00Z">
            <w:rPr/>
          </w:rPrChange>
        </w:rPr>
        <w:t xml:space="preserve">. </w:t>
      </w:r>
      <w:proofErr w:type="spellStart"/>
      <w:r w:rsidRPr="002E4745">
        <w:rPr>
          <w:lang w:val="en-US"/>
          <w:rPrChange w:id="355" w:author="Burger, Axel" w:date="2023-05-26T16:28:00Z">
            <w:rPr/>
          </w:rPrChange>
        </w:rPr>
        <w:t>Hartcourt</w:t>
      </w:r>
      <w:proofErr w:type="spellEnd"/>
      <w:r w:rsidRPr="002E4745">
        <w:rPr>
          <w:lang w:val="en-US"/>
          <w:rPrChange w:id="356" w:author="Burger, Axel" w:date="2023-05-26T16:28:00Z">
            <w:rPr/>
          </w:rPrChange>
        </w:rPr>
        <w:t xml:space="preserve"> Brace </w:t>
      </w:r>
      <w:proofErr w:type="spellStart"/>
      <w:r w:rsidRPr="002E4745">
        <w:rPr>
          <w:lang w:val="en-US"/>
          <w:rPrChange w:id="357" w:author="Burger, Axel" w:date="2023-05-26T16:28:00Z">
            <w:rPr/>
          </w:rPrChange>
        </w:rPr>
        <w:t>Janovich</w:t>
      </w:r>
      <w:proofErr w:type="spellEnd"/>
      <w:r w:rsidRPr="002E4745">
        <w:rPr>
          <w:lang w:val="en-US"/>
          <w:rPrChange w:id="358" w:author="Burger, Axel" w:date="2023-05-26T16:28:00Z">
            <w:rPr/>
          </w:rPrChange>
        </w:rPr>
        <w:t xml:space="preserve"> College Publishers.</w:t>
      </w:r>
    </w:p>
    <w:p w14:paraId="3BA35945" w14:textId="77777777" w:rsidR="002E4745" w:rsidRPr="002E4745" w:rsidRDefault="002E4745" w:rsidP="002E4745">
      <w:pPr>
        <w:pStyle w:val="Literaturverzeichnis"/>
        <w:rPr>
          <w:lang w:val="en-US"/>
          <w:rPrChange w:id="359" w:author="Burger, Axel" w:date="2023-05-26T16:29:00Z">
            <w:rPr/>
          </w:rPrChange>
        </w:rPr>
      </w:pPr>
      <w:r w:rsidRPr="002E4745">
        <w:rPr>
          <w:lang w:val="en-US"/>
          <w:rPrChange w:id="360" w:author="Burger, Axel" w:date="2023-05-26T16:29:00Z">
            <w:rPr/>
          </w:rPrChange>
        </w:rPr>
        <w:t xml:space="preserve">Federico, C. M. (2006). Ideology and the Affective Structure of Whites’ Racial Perceptions. </w:t>
      </w:r>
      <w:r w:rsidRPr="002E4745">
        <w:rPr>
          <w:i/>
          <w:iCs/>
          <w:lang w:val="en-US"/>
          <w:rPrChange w:id="361" w:author="Burger, Axel" w:date="2023-05-26T16:29:00Z">
            <w:rPr>
              <w:i/>
              <w:iCs/>
            </w:rPr>
          </w:rPrChange>
        </w:rPr>
        <w:t>Public Opinion Quarterly</w:t>
      </w:r>
      <w:r w:rsidRPr="002E4745">
        <w:rPr>
          <w:lang w:val="en-US"/>
          <w:rPrChange w:id="362" w:author="Burger, Axel" w:date="2023-05-26T16:29:00Z">
            <w:rPr/>
          </w:rPrChange>
        </w:rPr>
        <w:t xml:space="preserve">, </w:t>
      </w:r>
      <w:r w:rsidRPr="002E4745">
        <w:rPr>
          <w:i/>
          <w:iCs/>
          <w:lang w:val="en-US"/>
          <w:rPrChange w:id="363" w:author="Burger, Axel" w:date="2023-05-26T16:29:00Z">
            <w:rPr>
              <w:i/>
              <w:iCs/>
            </w:rPr>
          </w:rPrChange>
        </w:rPr>
        <w:t>70</w:t>
      </w:r>
      <w:r w:rsidRPr="002E4745">
        <w:rPr>
          <w:lang w:val="en-US"/>
          <w:rPrChange w:id="364" w:author="Burger, Axel" w:date="2023-05-26T16:29:00Z">
            <w:rPr/>
          </w:rPrChange>
        </w:rPr>
        <w:t>(3), 327–353. https://doi.org/10.1093/poq/nfl001</w:t>
      </w:r>
    </w:p>
    <w:p w14:paraId="04A47174" w14:textId="77777777" w:rsidR="002E4745" w:rsidRPr="002E4745" w:rsidRDefault="002E4745" w:rsidP="002E4745">
      <w:pPr>
        <w:pStyle w:val="Literaturverzeichnis"/>
        <w:rPr>
          <w:lang w:val="en-US"/>
          <w:rPrChange w:id="365" w:author="Burger, Axel" w:date="2023-05-26T16:29:00Z">
            <w:rPr/>
          </w:rPrChange>
        </w:rPr>
      </w:pPr>
      <w:r w:rsidRPr="002E4745">
        <w:rPr>
          <w:lang w:val="en-US"/>
          <w:rPrChange w:id="366" w:author="Burger, Axel" w:date="2023-05-26T16:29:00Z">
            <w:rPr/>
          </w:rPrChange>
        </w:rPr>
        <w:lastRenderedPageBreak/>
        <w:t xml:space="preserve">Federico, C. M., &amp; Malka, A. (2018). The Contingent, Contextual Nature of the Relationship Between Needs for Security and Certainty and Political Preferences: Evidence and Implications. </w:t>
      </w:r>
      <w:r w:rsidRPr="002E4745">
        <w:rPr>
          <w:i/>
          <w:iCs/>
          <w:lang w:val="en-US"/>
          <w:rPrChange w:id="367" w:author="Burger, Axel" w:date="2023-05-26T16:29:00Z">
            <w:rPr>
              <w:i/>
              <w:iCs/>
            </w:rPr>
          </w:rPrChange>
        </w:rPr>
        <w:t>Political Psychology</w:t>
      </w:r>
      <w:r w:rsidRPr="002E4745">
        <w:rPr>
          <w:lang w:val="en-US"/>
          <w:rPrChange w:id="368" w:author="Burger, Axel" w:date="2023-05-26T16:29:00Z">
            <w:rPr/>
          </w:rPrChange>
        </w:rPr>
        <w:t xml:space="preserve">, </w:t>
      </w:r>
      <w:r w:rsidRPr="002E4745">
        <w:rPr>
          <w:i/>
          <w:iCs/>
          <w:lang w:val="en-US"/>
          <w:rPrChange w:id="369" w:author="Burger, Axel" w:date="2023-05-26T16:29:00Z">
            <w:rPr>
              <w:i/>
              <w:iCs/>
            </w:rPr>
          </w:rPrChange>
        </w:rPr>
        <w:t>39</w:t>
      </w:r>
      <w:r w:rsidRPr="002E4745">
        <w:rPr>
          <w:lang w:val="en-US"/>
          <w:rPrChange w:id="370" w:author="Burger, Axel" w:date="2023-05-26T16:29:00Z">
            <w:rPr/>
          </w:rPrChange>
        </w:rPr>
        <w:t>, 3–48. https://doi.org/10.1111/pops.12477</w:t>
      </w:r>
    </w:p>
    <w:p w14:paraId="33A12A43" w14:textId="77777777" w:rsidR="002E4745" w:rsidRPr="002E4745" w:rsidRDefault="002E4745" w:rsidP="002E4745">
      <w:pPr>
        <w:pStyle w:val="Literaturverzeichnis"/>
        <w:rPr>
          <w:lang w:val="en-US"/>
          <w:rPrChange w:id="371" w:author="Burger, Axel" w:date="2023-05-26T16:29:00Z">
            <w:rPr/>
          </w:rPrChange>
        </w:rPr>
      </w:pPr>
      <w:r w:rsidRPr="002E4745">
        <w:rPr>
          <w:lang w:val="en-US"/>
          <w:rPrChange w:id="372" w:author="Burger, Axel" w:date="2023-05-26T16:29:00Z">
            <w:rPr/>
          </w:rPrChange>
        </w:rPr>
        <w:t xml:space="preserve">Feldman, S., &amp; Johnston, C. (2014). Understanding the Determinants of Political Ideology: Implications of Structural Complexity: Understanding Political Ideology. </w:t>
      </w:r>
      <w:r w:rsidRPr="002E4745">
        <w:rPr>
          <w:i/>
          <w:iCs/>
          <w:lang w:val="en-US"/>
          <w:rPrChange w:id="373" w:author="Burger, Axel" w:date="2023-05-26T16:29:00Z">
            <w:rPr>
              <w:i/>
              <w:iCs/>
            </w:rPr>
          </w:rPrChange>
        </w:rPr>
        <w:t>Political Psychology</w:t>
      </w:r>
      <w:r w:rsidRPr="002E4745">
        <w:rPr>
          <w:lang w:val="en-US"/>
          <w:rPrChange w:id="374" w:author="Burger, Axel" w:date="2023-05-26T16:29:00Z">
            <w:rPr/>
          </w:rPrChange>
        </w:rPr>
        <w:t xml:space="preserve">, </w:t>
      </w:r>
      <w:r w:rsidRPr="002E4745">
        <w:rPr>
          <w:i/>
          <w:iCs/>
          <w:lang w:val="en-US"/>
          <w:rPrChange w:id="375" w:author="Burger, Axel" w:date="2023-05-26T16:29:00Z">
            <w:rPr>
              <w:i/>
              <w:iCs/>
            </w:rPr>
          </w:rPrChange>
        </w:rPr>
        <w:t>35</w:t>
      </w:r>
      <w:r w:rsidRPr="002E4745">
        <w:rPr>
          <w:lang w:val="en-US"/>
          <w:rPrChange w:id="376" w:author="Burger, Axel" w:date="2023-05-26T16:29:00Z">
            <w:rPr/>
          </w:rPrChange>
        </w:rPr>
        <w:t>(3), 337–358. https://doi.org/10.1111/pops.12055</w:t>
      </w:r>
    </w:p>
    <w:p w14:paraId="48DF0BE1" w14:textId="77777777" w:rsidR="002E4745" w:rsidRPr="002E4745" w:rsidRDefault="002E4745" w:rsidP="002E4745">
      <w:pPr>
        <w:pStyle w:val="Literaturverzeichnis"/>
        <w:rPr>
          <w:lang w:val="en-US"/>
          <w:rPrChange w:id="377" w:author="Burger, Axel" w:date="2023-05-26T16:29:00Z">
            <w:rPr/>
          </w:rPrChange>
        </w:rPr>
      </w:pPr>
      <w:proofErr w:type="spellStart"/>
      <w:r w:rsidRPr="002E4745">
        <w:rPr>
          <w:lang w:val="en-US"/>
          <w:rPrChange w:id="378" w:author="Burger, Axel" w:date="2023-05-26T16:29:00Z">
            <w:rPr/>
          </w:rPrChange>
        </w:rPr>
        <w:t>Fernbach</w:t>
      </w:r>
      <w:proofErr w:type="spellEnd"/>
      <w:r w:rsidRPr="002E4745">
        <w:rPr>
          <w:lang w:val="en-US"/>
          <w:rPrChange w:id="379" w:author="Burger, Axel" w:date="2023-05-26T16:29:00Z">
            <w:rPr/>
          </w:rPrChange>
        </w:rPr>
        <w:t xml:space="preserve">, P. M., Rogers, T., Fox, C. R., &amp; </w:t>
      </w:r>
      <w:proofErr w:type="spellStart"/>
      <w:r w:rsidRPr="002E4745">
        <w:rPr>
          <w:lang w:val="en-US"/>
          <w:rPrChange w:id="380" w:author="Burger, Axel" w:date="2023-05-26T16:29:00Z">
            <w:rPr/>
          </w:rPrChange>
        </w:rPr>
        <w:t>Sloman</w:t>
      </w:r>
      <w:proofErr w:type="spellEnd"/>
      <w:r w:rsidRPr="002E4745">
        <w:rPr>
          <w:lang w:val="en-US"/>
          <w:rPrChange w:id="381" w:author="Burger, Axel" w:date="2023-05-26T16:29:00Z">
            <w:rPr/>
          </w:rPrChange>
        </w:rPr>
        <w:t xml:space="preserve">, S. A. (2013). Political Extremism Is Supported by an Illusion of Understanding. </w:t>
      </w:r>
      <w:r w:rsidRPr="002E4745">
        <w:rPr>
          <w:i/>
          <w:iCs/>
          <w:lang w:val="en-US"/>
          <w:rPrChange w:id="382" w:author="Burger, Axel" w:date="2023-05-26T16:29:00Z">
            <w:rPr>
              <w:i/>
              <w:iCs/>
            </w:rPr>
          </w:rPrChange>
        </w:rPr>
        <w:t>Psychological Science</w:t>
      </w:r>
      <w:r w:rsidRPr="002E4745">
        <w:rPr>
          <w:lang w:val="en-US"/>
          <w:rPrChange w:id="383" w:author="Burger, Axel" w:date="2023-05-26T16:29:00Z">
            <w:rPr/>
          </w:rPrChange>
        </w:rPr>
        <w:t xml:space="preserve">, </w:t>
      </w:r>
      <w:r w:rsidRPr="002E4745">
        <w:rPr>
          <w:i/>
          <w:iCs/>
          <w:lang w:val="en-US"/>
          <w:rPrChange w:id="384" w:author="Burger, Axel" w:date="2023-05-26T16:29:00Z">
            <w:rPr>
              <w:i/>
              <w:iCs/>
            </w:rPr>
          </w:rPrChange>
        </w:rPr>
        <w:t>24</w:t>
      </w:r>
      <w:r w:rsidRPr="002E4745">
        <w:rPr>
          <w:lang w:val="en-US"/>
          <w:rPrChange w:id="385" w:author="Burger, Axel" w:date="2023-05-26T16:29:00Z">
            <w:rPr/>
          </w:rPrChange>
        </w:rPr>
        <w:t>(6), 939–946. https://doi.org/10.1177/0956797612464058</w:t>
      </w:r>
    </w:p>
    <w:p w14:paraId="2FD791C7" w14:textId="77777777" w:rsidR="002E4745" w:rsidRPr="002E4745" w:rsidRDefault="002E4745" w:rsidP="002E4745">
      <w:pPr>
        <w:pStyle w:val="Literaturverzeichnis"/>
        <w:rPr>
          <w:lang w:val="en-US"/>
          <w:rPrChange w:id="386" w:author="Burger, Axel" w:date="2023-05-26T16:29:00Z">
            <w:rPr/>
          </w:rPrChange>
        </w:rPr>
      </w:pPr>
      <w:r w:rsidRPr="002E4745">
        <w:rPr>
          <w:lang w:val="en-US"/>
          <w:rPrChange w:id="387" w:author="Burger, Axel" w:date="2023-05-26T16:29:00Z">
            <w:rPr/>
          </w:rPrChange>
        </w:rPr>
        <w:t xml:space="preserve">GLES. (2016). </w:t>
      </w:r>
      <w:r w:rsidRPr="002E4745">
        <w:rPr>
          <w:i/>
          <w:iCs/>
          <w:lang w:val="en-US"/>
          <w:rPrChange w:id="388" w:author="Burger, Axel" w:date="2023-05-26T16:29:00Z">
            <w:rPr>
              <w:i/>
              <w:iCs/>
            </w:rPr>
          </w:rPrChange>
        </w:rPr>
        <w:t>Short-term Campaign Panel 2013 (ZA5704)</w:t>
      </w:r>
      <w:r w:rsidRPr="002E4745">
        <w:rPr>
          <w:lang w:val="en-US"/>
          <w:rPrChange w:id="389" w:author="Burger, Axel" w:date="2023-05-26T16:29:00Z">
            <w:rPr/>
          </w:rPrChange>
        </w:rPr>
        <w:t xml:space="preserve"> (3.2.0) [Data set]. GESIS Data Archive, Cologne. https://doi.org/10.4232/1.12561</w:t>
      </w:r>
    </w:p>
    <w:p w14:paraId="7C004D5D" w14:textId="77777777" w:rsidR="002E4745" w:rsidRPr="002E4745" w:rsidRDefault="002E4745" w:rsidP="002E4745">
      <w:pPr>
        <w:pStyle w:val="Literaturverzeichnis"/>
        <w:rPr>
          <w:lang w:val="en-US"/>
          <w:rPrChange w:id="390" w:author="Burger, Axel" w:date="2023-05-26T16:29:00Z">
            <w:rPr/>
          </w:rPrChange>
        </w:rPr>
      </w:pPr>
      <w:r w:rsidRPr="002E4745">
        <w:rPr>
          <w:lang w:val="en-US"/>
          <w:rPrChange w:id="391" w:author="Burger, Axel" w:date="2023-05-26T16:29:00Z">
            <w:rPr/>
          </w:rPrChange>
        </w:rPr>
        <w:t xml:space="preserve">GLES. (2019). </w:t>
      </w:r>
      <w:r w:rsidRPr="002E4745">
        <w:rPr>
          <w:i/>
          <w:iCs/>
          <w:lang w:val="en-US"/>
          <w:rPrChange w:id="392" w:author="Burger, Axel" w:date="2023-05-26T16:29:00Z">
            <w:rPr>
              <w:i/>
              <w:iCs/>
            </w:rPr>
          </w:rPrChange>
        </w:rPr>
        <w:t>Short-term Campaign Panel (ZA6804)</w:t>
      </w:r>
      <w:r w:rsidRPr="002E4745">
        <w:rPr>
          <w:lang w:val="en-US"/>
          <w:rPrChange w:id="393" w:author="Burger, Axel" w:date="2023-05-26T16:29:00Z">
            <w:rPr/>
          </w:rPrChange>
        </w:rPr>
        <w:t xml:space="preserve"> (7.0.0) [Data set]. GESIS Data Archive. https://doi.org/10.4232/1.13323</w:t>
      </w:r>
    </w:p>
    <w:p w14:paraId="32A4F354" w14:textId="77777777" w:rsidR="002E4745" w:rsidRPr="002E4745" w:rsidRDefault="002E4745" w:rsidP="002E4745">
      <w:pPr>
        <w:pStyle w:val="Literaturverzeichnis"/>
        <w:rPr>
          <w:lang w:val="en-US"/>
          <w:rPrChange w:id="394" w:author="Burger, Axel" w:date="2023-05-26T16:29:00Z">
            <w:rPr/>
          </w:rPrChange>
        </w:rPr>
      </w:pPr>
      <w:r w:rsidRPr="002E4745">
        <w:rPr>
          <w:lang w:val="en-US"/>
          <w:rPrChange w:id="395" w:author="Burger, Axel" w:date="2023-05-26T16:29:00Z">
            <w:rPr/>
          </w:rPrChange>
        </w:rPr>
        <w:t xml:space="preserve">GLES. (2022). </w:t>
      </w:r>
      <w:r w:rsidRPr="002E4745">
        <w:rPr>
          <w:i/>
          <w:iCs/>
          <w:lang w:val="en-US"/>
          <w:rPrChange w:id="396" w:author="Burger, Axel" w:date="2023-05-26T16:29:00Z">
            <w:rPr>
              <w:i/>
              <w:iCs/>
            </w:rPr>
          </w:rPrChange>
        </w:rPr>
        <w:t>GLES Rolling Cross-Section 2021 (ZA7703)</w:t>
      </w:r>
      <w:r w:rsidRPr="002E4745">
        <w:rPr>
          <w:lang w:val="en-US"/>
          <w:rPrChange w:id="397" w:author="Burger, Axel" w:date="2023-05-26T16:29:00Z">
            <w:rPr/>
          </w:rPrChange>
        </w:rPr>
        <w:t xml:space="preserve"> (2.0.0) [Data set]. GESIS Data Archive, Cologne. https://doi.org/10.4232/1.13876</w:t>
      </w:r>
    </w:p>
    <w:p w14:paraId="7D17B1CE" w14:textId="77777777" w:rsidR="002E4745" w:rsidRPr="002E4745" w:rsidRDefault="002E4745" w:rsidP="002E4745">
      <w:pPr>
        <w:pStyle w:val="Literaturverzeichnis"/>
        <w:rPr>
          <w:lang w:val="en-US"/>
          <w:rPrChange w:id="398" w:author="Burger, Axel" w:date="2023-05-26T16:29:00Z">
            <w:rPr/>
          </w:rPrChange>
        </w:rPr>
      </w:pPr>
      <w:r w:rsidRPr="002E4745">
        <w:rPr>
          <w:lang w:val="en-US"/>
          <w:rPrChange w:id="399" w:author="Burger, Axel" w:date="2023-05-26T16:29:00Z">
            <w:rPr/>
          </w:rPrChange>
        </w:rPr>
        <w:t xml:space="preserve">Greenberg, J., &amp; Jonas, E. (2003). Psychological motives and political orientation--The left, the right, and the rigid: Comment on Jost et al. (2003). </w:t>
      </w:r>
      <w:r w:rsidRPr="002E4745">
        <w:rPr>
          <w:i/>
          <w:iCs/>
          <w:lang w:val="en-US"/>
          <w:rPrChange w:id="400" w:author="Burger, Axel" w:date="2023-05-26T16:29:00Z">
            <w:rPr>
              <w:i/>
              <w:iCs/>
            </w:rPr>
          </w:rPrChange>
        </w:rPr>
        <w:t>Psychological Bulletin</w:t>
      </w:r>
      <w:r w:rsidRPr="002E4745">
        <w:rPr>
          <w:lang w:val="en-US"/>
          <w:rPrChange w:id="401" w:author="Burger, Axel" w:date="2023-05-26T16:29:00Z">
            <w:rPr/>
          </w:rPrChange>
        </w:rPr>
        <w:t xml:space="preserve">, </w:t>
      </w:r>
      <w:r w:rsidRPr="002E4745">
        <w:rPr>
          <w:i/>
          <w:iCs/>
          <w:lang w:val="en-US"/>
          <w:rPrChange w:id="402" w:author="Burger, Axel" w:date="2023-05-26T16:29:00Z">
            <w:rPr>
              <w:i/>
              <w:iCs/>
            </w:rPr>
          </w:rPrChange>
        </w:rPr>
        <w:t>129</w:t>
      </w:r>
      <w:r w:rsidRPr="002E4745">
        <w:rPr>
          <w:lang w:val="en-US"/>
          <w:rPrChange w:id="403" w:author="Burger, Axel" w:date="2023-05-26T16:29:00Z">
            <w:rPr/>
          </w:rPrChange>
        </w:rPr>
        <w:t>(3), 376–382. https://doi.org/10.1037/0033-2909.129.3.376</w:t>
      </w:r>
    </w:p>
    <w:p w14:paraId="110D394E" w14:textId="77777777" w:rsidR="002E4745" w:rsidRPr="002E4745" w:rsidRDefault="002E4745" w:rsidP="002E4745">
      <w:pPr>
        <w:pStyle w:val="Literaturverzeichnis"/>
        <w:rPr>
          <w:lang w:val="en-US"/>
          <w:rPrChange w:id="404" w:author="Burger, Axel" w:date="2023-05-26T16:29:00Z">
            <w:rPr/>
          </w:rPrChange>
        </w:rPr>
      </w:pPr>
      <w:r w:rsidRPr="002E4745">
        <w:rPr>
          <w:lang w:val="en-US"/>
          <w:rPrChange w:id="405" w:author="Burger, Axel" w:date="2023-05-26T16:29:00Z">
            <w:rPr/>
          </w:rPrChange>
        </w:rPr>
        <w:t xml:space="preserve">Greene, S. (2005). The Structure of Partisan Attitudes: Reexamining Partisan Dimensionality and Ambivalence. </w:t>
      </w:r>
      <w:r w:rsidRPr="002E4745">
        <w:rPr>
          <w:i/>
          <w:iCs/>
          <w:lang w:val="en-US"/>
          <w:rPrChange w:id="406" w:author="Burger, Axel" w:date="2023-05-26T16:29:00Z">
            <w:rPr>
              <w:i/>
              <w:iCs/>
            </w:rPr>
          </w:rPrChange>
        </w:rPr>
        <w:t>Political Psychology</w:t>
      </w:r>
      <w:r w:rsidRPr="002E4745">
        <w:rPr>
          <w:lang w:val="en-US"/>
          <w:rPrChange w:id="407" w:author="Burger, Axel" w:date="2023-05-26T16:29:00Z">
            <w:rPr/>
          </w:rPrChange>
        </w:rPr>
        <w:t xml:space="preserve">, </w:t>
      </w:r>
      <w:r w:rsidRPr="002E4745">
        <w:rPr>
          <w:i/>
          <w:iCs/>
          <w:lang w:val="en-US"/>
          <w:rPrChange w:id="408" w:author="Burger, Axel" w:date="2023-05-26T16:29:00Z">
            <w:rPr>
              <w:i/>
              <w:iCs/>
            </w:rPr>
          </w:rPrChange>
        </w:rPr>
        <w:t>26</w:t>
      </w:r>
      <w:r w:rsidRPr="002E4745">
        <w:rPr>
          <w:lang w:val="en-US"/>
          <w:rPrChange w:id="409" w:author="Burger, Axel" w:date="2023-05-26T16:29:00Z">
            <w:rPr/>
          </w:rPrChange>
        </w:rPr>
        <w:t>(5), 809–822. https://doi.org/10.1111/j.1467-9221.2005.00445.x</w:t>
      </w:r>
    </w:p>
    <w:p w14:paraId="435C166A" w14:textId="77777777" w:rsidR="002E4745" w:rsidRPr="002E4745" w:rsidRDefault="002E4745" w:rsidP="002E4745">
      <w:pPr>
        <w:pStyle w:val="Literaturverzeichnis"/>
        <w:rPr>
          <w:lang w:val="en-US"/>
          <w:rPrChange w:id="410" w:author="Burger, Axel" w:date="2023-05-26T16:29:00Z">
            <w:rPr/>
          </w:rPrChange>
        </w:rPr>
      </w:pPr>
      <w:proofErr w:type="spellStart"/>
      <w:r w:rsidRPr="002E4745">
        <w:rPr>
          <w:lang w:val="en-US"/>
          <w:rPrChange w:id="411" w:author="Burger, Axel" w:date="2023-05-26T16:29:00Z">
            <w:rPr/>
          </w:rPrChange>
        </w:rPr>
        <w:t>Groenendyk</w:t>
      </w:r>
      <w:proofErr w:type="spellEnd"/>
      <w:r w:rsidRPr="002E4745">
        <w:rPr>
          <w:lang w:val="en-US"/>
          <w:rPrChange w:id="412" w:author="Burger, Axel" w:date="2023-05-26T16:29:00Z">
            <w:rPr/>
          </w:rPrChange>
        </w:rPr>
        <w:t xml:space="preserve">, E. (2016). The Anxious and Ambivalent Partisan: The Effect of Incidental Anxiety on Partisan Motivated Recall and Ambivalence. </w:t>
      </w:r>
      <w:r w:rsidRPr="002E4745">
        <w:rPr>
          <w:i/>
          <w:iCs/>
          <w:lang w:val="en-US"/>
          <w:rPrChange w:id="413" w:author="Burger, Axel" w:date="2023-05-26T16:29:00Z">
            <w:rPr>
              <w:i/>
              <w:iCs/>
            </w:rPr>
          </w:rPrChange>
        </w:rPr>
        <w:t>Public Opinion Quarterly</w:t>
      </w:r>
      <w:r w:rsidRPr="002E4745">
        <w:rPr>
          <w:lang w:val="en-US"/>
          <w:rPrChange w:id="414" w:author="Burger, Axel" w:date="2023-05-26T16:29:00Z">
            <w:rPr/>
          </w:rPrChange>
        </w:rPr>
        <w:t xml:space="preserve">, </w:t>
      </w:r>
      <w:r w:rsidRPr="002E4745">
        <w:rPr>
          <w:i/>
          <w:iCs/>
          <w:lang w:val="en-US"/>
          <w:rPrChange w:id="415" w:author="Burger, Axel" w:date="2023-05-26T16:29:00Z">
            <w:rPr>
              <w:i/>
              <w:iCs/>
            </w:rPr>
          </w:rPrChange>
        </w:rPr>
        <w:t>80</w:t>
      </w:r>
      <w:r w:rsidRPr="002E4745">
        <w:rPr>
          <w:lang w:val="en-US"/>
          <w:rPrChange w:id="416" w:author="Burger, Axel" w:date="2023-05-26T16:29:00Z">
            <w:rPr/>
          </w:rPrChange>
        </w:rPr>
        <w:t>(2), 460–479. https://doi.org/10.1093/poq/nfv083</w:t>
      </w:r>
    </w:p>
    <w:p w14:paraId="3ED4B960" w14:textId="77777777" w:rsidR="002E4745" w:rsidRPr="002E4745" w:rsidRDefault="002E4745" w:rsidP="002E4745">
      <w:pPr>
        <w:pStyle w:val="Literaturverzeichnis"/>
        <w:rPr>
          <w:lang w:val="en-US"/>
          <w:rPrChange w:id="417" w:author="Burger, Axel" w:date="2023-05-26T16:29:00Z">
            <w:rPr/>
          </w:rPrChange>
        </w:rPr>
      </w:pPr>
      <w:r w:rsidRPr="002E4745">
        <w:rPr>
          <w:lang w:val="en-US"/>
          <w:rPrChange w:id="418" w:author="Burger, Axel" w:date="2023-05-26T16:29:00Z">
            <w:rPr/>
          </w:rPrChange>
        </w:rPr>
        <w:lastRenderedPageBreak/>
        <w:t xml:space="preserve">Guarana, C. L., &amp; Hernandez, M. (2016). Identified ambivalence: When cognitive conflicts can help individuals overcome cognitive traps. </w:t>
      </w:r>
      <w:r w:rsidRPr="002E4745">
        <w:rPr>
          <w:i/>
          <w:iCs/>
          <w:lang w:val="en-US"/>
          <w:rPrChange w:id="419" w:author="Burger, Axel" w:date="2023-05-26T16:29:00Z">
            <w:rPr>
              <w:i/>
              <w:iCs/>
            </w:rPr>
          </w:rPrChange>
        </w:rPr>
        <w:t>Journal of Applied Psychology</w:t>
      </w:r>
      <w:r w:rsidRPr="002E4745">
        <w:rPr>
          <w:lang w:val="en-US"/>
          <w:rPrChange w:id="420" w:author="Burger, Axel" w:date="2023-05-26T16:29:00Z">
            <w:rPr/>
          </w:rPrChange>
        </w:rPr>
        <w:t xml:space="preserve">, </w:t>
      </w:r>
      <w:r w:rsidRPr="002E4745">
        <w:rPr>
          <w:i/>
          <w:iCs/>
          <w:lang w:val="en-US"/>
          <w:rPrChange w:id="421" w:author="Burger, Axel" w:date="2023-05-26T16:29:00Z">
            <w:rPr>
              <w:i/>
              <w:iCs/>
            </w:rPr>
          </w:rPrChange>
        </w:rPr>
        <w:t>101</w:t>
      </w:r>
      <w:r w:rsidRPr="002E4745">
        <w:rPr>
          <w:lang w:val="en-US"/>
          <w:rPrChange w:id="422" w:author="Burger, Axel" w:date="2023-05-26T16:29:00Z">
            <w:rPr/>
          </w:rPrChange>
        </w:rPr>
        <w:t>(7), 1013–1029. https://doi.org/10.1037/apl0000105</w:t>
      </w:r>
    </w:p>
    <w:p w14:paraId="01D85BB0" w14:textId="77777777" w:rsidR="002E4745" w:rsidRPr="002E4745" w:rsidRDefault="002E4745" w:rsidP="002E4745">
      <w:pPr>
        <w:pStyle w:val="Literaturverzeichnis"/>
        <w:rPr>
          <w:lang w:val="en-US"/>
          <w:rPrChange w:id="423" w:author="Burger, Axel" w:date="2023-05-26T16:29:00Z">
            <w:rPr/>
          </w:rPrChange>
        </w:rPr>
      </w:pPr>
      <w:r w:rsidRPr="002E4745">
        <w:rPr>
          <w:lang w:val="en-US"/>
          <w:rPrChange w:id="424" w:author="Burger, Axel" w:date="2023-05-26T16:29:00Z">
            <w:rPr/>
          </w:rPrChange>
        </w:rPr>
        <w:t xml:space="preserve">Haddock, G., &amp; Maio, G. R. (2019). Inter-individual differences in attitude content: Cognition, affect, and attitudes. In </w:t>
      </w:r>
      <w:r w:rsidRPr="002E4745">
        <w:rPr>
          <w:i/>
          <w:iCs/>
          <w:lang w:val="en-US"/>
          <w:rPrChange w:id="425" w:author="Burger, Axel" w:date="2023-05-26T16:29:00Z">
            <w:rPr>
              <w:i/>
              <w:iCs/>
            </w:rPr>
          </w:rPrChange>
        </w:rPr>
        <w:t>Advances in Experimental Social Psychology</w:t>
      </w:r>
      <w:r w:rsidRPr="002E4745">
        <w:rPr>
          <w:lang w:val="en-US"/>
          <w:rPrChange w:id="426" w:author="Burger, Axel" w:date="2023-05-26T16:29:00Z">
            <w:rPr/>
          </w:rPrChange>
        </w:rPr>
        <w:t xml:space="preserve"> (Vol. 59, pp. 53–102). Elsevier. https://doi.org/10.1016/bs.aesp.2018.10.002</w:t>
      </w:r>
    </w:p>
    <w:p w14:paraId="6442312C" w14:textId="77777777" w:rsidR="002E4745" w:rsidRPr="002E4745" w:rsidRDefault="002E4745" w:rsidP="002E4745">
      <w:pPr>
        <w:pStyle w:val="Literaturverzeichnis"/>
        <w:rPr>
          <w:lang w:val="en-US"/>
          <w:rPrChange w:id="427" w:author="Burger, Axel" w:date="2023-05-26T16:29:00Z">
            <w:rPr/>
          </w:rPrChange>
        </w:rPr>
      </w:pPr>
      <w:r w:rsidRPr="002E4745">
        <w:rPr>
          <w:lang w:val="en-US"/>
          <w:rPrChange w:id="428" w:author="Burger, Axel" w:date="2023-05-26T16:29:00Z">
            <w:rPr/>
          </w:rPrChange>
        </w:rPr>
        <w:t xml:space="preserve">Harris, E. A., &amp; Van </w:t>
      </w:r>
      <w:proofErr w:type="spellStart"/>
      <w:r w:rsidRPr="002E4745">
        <w:rPr>
          <w:lang w:val="en-US"/>
          <w:rPrChange w:id="429" w:author="Burger, Axel" w:date="2023-05-26T16:29:00Z">
            <w:rPr/>
          </w:rPrChange>
        </w:rPr>
        <w:t>Bavel</w:t>
      </w:r>
      <w:proofErr w:type="spellEnd"/>
      <w:r w:rsidRPr="002E4745">
        <w:rPr>
          <w:lang w:val="en-US"/>
          <w:rPrChange w:id="430" w:author="Burger, Axel" w:date="2023-05-26T16:29:00Z">
            <w:rPr/>
          </w:rPrChange>
        </w:rPr>
        <w:t xml:space="preserve">, J. J. (2021). Preregistered Replication of “Feeling Superior Is a Bipartisan Issue: Extremity (Not Direction) of Political Views Predicts Perceived Belief Superiority.” </w:t>
      </w:r>
      <w:r w:rsidRPr="002E4745">
        <w:rPr>
          <w:i/>
          <w:iCs/>
          <w:lang w:val="en-US"/>
          <w:rPrChange w:id="431" w:author="Burger, Axel" w:date="2023-05-26T16:29:00Z">
            <w:rPr>
              <w:i/>
              <w:iCs/>
            </w:rPr>
          </w:rPrChange>
        </w:rPr>
        <w:t>Psychological Science</w:t>
      </w:r>
      <w:r w:rsidRPr="002E4745">
        <w:rPr>
          <w:lang w:val="en-US"/>
          <w:rPrChange w:id="432" w:author="Burger, Axel" w:date="2023-05-26T16:29:00Z">
            <w:rPr/>
          </w:rPrChange>
        </w:rPr>
        <w:t xml:space="preserve">, </w:t>
      </w:r>
      <w:r w:rsidRPr="002E4745">
        <w:rPr>
          <w:i/>
          <w:iCs/>
          <w:lang w:val="en-US"/>
          <w:rPrChange w:id="433" w:author="Burger, Axel" w:date="2023-05-26T16:29:00Z">
            <w:rPr>
              <w:i/>
              <w:iCs/>
            </w:rPr>
          </w:rPrChange>
        </w:rPr>
        <w:t>32</w:t>
      </w:r>
      <w:r w:rsidRPr="002E4745">
        <w:rPr>
          <w:lang w:val="en-US"/>
          <w:rPrChange w:id="434" w:author="Burger, Axel" w:date="2023-05-26T16:29:00Z">
            <w:rPr/>
          </w:rPrChange>
        </w:rPr>
        <w:t>(3), 451–458. https://doi.org/10.1177/0956797620968792</w:t>
      </w:r>
    </w:p>
    <w:p w14:paraId="5A6554B4" w14:textId="77777777" w:rsidR="002E4745" w:rsidRPr="002E4745" w:rsidRDefault="002E4745" w:rsidP="002E4745">
      <w:pPr>
        <w:pStyle w:val="Literaturverzeichnis"/>
        <w:rPr>
          <w:lang w:val="en-US"/>
          <w:rPrChange w:id="435" w:author="Burger, Axel" w:date="2023-05-26T16:29:00Z">
            <w:rPr/>
          </w:rPrChange>
        </w:rPr>
      </w:pPr>
      <w:r w:rsidRPr="002E4745">
        <w:rPr>
          <w:lang w:val="en-US"/>
          <w:rPrChange w:id="436" w:author="Burger, Axel" w:date="2023-05-26T16:29:00Z">
            <w:rPr/>
          </w:rPrChange>
        </w:rPr>
        <w:t xml:space="preserve">Hibbing, J. R., Smith, K. B., &amp; Alford, J. R. (2014). Differences in negativity bias underlie variations in political ideology. </w:t>
      </w:r>
      <w:r w:rsidRPr="002E4745">
        <w:rPr>
          <w:i/>
          <w:iCs/>
          <w:lang w:val="en-US"/>
          <w:rPrChange w:id="437" w:author="Burger, Axel" w:date="2023-05-26T16:29:00Z">
            <w:rPr>
              <w:i/>
              <w:iCs/>
            </w:rPr>
          </w:rPrChange>
        </w:rPr>
        <w:t>Behavioral and Brain Sciences</w:t>
      </w:r>
      <w:r w:rsidRPr="002E4745">
        <w:rPr>
          <w:lang w:val="en-US"/>
          <w:rPrChange w:id="438" w:author="Burger, Axel" w:date="2023-05-26T16:29:00Z">
            <w:rPr/>
          </w:rPrChange>
        </w:rPr>
        <w:t xml:space="preserve">, </w:t>
      </w:r>
      <w:r w:rsidRPr="002E4745">
        <w:rPr>
          <w:i/>
          <w:iCs/>
          <w:lang w:val="en-US"/>
          <w:rPrChange w:id="439" w:author="Burger, Axel" w:date="2023-05-26T16:29:00Z">
            <w:rPr>
              <w:i/>
              <w:iCs/>
            </w:rPr>
          </w:rPrChange>
        </w:rPr>
        <w:t>37</w:t>
      </w:r>
      <w:r w:rsidRPr="002E4745">
        <w:rPr>
          <w:lang w:val="en-US"/>
          <w:rPrChange w:id="440" w:author="Burger, Axel" w:date="2023-05-26T16:29:00Z">
            <w:rPr/>
          </w:rPrChange>
        </w:rPr>
        <w:t>(3), 297–307. https://doi.org/10.1017/S0140525X13001192</w:t>
      </w:r>
    </w:p>
    <w:p w14:paraId="7C6F6790" w14:textId="77777777" w:rsidR="002E4745" w:rsidRPr="002E4745" w:rsidRDefault="002E4745" w:rsidP="002E4745">
      <w:pPr>
        <w:pStyle w:val="Literaturverzeichnis"/>
        <w:rPr>
          <w:lang w:val="en-US"/>
          <w:rPrChange w:id="441" w:author="Burger, Axel" w:date="2023-05-26T16:29:00Z">
            <w:rPr/>
          </w:rPrChange>
        </w:rPr>
      </w:pPr>
      <w:proofErr w:type="spellStart"/>
      <w:r w:rsidRPr="002E4745">
        <w:rPr>
          <w:lang w:val="en-US"/>
          <w:rPrChange w:id="442" w:author="Burger, Axel" w:date="2023-05-26T16:29:00Z">
            <w:rPr/>
          </w:rPrChange>
        </w:rPr>
        <w:t>Hohnsbehn</w:t>
      </w:r>
      <w:proofErr w:type="spellEnd"/>
      <w:r w:rsidRPr="002E4745">
        <w:rPr>
          <w:lang w:val="en-US"/>
          <w:rPrChange w:id="443" w:author="Burger, Axel" w:date="2023-05-26T16:29:00Z">
            <w:rPr/>
          </w:rPrChange>
        </w:rPr>
        <w:t xml:space="preserve">, J.-M., </w:t>
      </w:r>
      <w:proofErr w:type="spellStart"/>
      <w:r w:rsidRPr="002E4745">
        <w:rPr>
          <w:lang w:val="en-US"/>
          <w:rPrChange w:id="444" w:author="Burger, Axel" w:date="2023-05-26T16:29:00Z">
            <w:rPr/>
          </w:rPrChange>
        </w:rPr>
        <w:t>Urschler</w:t>
      </w:r>
      <w:proofErr w:type="spellEnd"/>
      <w:r w:rsidRPr="002E4745">
        <w:rPr>
          <w:lang w:val="en-US"/>
          <w:rPrChange w:id="445" w:author="Burger, Axel" w:date="2023-05-26T16:29:00Z">
            <w:rPr/>
          </w:rPrChange>
        </w:rPr>
        <w:t xml:space="preserve">, D. F., &amp; Schneider, I. K. (2022). Torn but balanced: Trait ambivalence is negatively related to confirmation. </w:t>
      </w:r>
      <w:r w:rsidRPr="002E4745">
        <w:rPr>
          <w:i/>
          <w:iCs/>
          <w:lang w:val="en-US"/>
          <w:rPrChange w:id="446" w:author="Burger, Axel" w:date="2023-05-26T16:29:00Z">
            <w:rPr>
              <w:i/>
              <w:iCs/>
            </w:rPr>
          </w:rPrChange>
        </w:rPr>
        <w:t>Personality and Individual Differences</w:t>
      </w:r>
      <w:r w:rsidRPr="002E4745">
        <w:rPr>
          <w:lang w:val="en-US"/>
          <w:rPrChange w:id="447" w:author="Burger, Axel" w:date="2023-05-26T16:29:00Z">
            <w:rPr/>
          </w:rPrChange>
        </w:rPr>
        <w:t xml:space="preserve">, </w:t>
      </w:r>
      <w:r w:rsidRPr="002E4745">
        <w:rPr>
          <w:i/>
          <w:iCs/>
          <w:lang w:val="en-US"/>
          <w:rPrChange w:id="448" w:author="Burger, Axel" w:date="2023-05-26T16:29:00Z">
            <w:rPr>
              <w:i/>
              <w:iCs/>
            </w:rPr>
          </w:rPrChange>
        </w:rPr>
        <w:t>196</w:t>
      </w:r>
      <w:r w:rsidRPr="002E4745">
        <w:rPr>
          <w:lang w:val="en-US"/>
          <w:rPrChange w:id="449" w:author="Burger, Axel" w:date="2023-05-26T16:29:00Z">
            <w:rPr/>
          </w:rPrChange>
        </w:rPr>
        <w:t>, 111736. https://doi.org/10.1016/j.paid.2022.111736</w:t>
      </w:r>
    </w:p>
    <w:p w14:paraId="58E4E7E9" w14:textId="77777777" w:rsidR="002E4745" w:rsidRPr="002E4745" w:rsidRDefault="002E4745" w:rsidP="002E4745">
      <w:pPr>
        <w:pStyle w:val="Literaturverzeichnis"/>
        <w:rPr>
          <w:lang w:val="en-US"/>
          <w:rPrChange w:id="450" w:author="Burger, Axel" w:date="2023-05-26T16:29:00Z">
            <w:rPr/>
          </w:rPrChange>
        </w:rPr>
      </w:pPr>
      <w:r w:rsidRPr="002E4745">
        <w:rPr>
          <w:lang w:val="en-US"/>
          <w:rPrChange w:id="451" w:author="Burger, Axel" w:date="2023-05-26T16:29:00Z">
            <w:rPr/>
          </w:rPrChange>
        </w:rPr>
        <w:t xml:space="preserve">Howe, L. C., &amp; Krosnick, J. A. (2017). Attitude Strength. </w:t>
      </w:r>
      <w:r w:rsidRPr="002E4745">
        <w:rPr>
          <w:i/>
          <w:iCs/>
          <w:lang w:val="en-US"/>
          <w:rPrChange w:id="452" w:author="Burger, Axel" w:date="2023-05-26T16:29:00Z">
            <w:rPr>
              <w:i/>
              <w:iCs/>
            </w:rPr>
          </w:rPrChange>
        </w:rPr>
        <w:t>Annual Review of Psychology</w:t>
      </w:r>
      <w:r w:rsidRPr="002E4745">
        <w:rPr>
          <w:lang w:val="en-US"/>
          <w:rPrChange w:id="453" w:author="Burger, Axel" w:date="2023-05-26T16:29:00Z">
            <w:rPr/>
          </w:rPrChange>
        </w:rPr>
        <w:t xml:space="preserve">, </w:t>
      </w:r>
      <w:r w:rsidRPr="002E4745">
        <w:rPr>
          <w:i/>
          <w:iCs/>
          <w:lang w:val="en-US"/>
          <w:rPrChange w:id="454" w:author="Burger, Axel" w:date="2023-05-26T16:29:00Z">
            <w:rPr>
              <w:i/>
              <w:iCs/>
            </w:rPr>
          </w:rPrChange>
        </w:rPr>
        <w:t>68</w:t>
      </w:r>
      <w:r w:rsidRPr="002E4745">
        <w:rPr>
          <w:lang w:val="en-US"/>
          <w:rPrChange w:id="455" w:author="Burger, Axel" w:date="2023-05-26T16:29:00Z">
            <w:rPr/>
          </w:rPrChange>
        </w:rPr>
        <w:t>(1), 327–351. https://doi.org/10.1146/annurev-psych-122414-033600</w:t>
      </w:r>
    </w:p>
    <w:p w14:paraId="60A1C55C" w14:textId="77777777" w:rsidR="002E4745" w:rsidRPr="002E4745" w:rsidRDefault="002E4745" w:rsidP="002E4745">
      <w:pPr>
        <w:pStyle w:val="Literaturverzeichnis"/>
        <w:rPr>
          <w:lang w:val="en-US"/>
          <w:rPrChange w:id="456" w:author="Burger, Axel" w:date="2023-05-26T16:29:00Z">
            <w:rPr/>
          </w:rPrChange>
        </w:rPr>
      </w:pPr>
      <w:r>
        <w:t xml:space="preserve">Jedinger, A., &amp; Burger, A. M. (2021). </w:t>
      </w:r>
      <w:r w:rsidRPr="002E4745">
        <w:rPr>
          <w:lang w:val="en-US"/>
          <w:rPrChange w:id="457" w:author="Burger, Axel" w:date="2023-05-26T16:29:00Z">
            <w:rPr/>
          </w:rPrChange>
        </w:rPr>
        <w:t xml:space="preserve">Do Smarter People Have More Conservative Economic Attitudes? Assessing the Relationship Between Cognitive Ability and Economic Ideology. </w:t>
      </w:r>
      <w:r w:rsidRPr="002E4745">
        <w:rPr>
          <w:i/>
          <w:iCs/>
          <w:lang w:val="en-US"/>
          <w:rPrChange w:id="458" w:author="Burger, Axel" w:date="2023-05-26T16:29:00Z">
            <w:rPr>
              <w:i/>
              <w:iCs/>
            </w:rPr>
          </w:rPrChange>
        </w:rPr>
        <w:t>Personality and Social Psychology Bulletin</w:t>
      </w:r>
      <w:r w:rsidRPr="002E4745">
        <w:rPr>
          <w:lang w:val="en-US"/>
          <w:rPrChange w:id="459" w:author="Burger, Axel" w:date="2023-05-26T16:29:00Z">
            <w:rPr/>
          </w:rPrChange>
        </w:rPr>
        <w:t>, 014616722110468. https://doi.org/10.1177/01461672211046808</w:t>
      </w:r>
    </w:p>
    <w:p w14:paraId="391D53F5" w14:textId="77777777" w:rsidR="002E4745" w:rsidRPr="002E4745" w:rsidRDefault="002E4745" w:rsidP="002E4745">
      <w:pPr>
        <w:pStyle w:val="Literaturverzeichnis"/>
        <w:rPr>
          <w:lang w:val="en-US"/>
          <w:rPrChange w:id="460" w:author="Burger, Axel" w:date="2023-05-26T16:29:00Z">
            <w:rPr/>
          </w:rPrChange>
        </w:rPr>
      </w:pPr>
      <w:r>
        <w:t xml:space="preserve">Jonas, K., </w:t>
      </w:r>
      <w:proofErr w:type="spellStart"/>
      <w:r>
        <w:t>Broemer</w:t>
      </w:r>
      <w:proofErr w:type="spellEnd"/>
      <w:r>
        <w:t xml:space="preserve">, P., &amp; Diehl, M. (2000). </w:t>
      </w:r>
      <w:r w:rsidRPr="002E4745">
        <w:rPr>
          <w:lang w:val="en-US"/>
          <w:rPrChange w:id="461" w:author="Burger, Axel" w:date="2023-05-26T16:29:00Z">
            <w:rPr/>
          </w:rPrChange>
        </w:rPr>
        <w:t xml:space="preserve">Attitudinal Ambivalence. </w:t>
      </w:r>
      <w:r w:rsidRPr="002E4745">
        <w:rPr>
          <w:i/>
          <w:iCs/>
          <w:lang w:val="en-US"/>
          <w:rPrChange w:id="462" w:author="Burger, Axel" w:date="2023-05-26T16:29:00Z">
            <w:rPr>
              <w:i/>
              <w:iCs/>
            </w:rPr>
          </w:rPrChange>
        </w:rPr>
        <w:t>European Review of Social Psychology</w:t>
      </w:r>
      <w:r w:rsidRPr="002E4745">
        <w:rPr>
          <w:lang w:val="en-US"/>
          <w:rPrChange w:id="463" w:author="Burger, Axel" w:date="2023-05-26T16:29:00Z">
            <w:rPr/>
          </w:rPrChange>
        </w:rPr>
        <w:t xml:space="preserve">, </w:t>
      </w:r>
      <w:r w:rsidRPr="002E4745">
        <w:rPr>
          <w:i/>
          <w:iCs/>
          <w:lang w:val="en-US"/>
          <w:rPrChange w:id="464" w:author="Burger, Axel" w:date="2023-05-26T16:29:00Z">
            <w:rPr>
              <w:i/>
              <w:iCs/>
            </w:rPr>
          </w:rPrChange>
        </w:rPr>
        <w:t>11</w:t>
      </w:r>
      <w:r w:rsidRPr="002E4745">
        <w:rPr>
          <w:lang w:val="en-US"/>
          <w:rPrChange w:id="465" w:author="Burger, Axel" w:date="2023-05-26T16:29:00Z">
            <w:rPr/>
          </w:rPrChange>
        </w:rPr>
        <w:t>(1), 35–74. https://doi.org/10.1080/14792779943000125</w:t>
      </w:r>
    </w:p>
    <w:p w14:paraId="352AA94F" w14:textId="77777777" w:rsidR="002E4745" w:rsidRPr="002E4745" w:rsidRDefault="002E4745" w:rsidP="002E4745">
      <w:pPr>
        <w:pStyle w:val="Literaturverzeichnis"/>
        <w:rPr>
          <w:lang w:val="en-US"/>
          <w:rPrChange w:id="466" w:author="Burger, Axel" w:date="2023-05-26T16:29:00Z">
            <w:rPr/>
          </w:rPrChange>
        </w:rPr>
      </w:pPr>
      <w:r w:rsidRPr="002E4745">
        <w:rPr>
          <w:lang w:val="en-US"/>
          <w:rPrChange w:id="467" w:author="Burger, Axel" w:date="2023-05-26T16:29:00Z">
            <w:rPr/>
          </w:rPrChange>
        </w:rPr>
        <w:t xml:space="preserve">Jost, J. T. (2017). Ideological Asymmetries and the Essence of Political Psychology: Presidential Address. </w:t>
      </w:r>
      <w:r w:rsidRPr="002E4745">
        <w:rPr>
          <w:i/>
          <w:iCs/>
          <w:lang w:val="en-US"/>
          <w:rPrChange w:id="468" w:author="Burger, Axel" w:date="2023-05-26T16:29:00Z">
            <w:rPr>
              <w:i/>
              <w:iCs/>
            </w:rPr>
          </w:rPrChange>
        </w:rPr>
        <w:t>Political Psychology</w:t>
      </w:r>
      <w:r w:rsidRPr="002E4745">
        <w:rPr>
          <w:lang w:val="en-US"/>
          <w:rPrChange w:id="469" w:author="Burger, Axel" w:date="2023-05-26T16:29:00Z">
            <w:rPr/>
          </w:rPrChange>
        </w:rPr>
        <w:t xml:space="preserve">, </w:t>
      </w:r>
      <w:r w:rsidRPr="002E4745">
        <w:rPr>
          <w:i/>
          <w:iCs/>
          <w:lang w:val="en-US"/>
          <w:rPrChange w:id="470" w:author="Burger, Axel" w:date="2023-05-26T16:29:00Z">
            <w:rPr>
              <w:i/>
              <w:iCs/>
            </w:rPr>
          </w:rPrChange>
        </w:rPr>
        <w:t>38</w:t>
      </w:r>
      <w:r w:rsidRPr="002E4745">
        <w:rPr>
          <w:lang w:val="en-US"/>
          <w:rPrChange w:id="471" w:author="Burger, Axel" w:date="2023-05-26T16:29:00Z">
            <w:rPr/>
          </w:rPrChange>
        </w:rPr>
        <w:t>(2), 167–208. https://doi.org/10.1111/pops.12407</w:t>
      </w:r>
    </w:p>
    <w:p w14:paraId="40AE043B" w14:textId="77777777" w:rsidR="002E4745" w:rsidRPr="002E4745" w:rsidRDefault="002E4745" w:rsidP="002E4745">
      <w:pPr>
        <w:pStyle w:val="Literaturverzeichnis"/>
        <w:rPr>
          <w:lang w:val="en-US"/>
          <w:rPrChange w:id="472" w:author="Burger, Axel" w:date="2023-05-26T16:29:00Z">
            <w:rPr/>
          </w:rPrChange>
        </w:rPr>
      </w:pPr>
      <w:r w:rsidRPr="002E4745">
        <w:rPr>
          <w:lang w:val="en-US"/>
          <w:rPrChange w:id="473" w:author="Burger, Axel" w:date="2023-05-26T16:29:00Z">
            <w:rPr/>
          </w:rPrChange>
        </w:rPr>
        <w:lastRenderedPageBreak/>
        <w:t xml:space="preserve">Jost, J. T., Federico, C. M., &amp; Napier, J. L. (2009). Political Ideology: Its Structure, Functions, and Elective Affinities. </w:t>
      </w:r>
      <w:r w:rsidRPr="002E4745">
        <w:rPr>
          <w:i/>
          <w:iCs/>
          <w:lang w:val="en-US"/>
          <w:rPrChange w:id="474" w:author="Burger, Axel" w:date="2023-05-26T16:29:00Z">
            <w:rPr>
              <w:i/>
              <w:iCs/>
            </w:rPr>
          </w:rPrChange>
        </w:rPr>
        <w:t>Annual Review of Psychology</w:t>
      </w:r>
      <w:r w:rsidRPr="002E4745">
        <w:rPr>
          <w:lang w:val="en-US"/>
          <w:rPrChange w:id="475" w:author="Burger, Axel" w:date="2023-05-26T16:29:00Z">
            <w:rPr/>
          </w:rPrChange>
        </w:rPr>
        <w:t xml:space="preserve">, </w:t>
      </w:r>
      <w:r w:rsidRPr="002E4745">
        <w:rPr>
          <w:i/>
          <w:iCs/>
          <w:lang w:val="en-US"/>
          <w:rPrChange w:id="476" w:author="Burger, Axel" w:date="2023-05-26T16:29:00Z">
            <w:rPr>
              <w:i/>
              <w:iCs/>
            </w:rPr>
          </w:rPrChange>
        </w:rPr>
        <w:t>60</w:t>
      </w:r>
      <w:r w:rsidRPr="002E4745">
        <w:rPr>
          <w:lang w:val="en-US"/>
          <w:rPrChange w:id="477" w:author="Burger, Axel" w:date="2023-05-26T16:29:00Z">
            <w:rPr/>
          </w:rPrChange>
        </w:rPr>
        <w:t>(1), 307–337. https://doi.org/10.1146/annurev.psych.60.110707.163600</w:t>
      </w:r>
    </w:p>
    <w:p w14:paraId="6EE51EAD" w14:textId="77777777" w:rsidR="002E4745" w:rsidRPr="002E4745" w:rsidRDefault="002E4745" w:rsidP="002E4745">
      <w:pPr>
        <w:pStyle w:val="Literaturverzeichnis"/>
        <w:rPr>
          <w:lang w:val="en-US"/>
          <w:rPrChange w:id="478" w:author="Burger, Axel" w:date="2023-05-26T16:29:00Z">
            <w:rPr/>
          </w:rPrChange>
        </w:rPr>
      </w:pPr>
      <w:r w:rsidRPr="002E4745">
        <w:rPr>
          <w:lang w:val="en-US"/>
          <w:rPrChange w:id="479" w:author="Burger, Axel" w:date="2023-05-26T16:29:00Z">
            <w:rPr/>
          </w:rPrChange>
        </w:rPr>
        <w:t xml:space="preserve">Jost, J. T., Glaser, J., </w:t>
      </w:r>
      <w:proofErr w:type="spellStart"/>
      <w:r w:rsidRPr="002E4745">
        <w:rPr>
          <w:lang w:val="en-US"/>
          <w:rPrChange w:id="480" w:author="Burger, Axel" w:date="2023-05-26T16:29:00Z">
            <w:rPr/>
          </w:rPrChange>
        </w:rPr>
        <w:t>Kruglanski</w:t>
      </w:r>
      <w:proofErr w:type="spellEnd"/>
      <w:r w:rsidRPr="002E4745">
        <w:rPr>
          <w:lang w:val="en-US"/>
          <w:rPrChange w:id="481" w:author="Burger, Axel" w:date="2023-05-26T16:29:00Z">
            <w:rPr/>
          </w:rPrChange>
        </w:rPr>
        <w:t xml:space="preserve">, A. W., &amp; </w:t>
      </w:r>
      <w:proofErr w:type="spellStart"/>
      <w:r w:rsidRPr="002E4745">
        <w:rPr>
          <w:lang w:val="en-US"/>
          <w:rPrChange w:id="482" w:author="Burger, Axel" w:date="2023-05-26T16:29:00Z">
            <w:rPr/>
          </w:rPrChange>
        </w:rPr>
        <w:t>Sulloway</w:t>
      </w:r>
      <w:proofErr w:type="spellEnd"/>
      <w:r w:rsidRPr="002E4745">
        <w:rPr>
          <w:lang w:val="en-US"/>
          <w:rPrChange w:id="483" w:author="Burger, Axel" w:date="2023-05-26T16:29:00Z">
            <w:rPr/>
          </w:rPrChange>
        </w:rPr>
        <w:t xml:space="preserve">, F. J. (2003). Political conservatism as motivated social cognition. </w:t>
      </w:r>
      <w:r w:rsidRPr="002E4745">
        <w:rPr>
          <w:i/>
          <w:iCs/>
          <w:lang w:val="en-US"/>
          <w:rPrChange w:id="484" w:author="Burger, Axel" w:date="2023-05-26T16:29:00Z">
            <w:rPr>
              <w:i/>
              <w:iCs/>
            </w:rPr>
          </w:rPrChange>
        </w:rPr>
        <w:t>Psychological Bulletin</w:t>
      </w:r>
      <w:r w:rsidRPr="002E4745">
        <w:rPr>
          <w:lang w:val="en-US"/>
          <w:rPrChange w:id="485" w:author="Burger, Axel" w:date="2023-05-26T16:29:00Z">
            <w:rPr/>
          </w:rPrChange>
        </w:rPr>
        <w:t xml:space="preserve">, </w:t>
      </w:r>
      <w:r w:rsidRPr="002E4745">
        <w:rPr>
          <w:i/>
          <w:iCs/>
          <w:lang w:val="en-US"/>
          <w:rPrChange w:id="486" w:author="Burger, Axel" w:date="2023-05-26T16:29:00Z">
            <w:rPr>
              <w:i/>
              <w:iCs/>
            </w:rPr>
          </w:rPrChange>
        </w:rPr>
        <w:t>129</w:t>
      </w:r>
      <w:r w:rsidRPr="002E4745">
        <w:rPr>
          <w:lang w:val="en-US"/>
          <w:rPrChange w:id="487" w:author="Burger, Axel" w:date="2023-05-26T16:29:00Z">
            <w:rPr/>
          </w:rPrChange>
        </w:rPr>
        <w:t>(3), 339–375. https://doi.org/10.1037/0033-2909.129.3.339</w:t>
      </w:r>
    </w:p>
    <w:p w14:paraId="66D6CB7B" w14:textId="77777777" w:rsidR="002E4745" w:rsidRPr="002E4745" w:rsidRDefault="002E4745" w:rsidP="002E4745">
      <w:pPr>
        <w:pStyle w:val="Literaturverzeichnis"/>
        <w:rPr>
          <w:lang w:val="en-US"/>
          <w:rPrChange w:id="488" w:author="Burger, Axel" w:date="2023-05-26T16:29:00Z">
            <w:rPr/>
          </w:rPrChange>
        </w:rPr>
      </w:pPr>
      <w:r>
        <w:t xml:space="preserve">Jost, J. T., &amp; </w:t>
      </w:r>
      <w:proofErr w:type="spellStart"/>
      <w:r>
        <w:t>Krochik</w:t>
      </w:r>
      <w:proofErr w:type="spellEnd"/>
      <w:r>
        <w:t xml:space="preserve">, M. (2014). </w:t>
      </w:r>
      <w:r w:rsidRPr="002E4745">
        <w:rPr>
          <w:lang w:val="en-US"/>
          <w:rPrChange w:id="489" w:author="Burger, Axel" w:date="2023-05-26T16:29:00Z">
            <w:rPr/>
          </w:rPrChange>
        </w:rPr>
        <w:t xml:space="preserve">Ideological Differences in Epistemic Motivation: Implications for Attitude Structure, Depth of Information Processing, Susceptibility to Persuasion, and Stereotyping. In </w:t>
      </w:r>
      <w:r w:rsidRPr="002E4745">
        <w:rPr>
          <w:i/>
          <w:iCs/>
          <w:lang w:val="en-US"/>
          <w:rPrChange w:id="490" w:author="Burger, Axel" w:date="2023-05-26T16:29:00Z">
            <w:rPr>
              <w:i/>
              <w:iCs/>
            </w:rPr>
          </w:rPrChange>
        </w:rPr>
        <w:t>Advances in Motivation Science</w:t>
      </w:r>
      <w:r w:rsidRPr="002E4745">
        <w:rPr>
          <w:lang w:val="en-US"/>
          <w:rPrChange w:id="491" w:author="Burger, Axel" w:date="2023-05-26T16:29:00Z">
            <w:rPr/>
          </w:rPrChange>
        </w:rPr>
        <w:t xml:space="preserve"> (Vol. 1, pp. 181–231). Elsevier. https://doi.org/10.1016/bs.adms.2014.08.005</w:t>
      </w:r>
    </w:p>
    <w:p w14:paraId="5949189B" w14:textId="77777777" w:rsidR="002E4745" w:rsidRPr="002E4745" w:rsidRDefault="002E4745" w:rsidP="002E4745">
      <w:pPr>
        <w:pStyle w:val="Literaturverzeichnis"/>
        <w:rPr>
          <w:lang w:val="en-US"/>
          <w:rPrChange w:id="492" w:author="Burger, Axel" w:date="2023-05-26T16:29:00Z">
            <w:rPr/>
          </w:rPrChange>
        </w:rPr>
      </w:pPr>
      <w:r w:rsidRPr="002E4745">
        <w:rPr>
          <w:lang w:val="en-US"/>
          <w:rPrChange w:id="493" w:author="Burger, Axel" w:date="2023-05-26T16:29:00Z">
            <w:rPr/>
          </w:rPrChange>
        </w:rPr>
        <w:t xml:space="preserve">Kahan, D. M. (2013). Ideology, motivated reasoning, and cognitive reflection. </w:t>
      </w:r>
      <w:r w:rsidRPr="002E4745">
        <w:rPr>
          <w:i/>
          <w:iCs/>
          <w:lang w:val="en-US"/>
          <w:rPrChange w:id="494" w:author="Burger, Axel" w:date="2023-05-26T16:29:00Z">
            <w:rPr>
              <w:i/>
              <w:iCs/>
            </w:rPr>
          </w:rPrChange>
        </w:rPr>
        <w:t>Judgment and Decision Making</w:t>
      </w:r>
      <w:r w:rsidRPr="002E4745">
        <w:rPr>
          <w:lang w:val="en-US"/>
          <w:rPrChange w:id="495" w:author="Burger, Axel" w:date="2023-05-26T16:29:00Z">
            <w:rPr/>
          </w:rPrChange>
        </w:rPr>
        <w:t xml:space="preserve">, </w:t>
      </w:r>
      <w:r w:rsidRPr="002E4745">
        <w:rPr>
          <w:i/>
          <w:iCs/>
          <w:lang w:val="en-US"/>
          <w:rPrChange w:id="496" w:author="Burger, Axel" w:date="2023-05-26T16:29:00Z">
            <w:rPr>
              <w:i/>
              <w:iCs/>
            </w:rPr>
          </w:rPrChange>
        </w:rPr>
        <w:t>8</w:t>
      </w:r>
      <w:r w:rsidRPr="002E4745">
        <w:rPr>
          <w:lang w:val="en-US"/>
          <w:rPrChange w:id="497" w:author="Burger, Axel" w:date="2023-05-26T16:29:00Z">
            <w:rPr/>
          </w:rPrChange>
        </w:rPr>
        <w:t>(4), 407–424.</w:t>
      </w:r>
    </w:p>
    <w:p w14:paraId="6441D3DD" w14:textId="77777777" w:rsidR="002E4745" w:rsidRPr="002E4745" w:rsidRDefault="002E4745" w:rsidP="002E4745">
      <w:pPr>
        <w:pStyle w:val="Literaturverzeichnis"/>
        <w:rPr>
          <w:lang w:val="en-US"/>
          <w:rPrChange w:id="498" w:author="Burger, Axel" w:date="2023-05-26T16:29:00Z">
            <w:rPr/>
          </w:rPrChange>
        </w:rPr>
      </w:pPr>
      <w:proofErr w:type="spellStart"/>
      <w:r w:rsidRPr="002E4745">
        <w:rPr>
          <w:lang w:val="en-US"/>
          <w:rPrChange w:id="499" w:author="Burger, Axel" w:date="2023-05-26T16:29:00Z">
            <w:rPr/>
          </w:rPrChange>
        </w:rPr>
        <w:t>Keele</w:t>
      </w:r>
      <w:proofErr w:type="spellEnd"/>
      <w:r w:rsidRPr="002E4745">
        <w:rPr>
          <w:lang w:val="en-US"/>
          <w:rPrChange w:id="500" w:author="Burger, Axel" w:date="2023-05-26T16:29:00Z">
            <w:rPr/>
          </w:rPrChange>
        </w:rPr>
        <w:t xml:space="preserve">, L., &amp; Wolak, J. (2006). Value Conflict and Volatility in Party Identification. </w:t>
      </w:r>
      <w:r w:rsidRPr="002E4745">
        <w:rPr>
          <w:i/>
          <w:iCs/>
          <w:lang w:val="en-US"/>
          <w:rPrChange w:id="501" w:author="Burger, Axel" w:date="2023-05-26T16:29:00Z">
            <w:rPr>
              <w:i/>
              <w:iCs/>
            </w:rPr>
          </w:rPrChange>
        </w:rPr>
        <w:t>British Journal of Political Science</w:t>
      </w:r>
      <w:r w:rsidRPr="002E4745">
        <w:rPr>
          <w:lang w:val="en-US"/>
          <w:rPrChange w:id="502" w:author="Burger, Axel" w:date="2023-05-26T16:29:00Z">
            <w:rPr/>
          </w:rPrChange>
        </w:rPr>
        <w:t xml:space="preserve">, </w:t>
      </w:r>
      <w:r w:rsidRPr="002E4745">
        <w:rPr>
          <w:i/>
          <w:iCs/>
          <w:lang w:val="en-US"/>
          <w:rPrChange w:id="503" w:author="Burger, Axel" w:date="2023-05-26T16:29:00Z">
            <w:rPr>
              <w:i/>
              <w:iCs/>
            </w:rPr>
          </w:rPrChange>
        </w:rPr>
        <w:t>36</w:t>
      </w:r>
      <w:r w:rsidRPr="002E4745">
        <w:rPr>
          <w:lang w:val="en-US"/>
          <w:rPrChange w:id="504" w:author="Burger, Axel" w:date="2023-05-26T16:29:00Z">
            <w:rPr/>
          </w:rPrChange>
        </w:rPr>
        <w:t>(4), 671–690. https://doi.org/10.1017/S0007123406000354</w:t>
      </w:r>
    </w:p>
    <w:p w14:paraId="4C69B228" w14:textId="77777777" w:rsidR="002E4745" w:rsidRPr="002E4745" w:rsidRDefault="002E4745" w:rsidP="002E4745">
      <w:pPr>
        <w:pStyle w:val="Literaturverzeichnis"/>
        <w:rPr>
          <w:lang w:val="en-US"/>
          <w:rPrChange w:id="505" w:author="Burger, Axel" w:date="2023-05-26T16:29:00Z">
            <w:rPr/>
          </w:rPrChange>
        </w:rPr>
      </w:pPr>
      <w:proofErr w:type="spellStart"/>
      <w:r w:rsidRPr="002E4745">
        <w:rPr>
          <w:lang w:val="en-US"/>
          <w:rPrChange w:id="506" w:author="Burger, Axel" w:date="2023-05-26T16:29:00Z">
            <w:rPr/>
          </w:rPrChange>
        </w:rPr>
        <w:t>Keele</w:t>
      </w:r>
      <w:proofErr w:type="spellEnd"/>
      <w:r w:rsidRPr="002E4745">
        <w:rPr>
          <w:lang w:val="en-US"/>
          <w:rPrChange w:id="507" w:author="Burger, Axel" w:date="2023-05-26T16:29:00Z">
            <w:rPr/>
          </w:rPrChange>
        </w:rPr>
        <w:t xml:space="preserve">, L., &amp; Wolak, J. (2008). Contextual Sources of Ambivalence. </w:t>
      </w:r>
      <w:r w:rsidRPr="002E4745">
        <w:rPr>
          <w:i/>
          <w:iCs/>
          <w:lang w:val="en-US"/>
          <w:rPrChange w:id="508" w:author="Burger, Axel" w:date="2023-05-26T16:29:00Z">
            <w:rPr>
              <w:i/>
              <w:iCs/>
            </w:rPr>
          </w:rPrChange>
        </w:rPr>
        <w:t>Political Psychology</w:t>
      </w:r>
      <w:r w:rsidRPr="002E4745">
        <w:rPr>
          <w:lang w:val="en-US"/>
          <w:rPrChange w:id="509" w:author="Burger, Axel" w:date="2023-05-26T16:29:00Z">
            <w:rPr/>
          </w:rPrChange>
        </w:rPr>
        <w:t xml:space="preserve">, </w:t>
      </w:r>
      <w:r w:rsidRPr="002E4745">
        <w:rPr>
          <w:i/>
          <w:iCs/>
          <w:lang w:val="en-US"/>
          <w:rPrChange w:id="510" w:author="Burger, Axel" w:date="2023-05-26T16:29:00Z">
            <w:rPr>
              <w:i/>
              <w:iCs/>
            </w:rPr>
          </w:rPrChange>
        </w:rPr>
        <w:t>29</w:t>
      </w:r>
      <w:r w:rsidRPr="002E4745">
        <w:rPr>
          <w:lang w:val="en-US"/>
          <w:rPrChange w:id="511" w:author="Burger, Axel" w:date="2023-05-26T16:29:00Z">
            <w:rPr/>
          </w:rPrChange>
        </w:rPr>
        <w:t>(5), 653–673. https://doi.org/10.1111/j.1467-9221.2008.00659.x</w:t>
      </w:r>
    </w:p>
    <w:p w14:paraId="0DE47F74" w14:textId="77777777" w:rsidR="002E4745" w:rsidRPr="002E4745" w:rsidRDefault="002E4745" w:rsidP="002E4745">
      <w:pPr>
        <w:pStyle w:val="Literaturverzeichnis"/>
        <w:rPr>
          <w:lang w:val="en-US"/>
          <w:rPrChange w:id="512" w:author="Burger, Axel" w:date="2023-05-26T16:29:00Z">
            <w:rPr/>
          </w:rPrChange>
        </w:rPr>
      </w:pPr>
      <w:proofErr w:type="spellStart"/>
      <w:r w:rsidRPr="002E4745">
        <w:rPr>
          <w:lang w:val="en-US"/>
          <w:rPrChange w:id="513" w:author="Burger, Axel" w:date="2023-05-26T16:29:00Z">
            <w:rPr/>
          </w:rPrChange>
        </w:rPr>
        <w:t>Krochik</w:t>
      </w:r>
      <w:proofErr w:type="spellEnd"/>
      <w:r w:rsidRPr="002E4745">
        <w:rPr>
          <w:lang w:val="en-US"/>
          <w:rPrChange w:id="514" w:author="Burger, Axel" w:date="2023-05-26T16:29:00Z">
            <w:rPr/>
          </w:rPrChange>
        </w:rPr>
        <w:t xml:space="preserve">, M., Jost, J. T., &amp; </w:t>
      </w:r>
      <w:proofErr w:type="spellStart"/>
      <w:r w:rsidRPr="002E4745">
        <w:rPr>
          <w:lang w:val="en-US"/>
          <w:rPrChange w:id="515" w:author="Burger, Axel" w:date="2023-05-26T16:29:00Z">
            <w:rPr/>
          </w:rPrChange>
        </w:rPr>
        <w:t>Nosek</w:t>
      </w:r>
      <w:proofErr w:type="spellEnd"/>
      <w:r w:rsidRPr="002E4745">
        <w:rPr>
          <w:lang w:val="en-US"/>
          <w:rPrChange w:id="516" w:author="Burger, Axel" w:date="2023-05-26T16:29:00Z">
            <w:rPr/>
          </w:rPrChange>
        </w:rPr>
        <w:t xml:space="preserve">, B. A. (2007). </w:t>
      </w:r>
      <w:r w:rsidRPr="002E4745">
        <w:rPr>
          <w:i/>
          <w:iCs/>
          <w:lang w:val="en-US"/>
          <w:rPrChange w:id="517" w:author="Burger, Axel" w:date="2023-05-26T16:29:00Z">
            <w:rPr>
              <w:i/>
              <w:iCs/>
            </w:rPr>
          </w:rPrChange>
        </w:rPr>
        <w:t xml:space="preserve">Ideology informs structure: Social and </w:t>
      </w:r>
      <w:proofErr w:type="spellStart"/>
      <w:r w:rsidRPr="002E4745">
        <w:rPr>
          <w:i/>
          <w:iCs/>
          <w:lang w:val="en-US"/>
          <w:rPrChange w:id="518" w:author="Burger, Axel" w:date="2023-05-26T16:29:00Z">
            <w:rPr>
              <w:i/>
              <w:iCs/>
            </w:rPr>
          </w:rPrChange>
        </w:rPr>
        <w:t>moti</w:t>
      </w:r>
      <w:proofErr w:type="spellEnd"/>
      <w:r w:rsidRPr="002E4745">
        <w:rPr>
          <w:i/>
          <w:iCs/>
          <w:lang w:val="en-US"/>
          <w:rPrChange w:id="519" w:author="Burger, Axel" w:date="2023-05-26T16:29:00Z">
            <w:rPr>
              <w:i/>
              <w:iCs/>
            </w:rPr>
          </w:rPrChange>
        </w:rPr>
        <w:t xml:space="preserve">- </w:t>
      </w:r>
      <w:proofErr w:type="spellStart"/>
      <w:r w:rsidRPr="002E4745">
        <w:rPr>
          <w:i/>
          <w:iCs/>
          <w:lang w:val="en-US"/>
          <w:rPrChange w:id="520" w:author="Burger, Axel" w:date="2023-05-26T16:29:00Z">
            <w:rPr>
              <w:i/>
              <w:iCs/>
            </w:rPr>
          </w:rPrChange>
        </w:rPr>
        <w:t>vational</w:t>
      </w:r>
      <w:proofErr w:type="spellEnd"/>
      <w:r w:rsidRPr="002E4745">
        <w:rPr>
          <w:i/>
          <w:iCs/>
          <w:lang w:val="en-US"/>
          <w:rPrChange w:id="521" w:author="Burger, Axel" w:date="2023-05-26T16:29:00Z">
            <w:rPr>
              <w:i/>
              <w:iCs/>
            </w:rPr>
          </w:rPrChange>
        </w:rPr>
        <w:t xml:space="preserve"> in</w:t>
      </w:r>
      <w:r>
        <w:rPr>
          <w:i/>
          <w:iCs/>
        </w:rPr>
        <w:t>ﬂ</w:t>
      </w:r>
      <w:proofErr w:type="spellStart"/>
      <w:r w:rsidRPr="002E4745">
        <w:rPr>
          <w:i/>
          <w:iCs/>
          <w:lang w:val="en-US"/>
          <w:rPrChange w:id="522" w:author="Burger, Axel" w:date="2023-05-26T16:29:00Z">
            <w:rPr>
              <w:i/>
              <w:iCs/>
            </w:rPr>
          </w:rPrChange>
        </w:rPr>
        <w:t>uences</w:t>
      </w:r>
      <w:proofErr w:type="spellEnd"/>
      <w:r w:rsidRPr="002E4745">
        <w:rPr>
          <w:i/>
          <w:iCs/>
          <w:lang w:val="en-US"/>
          <w:rPrChange w:id="523" w:author="Burger, Axel" w:date="2023-05-26T16:29:00Z">
            <w:rPr>
              <w:i/>
              <w:iCs/>
            </w:rPr>
          </w:rPrChange>
        </w:rPr>
        <w:t xml:space="preserve"> on the attitudinal strength of liberals and conservatives.</w:t>
      </w:r>
      <w:r w:rsidRPr="002E4745">
        <w:rPr>
          <w:lang w:val="en-US"/>
          <w:rPrChange w:id="524" w:author="Burger, Axel" w:date="2023-05-26T16:29:00Z">
            <w:rPr/>
          </w:rPrChange>
        </w:rPr>
        <w:t xml:space="preserve"> Annual Meeting of the International Society of Political Psychology, Portland, Oregon.</w:t>
      </w:r>
    </w:p>
    <w:p w14:paraId="11FA2D3B" w14:textId="77777777" w:rsidR="002E4745" w:rsidRPr="002E4745" w:rsidRDefault="002E4745" w:rsidP="002E4745">
      <w:pPr>
        <w:pStyle w:val="Literaturverzeichnis"/>
        <w:rPr>
          <w:lang w:val="en-US"/>
          <w:rPrChange w:id="525" w:author="Burger, Axel" w:date="2023-05-26T16:29:00Z">
            <w:rPr/>
          </w:rPrChange>
        </w:rPr>
      </w:pPr>
      <w:r w:rsidRPr="002E4745">
        <w:rPr>
          <w:lang w:val="en-US"/>
          <w:rPrChange w:id="526" w:author="Burger, Axel" w:date="2023-05-26T16:29:00Z">
            <w:rPr/>
          </w:rPrChange>
        </w:rPr>
        <w:t xml:space="preserve">Lammers, J., Koch, A., Conway, P., &amp; Brandt, M. J. (2017). The Political Domain Appears Simpler to the Politically Extreme Than to Political Moderates. </w:t>
      </w:r>
      <w:r w:rsidRPr="002E4745">
        <w:rPr>
          <w:i/>
          <w:iCs/>
          <w:lang w:val="en-US"/>
          <w:rPrChange w:id="527" w:author="Burger, Axel" w:date="2023-05-26T16:29:00Z">
            <w:rPr>
              <w:i/>
              <w:iCs/>
            </w:rPr>
          </w:rPrChange>
        </w:rPr>
        <w:t>Social Psychological and Personality Science</w:t>
      </w:r>
      <w:r w:rsidRPr="002E4745">
        <w:rPr>
          <w:lang w:val="en-US"/>
          <w:rPrChange w:id="528" w:author="Burger, Axel" w:date="2023-05-26T16:29:00Z">
            <w:rPr/>
          </w:rPrChange>
        </w:rPr>
        <w:t xml:space="preserve">, </w:t>
      </w:r>
      <w:r w:rsidRPr="002E4745">
        <w:rPr>
          <w:i/>
          <w:iCs/>
          <w:lang w:val="en-US"/>
          <w:rPrChange w:id="529" w:author="Burger, Axel" w:date="2023-05-26T16:29:00Z">
            <w:rPr>
              <w:i/>
              <w:iCs/>
            </w:rPr>
          </w:rPrChange>
        </w:rPr>
        <w:t>8</w:t>
      </w:r>
      <w:r w:rsidRPr="002E4745">
        <w:rPr>
          <w:lang w:val="en-US"/>
          <w:rPrChange w:id="530" w:author="Burger, Axel" w:date="2023-05-26T16:29:00Z">
            <w:rPr/>
          </w:rPrChange>
        </w:rPr>
        <w:t>(6), 612–622. https://doi.org/10.1177/1948550616678456</w:t>
      </w:r>
    </w:p>
    <w:p w14:paraId="45A5EABA" w14:textId="77777777" w:rsidR="002E4745" w:rsidRPr="002E4745" w:rsidRDefault="002E4745" w:rsidP="002E4745">
      <w:pPr>
        <w:pStyle w:val="Literaturverzeichnis"/>
        <w:rPr>
          <w:lang w:val="en-US"/>
          <w:rPrChange w:id="531" w:author="Burger, Axel" w:date="2023-05-26T16:29:00Z">
            <w:rPr/>
          </w:rPrChange>
        </w:rPr>
      </w:pPr>
      <w:r w:rsidRPr="002E4745">
        <w:rPr>
          <w:lang w:val="en-US"/>
          <w:rPrChange w:id="532" w:author="Burger, Axel" w:date="2023-05-26T16:29:00Z">
            <w:rPr/>
          </w:rPrChange>
        </w:rPr>
        <w:t xml:space="preserve">Lavine, H. (2001). The Electoral Consequences of Ambivalence toward Presidential Candidates. </w:t>
      </w:r>
      <w:r w:rsidRPr="002E4745">
        <w:rPr>
          <w:i/>
          <w:iCs/>
          <w:lang w:val="en-US"/>
          <w:rPrChange w:id="533" w:author="Burger, Axel" w:date="2023-05-26T16:29:00Z">
            <w:rPr>
              <w:i/>
              <w:iCs/>
            </w:rPr>
          </w:rPrChange>
        </w:rPr>
        <w:t>American Journal of Political Science</w:t>
      </w:r>
      <w:r w:rsidRPr="002E4745">
        <w:rPr>
          <w:lang w:val="en-US"/>
          <w:rPrChange w:id="534" w:author="Burger, Axel" w:date="2023-05-26T16:29:00Z">
            <w:rPr/>
          </w:rPrChange>
        </w:rPr>
        <w:t xml:space="preserve">, </w:t>
      </w:r>
      <w:r w:rsidRPr="002E4745">
        <w:rPr>
          <w:i/>
          <w:iCs/>
          <w:lang w:val="en-US"/>
          <w:rPrChange w:id="535" w:author="Burger, Axel" w:date="2023-05-26T16:29:00Z">
            <w:rPr>
              <w:i/>
              <w:iCs/>
            </w:rPr>
          </w:rPrChange>
        </w:rPr>
        <w:t>45</w:t>
      </w:r>
      <w:r w:rsidRPr="002E4745">
        <w:rPr>
          <w:lang w:val="en-US"/>
          <w:rPrChange w:id="536" w:author="Burger, Axel" w:date="2023-05-26T16:29:00Z">
            <w:rPr/>
          </w:rPrChange>
        </w:rPr>
        <w:t>(4), 915. https://doi.org/10.2307/2669332</w:t>
      </w:r>
    </w:p>
    <w:p w14:paraId="092AC78D" w14:textId="77777777" w:rsidR="002E4745" w:rsidRPr="002E4745" w:rsidRDefault="002E4745" w:rsidP="002E4745">
      <w:pPr>
        <w:pStyle w:val="Literaturverzeichnis"/>
        <w:rPr>
          <w:lang w:val="en-US"/>
          <w:rPrChange w:id="537" w:author="Burger, Axel" w:date="2023-05-26T16:29:00Z">
            <w:rPr/>
          </w:rPrChange>
        </w:rPr>
      </w:pPr>
      <w:r w:rsidRPr="002E4745">
        <w:rPr>
          <w:lang w:val="en-US"/>
          <w:rPrChange w:id="538" w:author="Burger, Axel" w:date="2023-05-26T16:29:00Z">
            <w:rPr/>
          </w:rPrChange>
        </w:rPr>
        <w:t xml:space="preserve">Lavine, H., Johnston, C. D., &amp; </w:t>
      </w:r>
      <w:proofErr w:type="spellStart"/>
      <w:r w:rsidRPr="002E4745">
        <w:rPr>
          <w:lang w:val="en-US"/>
          <w:rPrChange w:id="539" w:author="Burger, Axel" w:date="2023-05-26T16:29:00Z">
            <w:rPr/>
          </w:rPrChange>
        </w:rPr>
        <w:t>Steenbergen</w:t>
      </w:r>
      <w:proofErr w:type="spellEnd"/>
      <w:r w:rsidRPr="002E4745">
        <w:rPr>
          <w:lang w:val="en-US"/>
          <w:rPrChange w:id="540" w:author="Burger, Axel" w:date="2023-05-26T16:29:00Z">
            <w:rPr/>
          </w:rPrChange>
        </w:rPr>
        <w:t xml:space="preserve">, M. R. (2012). </w:t>
      </w:r>
      <w:r w:rsidRPr="002E4745">
        <w:rPr>
          <w:i/>
          <w:iCs/>
          <w:lang w:val="en-US"/>
          <w:rPrChange w:id="541" w:author="Burger, Axel" w:date="2023-05-26T16:29:00Z">
            <w:rPr>
              <w:i/>
              <w:iCs/>
            </w:rPr>
          </w:rPrChange>
        </w:rPr>
        <w:t>The ambivalent partisan: How critical loyalty promotes democracy</w:t>
      </w:r>
      <w:r w:rsidRPr="002E4745">
        <w:rPr>
          <w:lang w:val="en-US"/>
          <w:rPrChange w:id="542" w:author="Burger, Axel" w:date="2023-05-26T16:29:00Z">
            <w:rPr/>
          </w:rPrChange>
        </w:rPr>
        <w:t>. Oxford University Press.</w:t>
      </w:r>
    </w:p>
    <w:p w14:paraId="493627DE" w14:textId="77777777" w:rsidR="002E4745" w:rsidRPr="002E4745" w:rsidRDefault="002E4745" w:rsidP="002E4745">
      <w:pPr>
        <w:pStyle w:val="Literaturverzeichnis"/>
        <w:rPr>
          <w:lang w:val="en-US"/>
          <w:rPrChange w:id="543" w:author="Burger, Axel" w:date="2023-05-26T16:29:00Z">
            <w:rPr/>
          </w:rPrChange>
        </w:rPr>
      </w:pPr>
      <w:proofErr w:type="spellStart"/>
      <w:r w:rsidRPr="002E4745">
        <w:rPr>
          <w:lang w:val="en-US"/>
          <w:rPrChange w:id="544" w:author="Burger, Axel" w:date="2023-05-26T16:29:00Z">
            <w:rPr/>
          </w:rPrChange>
        </w:rPr>
        <w:lastRenderedPageBreak/>
        <w:t>Lindstam</w:t>
      </w:r>
      <w:proofErr w:type="spellEnd"/>
      <w:r w:rsidRPr="002E4745">
        <w:rPr>
          <w:lang w:val="en-US"/>
          <w:rPrChange w:id="545" w:author="Burger, Axel" w:date="2023-05-26T16:29:00Z">
            <w:rPr/>
          </w:rPrChange>
        </w:rPr>
        <w:t xml:space="preserve">, E., </w:t>
      </w:r>
      <w:proofErr w:type="spellStart"/>
      <w:r w:rsidRPr="002E4745">
        <w:rPr>
          <w:lang w:val="en-US"/>
          <w:rPrChange w:id="546" w:author="Burger, Axel" w:date="2023-05-26T16:29:00Z">
            <w:rPr/>
          </w:rPrChange>
        </w:rPr>
        <w:t>Mader</w:t>
      </w:r>
      <w:proofErr w:type="spellEnd"/>
      <w:r w:rsidRPr="002E4745">
        <w:rPr>
          <w:lang w:val="en-US"/>
          <w:rPrChange w:id="547" w:author="Burger, Axel" w:date="2023-05-26T16:29:00Z">
            <w:rPr/>
          </w:rPrChange>
        </w:rPr>
        <w:t xml:space="preserve">, M., &amp; Schoen, H. (2021). Conceptions of National Identity and Ambivalence towards Immigration. </w:t>
      </w:r>
      <w:r w:rsidRPr="002E4745">
        <w:rPr>
          <w:i/>
          <w:iCs/>
          <w:lang w:val="en-US"/>
          <w:rPrChange w:id="548" w:author="Burger, Axel" w:date="2023-05-26T16:29:00Z">
            <w:rPr>
              <w:i/>
              <w:iCs/>
            </w:rPr>
          </w:rPrChange>
        </w:rPr>
        <w:t>British Journal of Political Science</w:t>
      </w:r>
      <w:r w:rsidRPr="002E4745">
        <w:rPr>
          <w:lang w:val="en-US"/>
          <w:rPrChange w:id="549" w:author="Burger, Axel" w:date="2023-05-26T16:29:00Z">
            <w:rPr/>
          </w:rPrChange>
        </w:rPr>
        <w:t xml:space="preserve">, </w:t>
      </w:r>
      <w:r w:rsidRPr="002E4745">
        <w:rPr>
          <w:i/>
          <w:iCs/>
          <w:lang w:val="en-US"/>
          <w:rPrChange w:id="550" w:author="Burger, Axel" w:date="2023-05-26T16:29:00Z">
            <w:rPr>
              <w:i/>
              <w:iCs/>
            </w:rPr>
          </w:rPrChange>
        </w:rPr>
        <w:t>51</w:t>
      </w:r>
      <w:r w:rsidRPr="002E4745">
        <w:rPr>
          <w:lang w:val="en-US"/>
          <w:rPrChange w:id="551" w:author="Burger, Axel" w:date="2023-05-26T16:29:00Z">
            <w:rPr/>
          </w:rPrChange>
        </w:rPr>
        <w:t>(1), 93–114. https://doi.org/10.1017/S0007123418000522</w:t>
      </w:r>
    </w:p>
    <w:p w14:paraId="3DA4399A" w14:textId="77777777" w:rsidR="002E4745" w:rsidRPr="002E4745" w:rsidRDefault="002E4745" w:rsidP="002E4745">
      <w:pPr>
        <w:pStyle w:val="Literaturverzeichnis"/>
        <w:rPr>
          <w:lang w:val="en-US"/>
          <w:rPrChange w:id="552" w:author="Burger, Axel" w:date="2023-05-26T16:30:00Z">
            <w:rPr/>
          </w:rPrChange>
        </w:rPr>
      </w:pPr>
      <w:r w:rsidRPr="002E4745">
        <w:rPr>
          <w:lang w:val="en-US"/>
          <w:rPrChange w:id="553" w:author="Burger, Axel" w:date="2023-05-26T16:29:00Z">
            <w:rPr/>
          </w:rPrChange>
        </w:rPr>
        <w:t xml:space="preserve">Malka, A., &amp; Soto, C. J. (2015). Rigidity of the Economic Right? </w:t>
      </w:r>
      <w:r w:rsidRPr="002E4745">
        <w:rPr>
          <w:lang w:val="en-US"/>
          <w:rPrChange w:id="554" w:author="Burger, Axel" w:date="2023-05-26T16:30:00Z">
            <w:rPr/>
          </w:rPrChange>
        </w:rPr>
        <w:t xml:space="preserve">Menu-Independent and Menu-Dependent Influences of Psychological Dispositions on Political Attitudes. </w:t>
      </w:r>
      <w:r w:rsidRPr="002E4745">
        <w:rPr>
          <w:i/>
          <w:iCs/>
          <w:lang w:val="en-US"/>
          <w:rPrChange w:id="555" w:author="Burger, Axel" w:date="2023-05-26T16:30:00Z">
            <w:rPr>
              <w:i/>
              <w:iCs/>
            </w:rPr>
          </w:rPrChange>
        </w:rPr>
        <w:t>Current Directions in Psychological Science</w:t>
      </w:r>
      <w:r w:rsidRPr="002E4745">
        <w:rPr>
          <w:lang w:val="en-US"/>
          <w:rPrChange w:id="556" w:author="Burger, Axel" w:date="2023-05-26T16:30:00Z">
            <w:rPr/>
          </w:rPrChange>
        </w:rPr>
        <w:t xml:space="preserve">, </w:t>
      </w:r>
      <w:r w:rsidRPr="002E4745">
        <w:rPr>
          <w:i/>
          <w:iCs/>
          <w:lang w:val="en-US"/>
          <w:rPrChange w:id="557" w:author="Burger, Axel" w:date="2023-05-26T16:30:00Z">
            <w:rPr>
              <w:i/>
              <w:iCs/>
            </w:rPr>
          </w:rPrChange>
        </w:rPr>
        <w:t>24</w:t>
      </w:r>
      <w:r w:rsidRPr="002E4745">
        <w:rPr>
          <w:lang w:val="en-US"/>
          <w:rPrChange w:id="558" w:author="Burger, Axel" w:date="2023-05-26T16:30:00Z">
            <w:rPr/>
          </w:rPrChange>
        </w:rPr>
        <w:t>(2), 137–142. https://doi.org/10.1177/0963721414556340</w:t>
      </w:r>
    </w:p>
    <w:p w14:paraId="6042AD7F" w14:textId="77777777" w:rsidR="002E4745" w:rsidRPr="002E4745" w:rsidRDefault="002E4745" w:rsidP="002E4745">
      <w:pPr>
        <w:pStyle w:val="Literaturverzeichnis"/>
        <w:rPr>
          <w:lang w:val="en-US"/>
          <w:rPrChange w:id="559" w:author="Burger, Axel" w:date="2023-05-26T16:30:00Z">
            <w:rPr/>
          </w:rPrChange>
        </w:rPr>
      </w:pPr>
      <w:r w:rsidRPr="002E4745">
        <w:rPr>
          <w:lang w:val="en-US"/>
          <w:rPrChange w:id="560" w:author="Burger, Axel" w:date="2023-05-26T16:30:00Z">
            <w:rPr/>
          </w:rPrChange>
        </w:rPr>
        <w:t xml:space="preserve">Malka, A., Soto, C. J., </w:t>
      </w:r>
      <w:proofErr w:type="spellStart"/>
      <w:r w:rsidRPr="002E4745">
        <w:rPr>
          <w:lang w:val="en-US"/>
          <w:rPrChange w:id="561" w:author="Burger, Axel" w:date="2023-05-26T16:30:00Z">
            <w:rPr/>
          </w:rPrChange>
        </w:rPr>
        <w:t>Inzlicht</w:t>
      </w:r>
      <w:proofErr w:type="spellEnd"/>
      <w:r w:rsidRPr="002E4745">
        <w:rPr>
          <w:lang w:val="en-US"/>
          <w:rPrChange w:id="562" w:author="Burger, Axel" w:date="2023-05-26T16:30:00Z">
            <w:rPr/>
          </w:rPrChange>
        </w:rPr>
        <w:t xml:space="preserve">, M., &amp; </w:t>
      </w:r>
      <w:proofErr w:type="spellStart"/>
      <w:r w:rsidRPr="002E4745">
        <w:rPr>
          <w:lang w:val="en-US"/>
          <w:rPrChange w:id="563" w:author="Burger, Axel" w:date="2023-05-26T16:30:00Z">
            <w:rPr/>
          </w:rPrChange>
        </w:rPr>
        <w:t>Lelkes</w:t>
      </w:r>
      <w:proofErr w:type="spellEnd"/>
      <w:r w:rsidRPr="002E4745">
        <w:rPr>
          <w:lang w:val="en-US"/>
          <w:rPrChange w:id="564" w:author="Burger, Axel" w:date="2023-05-26T16:30:00Z">
            <w:rPr/>
          </w:rPrChange>
        </w:rPr>
        <w:t xml:space="preserve">, Y. (2014). Do needs for security and certainty predict cultural and economic conservatism? A cross-national analysis. </w:t>
      </w:r>
      <w:r w:rsidRPr="002E4745">
        <w:rPr>
          <w:i/>
          <w:iCs/>
          <w:lang w:val="en-US"/>
          <w:rPrChange w:id="565" w:author="Burger, Axel" w:date="2023-05-26T16:30:00Z">
            <w:rPr>
              <w:i/>
              <w:iCs/>
            </w:rPr>
          </w:rPrChange>
        </w:rPr>
        <w:t>Journal of Personality and Social Psychology</w:t>
      </w:r>
      <w:r w:rsidRPr="002E4745">
        <w:rPr>
          <w:lang w:val="en-US"/>
          <w:rPrChange w:id="566" w:author="Burger, Axel" w:date="2023-05-26T16:30:00Z">
            <w:rPr/>
          </w:rPrChange>
        </w:rPr>
        <w:t xml:space="preserve">, </w:t>
      </w:r>
      <w:r w:rsidRPr="002E4745">
        <w:rPr>
          <w:i/>
          <w:iCs/>
          <w:lang w:val="en-US"/>
          <w:rPrChange w:id="567" w:author="Burger, Axel" w:date="2023-05-26T16:30:00Z">
            <w:rPr>
              <w:i/>
              <w:iCs/>
            </w:rPr>
          </w:rPrChange>
        </w:rPr>
        <w:t>106</w:t>
      </w:r>
      <w:r w:rsidRPr="002E4745">
        <w:rPr>
          <w:lang w:val="en-US"/>
          <w:rPrChange w:id="568" w:author="Burger, Axel" w:date="2023-05-26T16:30:00Z">
            <w:rPr/>
          </w:rPrChange>
        </w:rPr>
        <w:t>(6), 1031–1051. https://doi.org/10.1037/a0036170</w:t>
      </w:r>
    </w:p>
    <w:p w14:paraId="7906D832" w14:textId="77777777" w:rsidR="002E4745" w:rsidRPr="002E4745" w:rsidRDefault="002E4745" w:rsidP="002E4745">
      <w:pPr>
        <w:pStyle w:val="Literaturverzeichnis"/>
        <w:rPr>
          <w:lang w:val="en-US"/>
          <w:rPrChange w:id="569" w:author="Burger, Axel" w:date="2023-05-26T16:30:00Z">
            <w:rPr/>
          </w:rPrChange>
        </w:rPr>
      </w:pPr>
      <w:r w:rsidRPr="002E4745">
        <w:rPr>
          <w:lang w:val="en-US"/>
          <w:rPrChange w:id="570" w:author="Burger, Axel" w:date="2023-05-26T16:30:00Z">
            <w:rPr/>
          </w:rPrChange>
        </w:rPr>
        <w:t xml:space="preserve">McGraw, K. M., </w:t>
      </w:r>
      <w:proofErr w:type="spellStart"/>
      <w:r w:rsidRPr="002E4745">
        <w:rPr>
          <w:lang w:val="en-US"/>
          <w:rPrChange w:id="571" w:author="Burger, Axel" w:date="2023-05-26T16:30:00Z">
            <w:rPr/>
          </w:rPrChange>
        </w:rPr>
        <w:t>Hasecke</w:t>
      </w:r>
      <w:proofErr w:type="spellEnd"/>
      <w:r w:rsidRPr="002E4745">
        <w:rPr>
          <w:lang w:val="en-US"/>
          <w:rPrChange w:id="572" w:author="Burger, Axel" w:date="2023-05-26T16:30:00Z">
            <w:rPr/>
          </w:rPrChange>
        </w:rPr>
        <w:t xml:space="preserve">, E., &amp; Conger, K. (2003). Ambivalence, Uncertainty, and Processes of Candidate Evaluation. </w:t>
      </w:r>
      <w:r w:rsidRPr="002E4745">
        <w:rPr>
          <w:i/>
          <w:iCs/>
          <w:lang w:val="en-US"/>
          <w:rPrChange w:id="573" w:author="Burger, Axel" w:date="2023-05-26T16:30:00Z">
            <w:rPr>
              <w:i/>
              <w:iCs/>
            </w:rPr>
          </w:rPrChange>
        </w:rPr>
        <w:t>Political Psychology</w:t>
      </w:r>
      <w:r w:rsidRPr="002E4745">
        <w:rPr>
          <w:lang w:val="en-US"/>
          <w:rPrChange w:id="574" w:author="Burger, Axel" w:date="2023-05-26T16:30:00Z">
            <w:rPr/>
          </w:rPrChange>
        </w:rPr>
        <w:t xml:space="preserve">, </w:t>
      </w:r>
      <w:r w:rsidRPr="002E4745">
        <w:rPr>
          <w:i/>
          <w:iCs/>
          <w:lang w:val="en-US"/>
          <w:rPrChange w:id="575" w:author="Burger, Axel" w:date="2023-05-26T16:30:00Z">
            <w:rPr>
              <w:i/>
              <w:iCs/>
            </w:rPr>
          </w:rPrChange>
        </w:rPr>
        <w:t>24</w:t>
      </w:r>
      <w:r w:rsidRPr="002E4745">
        <w:rPr>
          <w:lang w:val="en-US"/>
          <w:rPrChange w:id="576" w:author="Burger, Axel" w:date="2023-05-26T16:30:00Z">
            <w:rPr/>
          </w:rPrChange>
        </w:rPr>
        <w:t>(3), 421–448. https://doi.org/10.1111/0162-895X.00335</w:t>
      </w:r>
    </w:p>
    <w:p w14:paraId="16A0E80F" w14:textId="77777777" w:rsidR="002E4745" w:rsidRPr="002E4745" w:rsidRDefault="002E4745" w:rsidP="002E4745">
      <w:pPr>
        <w:pStyle w:val="Literaturverzeichnis"/>
        <w:rPr>
          <w:lang w:val="en-US"/>
          <w:rPrChange w:id="577" w:author="Burger, Axel" w:date="2023-05-26T16:30:00Z">
            <w:rPr/>
          </w:rPrChange>
        </w:rPr>
      </w:pPr>
      <w:r w:rsidRPr="002E4745">
        <w:rPr>
          <w:lang w:val="en-US"/>
          <w:rPrChange w:id="578" w:author="Burger, Axel" w:date="2023-05-26T16:30:00Z">
            <w:rPr/>
          </w:rPrChange>
        </w:rPr>
        <w:t xml:space="preserve">Morgan, G. S., &amp; </w:t>
      </w:r>
      <w:proofErr w:type="spellStart"/>
      <w:r w:rsidRPr="002E4745">
        <w:rPr>
          <w:lang w:val="en-US"/>
          <w:rPrChange w:id="579" w:author="Burger, Axel" w:date="2023-05-26T16:30:00Z">
            <w:rPr/>
          </w:rPrChange>
        </w:rPr>
        <w:t>Wisneski</w:t>
      </w:r>
      <w:proofErr w:type="spellEnd"/>
      <w:r w:rsidRPr="002E4745">
        <w:rPr>
          <w:lang w:val="en-US"/>
          <w:rPrChange w:id="580" w:author="Burger, Axel" w:date="2023-05-26T16:30:00Z">
            <w:rPr/>
          </w:rPrChange>
        </w:rPr>
        <w:t xml:space="preserve">, D. C. (2017). The Structure of Political Ideology Varies Between and Within People: Implications for Theories About Ideology’s Causes. </w:t>
      </w:r>
      <w:r w:rsidRPr="002E4745">
        <w:rPr>
          <w:i/>
          <w:iCs/>
          <w:lang w:val="en-US"/>
          <w:rPrChange w:id="581" w:author="Burger, Axel" w:date="2023-05-26T16:30:00Z">
            <w:rPr>
              <w:i/>
              <w:iCs/>
            </w:rPr>
          </w:rPrChange>
        </w:rPr>
        <w:t>Social Cognition</w:t>
      </w:r>
      <w:r w:rsidRPr="002E4745">
        <w:rPr>
          <w:lang w:val="en-US"/>
          <w:rPrChange w:id="582" w:author="Burger, Axel" w:date="2023-05-26T16:30:00Z">
            <w:rPr/>
          </w:rPrChange>
        </w:rPr>
        <w:t xml:space="preserve">, </w:t>
      </w:r>
      <w:r w:rsidRPr="002E4745">
        <w:rPr>
          <w:i/>
          <w:iCs/>
          <w:lang w:val="en-US"/>
          <w:rPrChange w:id="583" w:author="Burger, Axel" w:date="2023-05-26T16:30:00Z">
            <w:rPr>
              <w:i/>
              <w:iCs/>
            </w:rPr>
          </w:rPrChange>
        </w:rPr>
        <w:t>35</w:t>
      </w:r>
      <w:r w:rsidRPr="002E4745">
        <w:rPr>
          <w:lang w:val="en-US"/>
          <w:rPrChange w:id="584" w:author="Burger, Axel" w:date="2023-05-26T16:30:00Z">
            <w:rPr/>
          </w:rPrChange>
        </w:rPr>
        <w:t>(4), 395–414. https://doi.org/10.1521/soco.2017.35.4.395</w:t>
      </w:r>
    </w:p>
    <w:p w14:paraId="35F33E86" w14:textId="77777777" w:rsidR="002E4745" w:rsidRPr="002E4745" w:rsidRDefault="002E4745" w:rsidP="002E4745">
      <w:pPr>
        <w:pStyle w:val="Literaturverzeichnis"/>
        <w:rPr>
          <w:lang w:val="en-US"/>
          <w:rPrChange w:id="585" w:author="Burger, Axel" w:date="2023-05-26T16:30:00Z">
            <w:rPr/>
          </w:rPrChange>
        </w:rPr>
      </w:pPr>
      <w:r w:rsidRPr="002E4745">
        <w:rPr>
          <w:lang w:val="en-US"/>
          <w:rPrChange w:id="586" w:author="Burger, Axel" w:date="2023-05-26T16:30:00Z">
            <w:rPr/>
          </w:rPrChange>
        </w:rPr>
        <w:t xml:space="preserve">Mulligan, K. (2011). Partisan Ambivalence, Split-Ticket Voting, and Divided Government: Partisan Ambivalence. </w:t>
      </w:r>
      <w:r w:rsidRPr="002E4745">
        <w:rPr>
          <w:i/>
          <w:iCs/>
          <w:lang w:val="en-US"/>
          <w:rPrChange w:id="587" w:author="Burger, Axel" w:date="2023-05-26T16:30:00Z">
            <w:rPr>
              <w:i/>
              <w:iCs/>
            </w:rPr>
          </w:rPrChange>
        </w:rPr>
        <w:t>Political Psychology</w:t>
      </w:r>
      <w:r w:rsidRPr="002E4745">
        <w:rPr>
          <w:lang w:val="en-US"/>
          <w:rPrChange w:id="588" w:author="Burger, Axel" w:date="2023-05-26T16:30:00Z">
            <w:rPr/>
          </w:rPrChange>
        </w:rPr>
        <w:t xml:space="preserve">, </w:t>
      </w:r>
      <w:r w:rsidRPr="002E4745">
        <w:rPr>
          <w:i/>
          <w:iCs/>
          <w:lang w:val="en-US"/>
          <w:rPrChange w:id="589" w:author="Burger, Axel" w:date="2023-05-26T16:30:00Z">
            <w:rPr>
              <w:i/>
              <w:iCs/>
            </w:rPr>
          </w:rPrChange>
        </w:rPr>
        <w:t>32</w:t>
      </w:r>
      <w:r w:rsidRPr="002E4745">
        <w:rPr>
          <w:lang w:val="en-US"/>
          <w:rPrChange w:id="590" w:author="Burger, Axel" w:date="2023-05-26T16:30:00Z">
            <w:rPr/>
          </w:rPrChange>
        </w:rPr>
        <w:t>(3), 505–530. https://doi.org/10.1111/j.1467-9221.2011.00830.x</w:t>
      </w:r>
    </w:p>
    <w:p w14:paraId="4FB26190" w14:textId="77777777" w:rsidR="002E4745" w:rsidRPr="002E4745" w:rsidRDefault="002E4745" w:rsidP="002E4745">
      <w:pPr>
        <w:pStyle w:val="Literaturverzeichnis"/>
        <w:rPr>
          <w:lang w:val="en-US"/>
          <w:rPrChange w:id="591" w:author="Burger, Axel" w:date="2023-05-26T16:30:00Z">
            <w:rPr/>
          </w:rPrChange>
        </w:rPr>
      </w:pPr>
      <w:r w:rsidRPr="002E4745">
        <w:rPr>
          <w:lang w:val="en-US"/>
          <w:rPrChange w:id="592" w:author="Burger, Axel" w:date="2023-05-26T16:30:00Z">
            <w:rPr/>
          </w:rPrChange>
        </w:rPr>
        <w:t xml:space="preserve">Newby-Clark, I. R., McGregor, I., &amp; Zanna, M. P. (2002). Thinking and caring about cognitive inconsistency: When and for whom does attitudinal ambivalence feel uncomfortable? </w:t>
      </w:r>
      <w:r w:rsidRPr="002E4745">
        <w:rPr>
          <w:i/>
          <w:iCs/>
          <w:lang w:val="en-US"/>
          <w:rPrChange w:id="593" w:author="Burger, Axel" w:date="2023-05-26T16:30:00Z">
            <w:rPr>
              <w:i/>
              <w:iCs/>
            </w:rPr>
          </w:rPrChange>
        </w:rPr>
        <w:t>Journal of Personality and Social Psychology</w:t>
      </w:r>
      <w:r w:rsidRPr="002E4745">
        <w:rPr>
          <w:lang w:val="en-US"/>
          <w:rPrChange w:id="594" w:author="Burger, Axel" w:date="2023-05-26T16:30:00Z">
            <w:rPr/>
          </w:rPrChange>
        </w:rPr>
        <w:t xml:space="preserve">, </w:t>
      </w:r>
      <w:r w:rsidRPr="002E4745">
        <w:rPr>
          <w:i/>
          <w:iCs/>
          <w:lang w:val="en-US"/>
          <w:rPrChange w:id="595" w:author="Burger, Axel" w:date="2023-05-26T16:30:00Z">
            <w:rPr>
              <w:i/>
              <w:iCs/>
            </w:rPr>
          </w:rPrChange>
        </w:rPr>
        <w:t>82</w:t>
      </w:r>
      <w:r w:rsidRPr="002E4745">
        <w:rPr>
          <w:lang w:val="en-US"/>
          <w:rPrChange w:id="596" w:author="Burger, Axel" w:date="2023-05-26T16:30:00Z">
            <w:rPr/>
          </w:rPrChange>
        </w:rPr>
        <w:t>(2), 157–166. https://doi.org/10.1037/0022-3514.82.2.157</w:t>
      </w:r>
    </w:p>
    <w:p w14:paraId="0955A4B6" w14:textId="77777777" w:rsidR="002E4745" w:rsidRPr="002E4745" w:rsidRDefault="002E4745" w:rsidP="002E4745">
      <w:pPr>
        <w:pStyle w:val="Literaturverzeichnis"/>
        <w:rPr>
          <w:lang w:val="en-US"/>
          <w:rPrChange w:id="597" w:author="Burger, Axel" w:date="2023-05-26T16:30:00Z">
            <w:rPr/>
          </w:rPrChange>
        </w:rPr>
      </w:pPr>
      <w:r w:rsidRPr="002E4745">
        <w:rPr>
          <w:lang w:val="en-US"/>
          <w:rPrChange w:id="598" w:author="Burger, Axel" w:date="2023-05-26T16:30:00Z">
            <w:rPr/>
          </w:rPrChange>
        </w:rPr>
        <w:t xml:space="preserve">Newman, L. S., &amp; Sargent, R. H. (2020). Liberals Report Lower Levels of Attitudinal Ambivalence Than Conservatives. </w:t>
      </w:r>
      <w:r w:rsidRPr="002E4745">
        <w:rPr>
          <w:i/>
          <w:iCs/>
          <w:lang w:val="en-US"/>
          <w:rPrChange w:id="599" w:author="Burger, Axel" w:date="2023-05-26T16:30:00Z">
            <w:rPr>
              <w:i/>
              <w:iCs/>
            </w:rPr>
          </w:rPrChange>
        </w:rPr>
        <w:t>Social Psychological and Personality Science</w:t>
      </w:r>
      <w:r w:rsidRPr="002E4745">
        <w:rPr>
          <w:lang w:val="en-US"/>
          <w:rPrChange w:id="600" w:author="Burger, Axel" w:date="2023-05-26T16:30:00Z">
            <w:rPr/>
          </w:rPrChange>
        </w:rPr>
        <w:t>, 194855062093979. https://doi.org/10.1177/1948550620939798</w:t>
      </w:r>
    </w:p>
    <w:p w14:paraId="359C93F6" w14:textId="77777777" w:rsidR="002E4745" w:rsidRPr="002E4745" w:rsidRDefault="002E4745" w:rsidP="002E4745">
      <w:pPr>
        <w:pStyle w:val="Literaturverzeichnis"/>
        <w:rPr>
          <w:lang w:val="en-US"/>
          <w:rPrChange w:id="601" w:author="Burger, Axel" w:date="2023-05-26T16:30:00Z">
            <w:rPr/>
          </w:rPrChange>
        </w:rPr>
      </w:pPr>
      <w:proofErr w:type="spellStart"/>
      <w:r w:rsidRPr="002E4745">
        <w:rPr>
          <w:lang w:val="en-US"/>
          <w:rPrChange w:id="602" w:author="Burger, Axel" w:date="2023-05-26T16:30:00Z">
            <w:rPr/>
          </w:rPrChange>
        </w:rPr>
        <w:lastRenderedPageBreak/>
        <w:t>Nordgren</w:t>
      </w:r>
      <w:proofErr w:type="spellEnd"/>
      <w:r w:rsidRPr="002E4745">
        <w:rPr>
          <w:lang w:val="en-US"/>
          <w:rPrChange w:id="603" w:author="Burger, Axel" w:date="2023-05-26T16:30:00Z">
            <w:rPr/>
          </w:rPrChange>
        </w:rPr>
        <w:t xml:space="preserve">, L. F., van </w:t>
      </w:r>
      <w:proofErr w:type="spellStart"/>
      <w:r w:rsidRPr="002E4745">
        <w:rPr>
          <w:lang w:val="en-US"/>
          <w:rPrChange w:id="604" w:author="Burger, Axel" w:date="2023-05-26T16:30:00Z">
            <w:rPr/>
          </w:rPrChange>
        </w:rPr>
        <w:t>Harreveld</w:t>
      </w:r>
      <w:proofErr w:type="spellEnd"/>
      <w:r w:rsidRPr="002E4745">
        <w:rPr>
          <w:lang w:val="en-US"/>
          <w:rPrChange w:id="605" w:author="Burger, Axel" w:date="2023-05-26T16:30:00Z">
            <w:rPr/>
          </w:rPrChange>
        </w:rPr>
        <w:t xml:space="preserve">, F., &amp; van der </w:t>
      </w:r>
      <w:proofErr w:type="spellStart"/>
      <w:r w:rsidRPr="002E4745">
        <w:rPr>
          <w:lang w:val="en-US"/>
          <w:rPrChange w:id="606" w:author="Burger, Axel" w:date="2023-05-26T16:30:00Z">
            <w:rPr/>
          </w:rPrChange>
        </w:rPr>
        <w:t>Pligt</w:t>
      </w:r>
      <w:proofErr w:type="spellEnd"/>
      <w:r w:rsidRPr="002E4745">
        <w:rPr>
          <w:lang w:val="en-US"/>
          <w:rPrChange w:id="607" w:author="Burger, Axel" w:date="2023-05-26T16:30:00Z">
            <w:rPr/>
          </w:rPrChange>
        </w:rPr>
        <w:t xml:space="preserve">, J. (2006). Ambivalence, discomfort, and motivated information processing. </w:t>
      </w:r>
      <w:r w:rsidRPr="002E4745">
        <w:rPr>
          <w:i/>
          <w:iCs/>
          <w:lang w:val="en-US"/>
          <w:rPrChange w:id="608" w:author="Burger, Axel" w:date="2023-05-26T16:30:00Z">
            <w:rPr>
              <w:i/>
              <w:iCs/>
            </w:rPr>
          </w:rPrChange>
        </w:rPr>
        <w:t>Journal of Experimental Social Psychology</w:t>
      </w:r>
      <w:r w:rsidRPr="002E4745">
        <w:rPr>
          <w:lang w:val="en-US"/>
          <w:rPrChange w:id="609" w:author="Burger, Axel" w:date="2023-05-26T16:30:00Z">
            <w:rPr/>
          </w:rPrChange>
        </w:rPr>
        <w:t xml:space="preserve">, </w:t>
      </w:r>
      <w:r w:rsidRPr="002E4745">
        <w:rPr>
          <w:i/>
          <w:iCs/>
          <w:lang w:val="en-US"/>
          <w:rPrChange w:id="610" w:author="Burger, Axel" w:date="2023-05-26T16:30:00Z">
            <w:rPr>
              <w:i/>
              <w:iCs/>
            </w:rPr>
          </w:rPrChange>
        </w:rPr>
        <w:t>42</w:t>
      </w:r>
      <w:r w:rsidRPr="002E4745">
        <w:rPr>
          <w:lang w:val="en-US"/>
          <w:rPrChange w:id="611" w:author="Burger, Axel" w:date="2023-05-26T16:30:00Z">
            <w:rPr/>
          </w:rPrChange>
        </w:rPr>
        <w:t>(2), 252–258. https://doi.org/10.1016/j.jesp.2005.04.004</w:t>
      </w:r>
    </w:p>
    <w:p w14:paraId="52E526E6" w14:textId="77777777" w:rsidR="002E4745" w:rsidRPr="002E4745" w:rsidRDefault="002E4745" w:rsidP="002E4745">
      <w:pPr>
        <w:pStyle w:val="Literaturverzeichnis"/>
        <w:rPr>
          <w:lang w:val="en-US"/>
          <w:rPrChange w:id="612" w:author="Burger, Axel" w:date="2023-05-26T16:30:00Z">
            <w:rPr/>
          </w:rPrChange>
        </w:rPr>
      </w:pPr>
      <w:proofErr w:type="spellStart"/>
      <w:r w:rsidRPr="002E4745">
        <w:rPr>
          <w:lang w:val="en-US"/>
          <w:rPrChange w:id="613" w:author="Burger, Axel" w:date="2023-05-26T16:30:00Z">
            <w:rPr/>
          </w:rPrChange>
        </w:rPr>
        <w:t>Poteat</w:t>
      </w:r>
      <w:proofErr w:type="spellEnd"/>
      <w:r w:rsidRPr="002E4745">
        <w:rPr>
          <w:lang w:val="en-US"/>
          <w:rPrChange w:id="614" w:author="Burger, Axel" w:date="2023-05-26T16:30:00Z">
            <w:rPr/>
          </w:rPrChange>
        </w:rPr>
        <w:t xml:space="preserve">, V. P., &amp; </w:t>
      </w:r>
      <w:proofErr w:type="spellStart"/>
      <w:r w:rsidRPr="002E4745">
        <w:rPr>
          <w:lang w:val="en-US"/>
          <w:rPrChange w:id="615" w:author="Burger, Axel" w:date="2023-05-26T16:30:00Z">
            <w:rPr/>
          </w:rPrChange>
        </w:rPr>
        <w:t>Mereish</w:t>
      </w:r>
      <w:proofErr w:type="spellEnd"/>
      <w:r w:rsidRPr="002E4745">
        <w:rPr>
          <w:lang w:val="en-US"/>
          <w:rPrChange w:id="616" w:author="Burger, Axel" w:date="2023-05-26T16:30:00Z">
            <w:rPr/>
          </w:rPrChange>
        </w:rPr>
        <w:t xml:space="preserve">, E. H. (2012). (Dis)similarity Between Liberals and Conservatives: Predicting Variability in Group Differences on Abortion and Same-Sex Marriage Rights Attitudes. </w:t>
      </w:r>
      <w:r w:rsidRPr="002E4745">
        <w:rPr>
          <w:i/>
          <w:iCs/>
          <w:lang w:val="en-US"/>
          <w:rPrChange w:id="617" w:author="Burger, Axel" w:date="2023-05-26T16:30:00Z">
            <w:rPr>
              <w:i/>
              <w:iCs/>
            </w:rPr>
          </w:rPrChange>
        </w:rPr>
        <w:t>Basic and Applied Social Psychology</w:t>
      </w:r>
      <w:r w:rsidRPr="002E4745">
        <w:rPr>
          <w:lang w:val="en-US"/>
          <w:rPrChange w:id="618" w:author="Burger, Axel" w:date="2023-05-26T16:30:00Z">
            <w:rPr/>
          </w:rPrChange>
        </w:rPr>
        <w:t xml:space="preserve">, </w:t>
      </w:r>
      <w:r w:rsidRPr="002E4745">
        <w:rPr>
          <w:i/>
          <w:iCs/>
          <w:lang w:val="en-US"/>
          <w:rPrChange w:id="619" w:author="Burger, Axel" w:date="2023-05-26T16:30:00Z">
            <w:rPr>
              <w:i/>
              <w:iCs/>
            </w:rPr>
          </w:rPrChange>
        </w:rPr>
        <w:t>34</w:t>
      </w:r>
      <w:r w:rsidRPr="002E4745">
        <w:rPr>
          <w:lang w:val="en-US"/>
          <w:rPrChange w:id="620" w:author="Burger, Axel" w:date="2023-05-26T16:30:00Z">
            <w:rPr/>
          </w:rPrChange>
        </w:rPr>
        <w:t>(1), 56–65. https://doi.org/10.1080/01973533.2011.637852</w:t>
      </w:r>
    </w:p>
    <w:p w14:paraId="3C1219ED" w14:textId="77777777" w:rsidR="002E4745" w:rsidRPr="002E4745" w:rsidRDefault="002E4745" w:rsidP="002E4745">
      <w:pPr>
        <w:pStyle w:val="Literaturverzeichnis"/>
        <w:rPr>
          <w:lang w:val="en-US"/>
          <w:rPrChange w:id="621" w:author="Burger, Axel" w:date="2023-05-26T16:30:00Z">
            <w:rPr/>
          </w:rPrChange>
        </w:rPr>
      </w:pPr>
      <w:r w:rsidRPr="002E4745">
        <w:rPr>
          <w:lang w:val="en-US"/>
          <w:rPrChange w:id="622" w:author="Burger, Axel" w:date="2023-05-26T16:30:00Z">
            <w:rPr/>
          </w:rPrChange>
        </w:rPr>
        <w:t xml:space="preserve">Rees, L., Rothman, N. B., </w:t>
      </w:r>
      <w:proofErr w:type="spellStart"/>
      <w:r w:rsidRPr="002E4745">
        <w:rPr>
          <w:lang w:val="en-US"/>
          <w:rPrChange w:id="623" w:author="Burger, Axel" w:date="2023-05-26T16:30:00Z">
            <w:rPr/>
          </w:rPrChange>
        </w:rPr>
        <w:t>Lehavy</w:t>
      </w:r>
      <w:proofErr w:type="spellEnd"/>
      <w:r w:rsidRPr="002E4745">
        <w:rPr>
          <w:lang w:val="en-US"/>
          <w:rPrChange w:id="624" w:author="Burger, Axel" w:date="2023-05-26T16:30:00Z">
            <w:rPr/>
          </w:rPrChange>
        </w:rPr>
        <w:t xml:space="preserve">, R., &amp; Sanchez-Burks, J. (2013). The ambivalent mind can be a wise mind: Emotional ambivalence increases judgment accuracy. </w:t>
      </w:r>
      <w:r w:rsidRPr="002E4745">
        <w:rPr>
          <w:i/>
          <w:iCs/>
          <w:lang w:val="en-US"/>
          <w:rPrChange w:id="625" w:author="Burger, Axel" w:date="2023-05-26T16:30:00Z">
            <w:rPr>
              <w:i/>
              <w:iCs/>
            </w:rPr>
          </w:rPrChange>
        </w:rPr>
        <w:t>Journal of Experimental Social Psychology</w:t>
      </w:r>
      <w:r w:rsidRPr="002E4745">
        <w:rPr>
          <w:lang w:val="en-US"/>
          <w:rPrChange w:id="626" w:author="Burger, Axel" w:date="2023-05-26T16:30:00Z">
            <w:rPr/>
          </w:rPrChange>
        </w:rPr>
        <w:t xml:space="preserve">, </w:t>
      </w:r>
      <w:r w:rsidRPr="002E4745">
        <w:rPr>
          <w:i/>
          <w:iCs/>
          <w:lang w:val="en-US"/>
          <w:rPrChange w:id="627" w:author="Burger, Axel" w:date="2023-05-26T16:30:00Z">
            <w:rPr>
              <w:i/>
              <w:iCs/>
            </w:rPr>
          </w:rPrChange>
        </w:rPr>
        <w:t>49</w:t>
      </w:r>
      <w:r w:rsidRPr="002E4745">
        <w:rPr>
          <w:lang w:val="en-US"/>
          <w:rPrChange w:id="628" w:author="Burger, Axel" w:date="2023-05-26T16:30:00Z">
            <w:rPr/>
          </w:rPrChange>
        </w:rPr>
        <w:t>(3), 360–367. https://doi.org/10.1016/j.jesp.2012.12.017</w:t>
      </w:r>
    </w:p>
    <w:p w14:paraId="1D7960CE" w14:textId="77777777" w:rsidR="002E4745" w:rsidRPr="002E4745" w:rsidRDefault="002E4745" w:rsidP="002E4745">
      <w:pPr>
        <w:pStyle w:val="Literaturverzeichnis"/>
        <w:rPr>
          <w:lang w:val="en-US"/>
          <w:rPrChange w:id="629" w:author="Burger, Axel" w:date="2023-05-26T16:30:00Z">
            <w:rPr/>
          </w:rPrChange>
        </w:rPr>
      </w:pPr>
      <w:r w:rsidRPr="002E4745">
        <w:rPr>
          <w:lang w:val="en-US"/>
          <w:rPrChange w:id="630" w:author="Burger, Axel" w:date="2023-05-26T16:30:00Z">
            <w:rPr/>
          </w:rPrChange>
        </w:rPr>
        <w:t xml:space="preserve">Robison, J. (2021). What’s the Value of Partisan Loyalty? Partisan Ambivalence, Motivated Reasoning, and Correct Voting in U.S. Presidential Elections. </w:t>
      </w:r>
      <w:r w:rsidRPr="002E4745">
        <w:rPr>
          <w:i/>
          <w:iCs/>
          <w:lang w:val="en-US"/>
          <w:rPrChange w:id="631" w:author="Burger, Axel" w:date="2023-05-26T16:30:00Z">
            <w:rPr>
              <w:i/>
              <w:iCs/>
            </w:rPr>
          </w:rPrChange>
        </w:rPr>
        <w:t>Political Psychology</w:t>
      </w:r>
      <w:r w:rsidRPr="002E4745">
        <w:rPr>
          <w:lang w:val="en-US"/>
          <w:rPrChange w:id="632" w:author="Burger, Axel" w:date="2023-05-26T16:30:00Z">
            <w:rPr/>
          </w:rPrChange>
        </w:rPr>
        <w:t xml:space="preserve">, </w:t>
      </w:r>
      <w:r w:rsidRPr="002E4745">
        <w:rPr>
          <w:i/>
          <w:iCs/>
          <w:lang w:val="en-US"/>
          <w:rPrChange w:id="633" w:author="Burger, Axel" w:date="2023-05-26T16:30:00Z">
            <w:rPr>
              <w:i/>
              <w:iCs/>
            </w:rPr>
          </w:rPrChange>
        </w:rPr>
        <w:t>42</w:t>
      </w:r>
      <w:r w:rsidRPr="002E4745">
        <w:rPr>
          <w:lang w:val="en-US"/>
          <w:rPrChange w:id="634" w:author="Burger, Axel" w:date="2023-05-26T16:30:00Z">
            <w:rPr/>
          </w:rPrChange>
        </w:rPr>
        <w:t>(6), 977–993. https://doi.org/10.1111/pops.12729</w:t>
      </w:r>
    </w:p>
    <w:p w14:paraId="54839228" w14:textId="77777777" w:rsidR="002E4745" w:rsidRPr="002E4745" w:rsidRDefault="002E4745" w:rsidP="002E4745">
      <w:pPr>
        <w:pStyle w:val="Literaturverzeichnis"/>
        <w:rPr>
          <w:lang w:val="en-US"/>
          <w:rPrChange w:id="635" w:author="Burger, Axel" w:date="2023-05-26T16:30:00Z">
            <w:rPr/>
          </w:rPrChange>
        </w:rPr>
      </w:pPr>
      <w:proofErr w:type="spellStart"/>
      <w:r w:rsidRPr="002E4745">
        <w:rPr>
          <w:lang w:val="en-US"/>
          <w:rPrChange w:id="636" w:author="Burger, Axel" w:date="2023-05-26T16:30:00Z">
            <w:rPr/>
          </w:rPrChange>
        </w:rPr>
        <w:t>Rollwage</w:t>
      </w:r>
      <w:proofErr w:type="spellEnd"/>
      <w:r w:rsidRPr="002E4745">
        <w:rPr>
          <w:lang w:val="en-US"/>
          <w:rPrChange w:id="637" w:author="Burger, Axel" w:date="2023-05-26T16:30:00Z">
            <w:rPr/>
          </w:rPrChange>
        </w:rPr>
        <w:t xml:space="preserve">, M., Dolan, R. J., &amp; Fleming, S. M. (2018). Metacognitive Failure as a Feature of Those Holding Radical Beliefs. </w:t>
      </w:r>
      <w:r w:rsidRPr="002E4745">
        <w:rPr>
          <w:i/>
          <w:iCs/>
          <w:lang w:val="en-US"/>
          <w:rPrChange w:id="638" w:author="Burger, Axel" w:date="2023-05-26T16:30:00Z">
            <w:rPr>
              <w:i/>
              <w:iCs/>
            </w:rPr>
          </w:rPrChange>
        </w:rPr>
        <w:t>Current Biology</w:t>
      </w:r>
      <w:r w:rsidRPr="002E4745">
        <w:rPr>
          <w:lang w:val="en-US"/>
          <w:rPrChange w:id="639" w:author="Burger, Axel" w:date="2023-05-26T16:30:00Z">
            <w:rPr/>
          </w:rPrChange>
        </w:rPr>
        <w:t xml:space="preserve">, </w:t>
      </w:r>
      <w:r w:rsidRPr="002E4745">
        <w:rPr>
          <w:i/>
          <w:iCs/>
          <w:lang w:val="en-US"/>
          <w:rPrChange w:id="640" w:author="Burger, Axel" w:date="2023-05-26T16:30:00Z">
            <w:rPr>
              <w:i/>
              <w:iCs/>
            </w:rPr>
          </w:rPrChange>
        </w:rPr>
        <w:t>28</w:t>
      </w:r>
      <w:r w:rsidRPr="002E4745">
        <w:rPr>
          <w:lang w:val="en-US"/>
          <w:rPrChange w:id="641" w:author="Burger, Axel" w:date="2023-05-26T16:30:00Z">
            <w:rPr/>
          </w:rPrChange>
        </w:rPr>
        <w:t>(24), 4014-4021.e8. https://doi.org/10.1016/j.cub.2018.10.053</w:t>
      </w:r>
    </w:p>
    <w:p w14:paraId="568AE1C5" w14:textId="77777777" w:rsidR="002E4745" w:rsidRPr="002E4745" w:rsidRDefault="002E4745" w:rsidP="002E4745">
      <w:pPr>
        <w:pStyle w:val="Literaturverzeichnis"/>
        <w:rPr>
          <w:lang w:val="en-US"/>
          <w:rPrChange w:id="642" w:author="Burger, Axel" w:date="2023-05-26T16:30:00Z">
            <w:rPr/>
          </w:rPrChange>
        </w:rPr>
      </w:pPr>
      <w:r w:rsidRPr="002E4745">
        <w:rPr>
          <w:lang w:val="en-US"/>
          <w:rPrChange w:id="643" w:author="Burger, Axel" w:date="2023-05-26T16:30:00Z">
            <w:rPr/>
          </w:rPrChange>
        </w:rPr>
        <w:t xml:space="preserve">Rosenberg, M. J., &amp; </w:t>
      </w:r>
      <w:proofErr w:type="spellStart"/>
      <w:r w:rsidRPr="002E4745">
        <w:rPr>
          <w:lang w:val="en-US"/>
          <w:rPrChange w:id="644" w:author="Burger, Axel" w:date="2023-05-26T16:30:00Z">
            <w:rPr/>
          </w:rPrChange>
        </w:rPr>
        <w:t>Hovland</w:t>
      </w:r>
      <w:proofErr w:type="spellEnd"/>
      <w:r w:rsidRPr="002E4745">
        <w:rPr>
          <w:lang w:val="en-US"/>
          <w:rPrChange w:id="645" w:author="Burger, Axel" w:date="2023-05-26T16:30:00Z">
            <w:rPr/>
          </w:rPrChange>
        </w:rPr>
        <w:t xml:space="preserve">, C. I. (1960). Cognitive, Affective, and Behavioral Components of Attitudes. In M. J. Rosenberg, C. I. </w:t>
      </w:r>
      <w:proofErr w:type="spellStart"/>
      <w:r w:rsidRPr="002E4745">
        <w:rPr>
          <w:lang w:val="en-US"/>
          <w:rPrChange w:id="646" w:author="Burger, Axel" w:date="2023-05-26T16:30:00Z">
            <w:rPr/>
          </w:rPrChange>
        </w:rPr>
        <w:t>Hovland</w:t>
      </w:r>
      <w:proofErr w:type="spellEnd"/>
      <w:r w:rsidRPr="002E4745">
        <w:rPr>
          <w:lang w:val="en-US"/>
          <w:rPrChange w:id="647" w:author="Burger, Axel" w:date="2023-05-26T16:30:00Z">
            <w:rPr/>
          </w:rPrChange>
        </w:rPr>
        <w:t xml:space="preserve">, W. J. McGuire, R. P. Abelson, &amp; J. W. Brehm (Eds.), </w:t>
      </w:r>
      <w:r w:rsidRPr="002E4745">
        <w:rPr>
          <w:i/>
          <w:iCs/>
          <w:lang w:val="en-US"/>
          <w:rPrChange w:id="648" w:author="Burger, Axel" w:date="2023-05-26T16:30:00Z">
            <w:rPr>
              <w:i/>
              <w:iCs/>
            </w:rPr>
          </w:rPrChange>
        </w:rPr>
        <w:t>Attitude Organization and Change: An Analysis of Consistency among Attitude Component</w:t>
      </w:r>
      <w:r w:rsidRPr="002E4745">
        <w:rPr>
          <w:lang w:val="en-US"/>
          <w:rPrChange w:id="649" w:author="Burger, Axel" w:date="2023-05-26T16:30:00Z">
            <w:rPr/>
          </w:rPrChange>
        </w:rPr>
        <w:t xml:space="preserve"> (pp. 1–14). Yale University Press.</w:t>
      </w:r>
    </w:p>
    <w:p w14:paraId="29042938" w14:textId="77777777" w:rsidR="002E4745" w:rsidRPr="002E4745" w:rsidRDefault="002E4745" w:rsidP="002E4745">
      <w:pPr>
        <w:pStyle w:val="Literaturverzeichnis"/>
        <w:rPr>
          <w:lang w:val="en-US"/>
          <w:rPrChange w:id="650" w:author="Burger, Axel" w:date="2023-05-26T16:30:00Z">
            <w:rPr/>
          </w:rPrChange>
        </w:rPr>
      </w:pPr>
      <w:r w:rsidRPr="002E4745">
        <w:rPr>
          <w:lang w:val="en-US"/>
          <w:rPrChange w:id="651" w:author="Burger, Axel" w:date="2023-05-26T16:30:00Z">
            <w:rPr/>
          </w:rPrChange>
        </w:rPr>
        <w:t xml:space="preserve">Rothman, N. B., Pratt, M. G., Rees, L., &amp; </w:t>
      </w:r>
      <w:proofErr w:type="spellStart"/>
      <w:r w:rsidRPr="002E4745">
        <w:rPr>
          <w:lang w:val="en-US"/>
          <w:rPrChange w:id="652" w:author="Burger, Axel" w:date="2023-05-26T16:30:00Z">
            <w:rPr/>
          </w:rPrChange>
        </w:rPr>
        <w:t>Vogus</w:t>
      </w:r>
      <w:proofErr w:type="spellEnd"/>
      <w:r w:rsidRPr="002E4745">
        <w:rPr>
          <w:lang w:val="en-US"/>
          <w:rPrChange w:id="653" w:author="Burger, Axel" w:date="2023-05-26T16:30:00Z">
            <w:rPr/>
          </w:rPrChange>
        </w:rPr>
        <w:t xml:space="preserve">, T. J. (2017). Understanding the Dual Nature of Ambivalence: Why and When Ambivalence Leads to Good and Bad Outcomes. </w:t>
      </w:r>
      <w:r w:rsidRPr="002E4745">
        <w:rPr>
          <w:i/>
          <w:iCs/>
          <w:lang w:val="en-US"/>
          <w:rPrChange w:id="654" w:author="Burger, Axel" w:date="2023-05-26T16:30:00Z">
            <w:rPr>
              <w:i/>
              <w:iCs/>
            </w:rPr>
          </w:rPrChange>
        </w:rPr>
        <w:t>Academy of Management Annals</w:t>
      </w:r>
      <w:r w:rsidRPr="002E4745">
        <w:rPr>
          <w:lang w:val="en-US"/>
          <w:rPrChange w:id="655" w:author="Burger, Axel" w:date="2023-05-26T16:30:00Z">
            <w:rPr/>
          </w:rPrChange>
        </w:rPr>
        <w:t xml:space="preserve">, </w:t>
      </w:r>
      <w:r w:rsidRPr="002E4745">
        <w:rPr>
          <w:i/>
          <w:iCs/>
          <w:lang w:val="en-US"/>
          <w:rPrChange w:id="656" w:author="Burger, Axel" w:date="2023-05-26T16:30:00Z">
            <w:rPr>
              <w:i/>
              <w:iCs/>
            </w:rPr>
          </w:rPrChange>
        </w:rPr>
        <w:t>11</w:t>
      </w:r>
      <w:r w:rsidRPr="002E4745">
        <w:rPr>
          <w:lang w:val="en-US"/>
          <w:rPrChange w:id="657" w:author="Burger, Axel" w:date="2023-05-26T16:30:00Z">
            <w:rPr/>
          </w:rPrChange>
        </w:rPr>
        <w:t>(1), 33–72. https://doi.org/10.5465/annals.2014.0066</w:t>
      </w:r>
    </w:p>
    <w:p w14:paraId="1FAE1D57" w14:textId="77777777" w:rsidR="002E4745" w:rsidRPr="002E4745" w:rsidRDefault="002E4745" w:rsidP="002E4745">
      <w:pPr>
        <w:pStyle w:val="Literaturverzeichnis"/>
        <w:rPr>
          <w:lang w:val="en-US"/>
          <w:rPrChange w:id="658" w:author="Burger, Axel" w:date="2023-05-26T16:30:00Z">
            <w:rPr/>
          </w:rPrChange>
        </w:rPr>
      </w:pPr>
      <w:r w:rsidRPr="002E4745">
        <w:rPr>
          <w:lang w:val="en-US"/>
          <w:rPrChange w:id="659" w:author="Burger, Axel" w:date="2023-05-26T16:30:00Z">
            <w:rPr/>
          </w:rPrChange>
        </w:rPr>
        <w:t xml:space="preserve">Rudolph, T. J. (2011). The Dynamics of Ambivalence. </w:t>
      </w:r>
      <w:r w:rsidRPr="002E4745">
        <w:rPr>
          <w:i/>
          <w:iCs/>
          <w:lang w:val="en-US"/>
          <w:rPrChange w:id="660" w:author="Burger, Axel" w:date="2023-05-26T16:30:00Z">
            <w:rPr>
              <w:i/>
              <w:iCs/>
            </w:rPr>
          </w:rPrChange>
        </w:rPr>
        <w:t>American Journal of Political Science</w:t>
      </w:r>
      <w:r w:rsidRPr="002E4745">
        <w:rPr>
          <w:lang w:val="en-US"/>
          <w:rPrChange w:id="661" w:author="Burger, Axel" w:date="2023-05-26T16:30:00Z">
            <w:rPr/>
          </w:rPrChange>
        </w:rPr>
        <w:t xml:space="preserve">, </w:t>
      </w:r>
      <w:r w:rsidRPr="002E4745">
        <w:rPr>
          <w:i/>
          <w:iCs/>
          <w:lang w:val="en-US"/>
          <w:rPrChange w:id="662" w:author="Burger, Axel" w:date="2023-05-26T16:30:00Z">
            <w:rPr>
              <w:i/>
              <w:iCs/>
            </w:rPr>
          </w:rPrChange>
        </w:rPr>
        <w:t>55</w:t>
      </w:r>
      <w:r w:rsidRPr="002E4745">
        <w:rPr>
          <w:lang w:val="en-US"/>
          <w:rPrChange w:id="663" w:author="Burger, Axel" w:date="2023-05-26T16:30:00Z">
            <w:rPr/>
          </w:rPrChange>
        </w:rPr>
        <w:t>(3), 561–573. https://doi.org/10.1111/j.1540-5907.2010.00505.x</w:t>
      </w:r>
    </w:p>
    <w:p w14:paraId="75A85DD5" w14:textId="77777777" w:rsidR="002E4745" w:rsidRPr="002E4745" w:rsidRDefault="002E4745" w:rsidP="002E4745">
      <w:pPr>
        <w:pStyle w:val="Literaturverzeichnis"/>
        <w:rPr>
          <w:lang w:val="en-US"/>
          <w:rPrChange w:id="664" w:author="Burger, Axel" w:date="2023-05-26T16:30:00Z">
            <w:rPr/>
          </w:rPrChange>
        </w:rPr>
      </w:pPr>
      <w:r w:rsidRPr="002E4745">
        <w:rPr>
          <w:lang w:val="en-US"/>
          <w:rPrChange w:id="665" w:author="Burger, Axel" w:date="2023-05-26T16:30:00Z">
            <w:rPr/>
          </w:rPrChange>
        </w:rPr>
        <w:t xml:space="preserve">Rudolph, T. J., &amp; Popp, E. (2007). An Information Processing Theory of Ambivalence. </w:t>
      </w:r>
      <w:r w:rsidRPr="002E4745">
        <w:rPr>
          <w:i/>
          <w:iCs/>
          <w:lang w:val="en-US"/>
          <w:rPrChange w:id="666" w:author="Burger, Axel" w:date="2023-05-26T16:30:00Z">
            <w:rPr>
              <w:i/>
              <w:iCs/>
            </w:rPr>
          </w:rPrChange>
        </w:rPr>
        <w:t>Political Psychology</w:t>
      </w:r>
      <w:r w:rsidRPr="002E4745">
        <w:rPr>
          <w:lang w:val="en-US"/>
          <w:rPrChange w:id="667" w:author="Burger, Axel" w:date="2023-05-26T16:30:00Z">
            <w:rPr/>
          </w:rPrChange>
        </w:rPr>
        <w:t xml:space="preserve">, </w:t>
      </w:r>
      <w:r w:rsidRPr="002E4745">
        <w:rPr>
          <w:i/>
          <w:iCs/>
          <w:lang w:val="en-US"/>
          <w:rPrChange w:id="668" w:author="Burger, Axel" w:date="2023-05-26T16:30:00Z">
            <w:rPr>
              <w:i/>
              <w:iCs/>
            </w:rPr>
          </w:rPrChange>
        </w:rPr>
        <w:t>28</w:t>
      </w:r>
      <w:r w:rsidRPr="002E4745">
        <w:rPr>
          <w:lang w:val="en-US"/>
          <w:rPrChange w:id="669" w:author="Burger, Axel" w:date="2023-05-26T16:30:00Z">
            <w:rPr/>
          </w:rPrChange>
        </w:rPr>
        <w:t>(5), 563–585. https://doi.org/10.1111/j.1467-9221.2007.00590.x</w:t>
      </w:r>
    </w:p>
    <w:p w14:paraId="57249C4E" w14:textId="77777777" w:rsidR="002E4745" w:rsidRPr="002E4745" w:rsidRDefault="002E4745" w:rsidP="002E4745">
      <w:pPr>
        <w:pStyle w:val="Literaturverzeichnis"/>
        <w:rPr>
          <w:lang w:val="en-US"/>
        </w:rPr>
      </w:pPr>
      <w:r w:rsidRPr="002E4745">
        <w:rPr>
          <w:lang w:val="en-US"/>
          <w:rPrChange w:id="670" w:author="Burger, Axel" w:date="2023-05-26T16:30:00Z">
            <w:rPr/>
          </w:rPrChange>
        </w:rPr>
        <w:lastRenderedPageBreak/>
        <w:t xml:space="preserve">Sargent, R. H., &amp; Newman, L. S. (2021). Conservatism and attitudinal ambivalence: Investigating conflicting findings. </w:t>
      </w:r>
      <w:r w:rsidRPr="002E4745">
        <w:rPr>
          <w:i/>
          <w:iCs/>
          <w:lang w:val="en-US"/>
        </w:rPr>
        <w:t>Personality and Individual Differences</w:t>
      </w:r>
      <w:r w:rsidRPr="002E4745">
        <w:rPr>
          <w:lang w:val="en-US"/>
        </w:rPr>
        <w:t>, 109996. https://doi.org/10.1016/j.paid.2020.109996</w:t>
      </w:r>
    </w:p>
    <w:p w14:paraId="328D33C7" w14:textId="77777777" w:rsidR="002E4745" w:rsidRPr="002E4745" w:rsidRDefault="002E4745" w:rsidP="002E4745">
      <w:pPr>
        <w:pStyle w:val="Literaturverzeichnis"/>
        <w:rPr>
          <w:lang w:val="en-US"/>
        </w:rPr>
      </w:pPr>
      <w:r w:rsidRPr="002E4745">
        <w:rPr>
          <w:lang w:val="en-US"/>
        </w:rPr>
        <w:t xml:space="preserve">Sawicki, V., Wegener, D. T., Clark, J. K., </w:t>
      </w:r>
      <w:proofErr w:type="spellStart"/>
      <w:r w:rsidRPr="002E4745">
        <w:rPr>
          <w:lang w:val="en-US"/>
        </w:rPr>
        <w:t>Fabrigar</w:t>
      </w:r>
      <w:proofErr w:type="spellEnd"/>
      <w:r w:rsidRPr="002E4745">
        <w:rPr>
          <w:lang w:val="en-US"/>
        </w:rPr>
        <w:t xml:space="preserve">, L. R., Smith, S. M., &amp; Bengal, S. T. (2011). Seeking Confirmation in Times of Doubt: Selective Exposure and the Motivational Strength of Weak Attitudes. </w:t>
      </w:r>
      <w:r w:rsidRPr="002E4745">
        <w:rPr>
          <w:i/>
          <w:iCs/>
          <w:lang w:val="en-US"/>
        </w:rPr>
        <w:t>Social Psychological and Personality Science</w:t>
      </w:r>
      <w:r w:rsidRPr="002E4745">
        <w:rPr>
          <w:lang w:val="en-US"/>
        </w:rPr>
        <w:t xml:space="preserve">, </w:t>
      </w:r>
      <w:r w:rsidRPr="002E4745">
        <w:rPr>
          <w:i/>
          <w:iCs/>
          <w:lang w:val="en-US"/>
        </w:rPr>
        <w:t>2</w:t>
      </w:r>
      <w:r w:rsidRPr="002E4745">
        <w:rPr>
          <w:lang w:val="en-US"/>
        </w:rPr>
        <w:t>(5), 540–546. https://doi.org/10.1177/1948550611400212</w:t>
      </w:r>
    </w:p>
    <w:p w14:paraId="6E083228" w14:textId="77777777" w:rsidR="002E4745" w:rsidRPr="002E4745" w:rsidRDefault="002E4745" w:rsidP="002E4745">
      <w:pPr>
        <w:pStyle w:val="Literaturverzeichnis"/>
        <w:rPr>
          <w:lang w:val="en-US"/>
        </w:rPr>
      </w:pPr>
      <w:r w:rsidRPr="002E4745">
        <w:rPr>
          <w:lang w:val="en-US"/>
        </w:rPr>
        <w:t xml:space="preserve">Sawicki, V., Wegener, D. T., Clark, J. K., </w:t>
      </w:r>
      <w:proofErr w:type="spellStart"/>
      <w:r w:rsidRPr="002E4745">
        <w:rPr>
          <w:lang w:val="en-US"/>
        </w:rPr>
        <w:t>Fabrigar</w:t>
      </w:r>
      <w:proofErr w:type="spellEnd"/>
      <w:r w:rsidRPr="002E4745">
        <w:rPr>
          <w:lang w:val="en-US"/>
        </w:rPr>
        <w:t xml:space="preserve">, L. R., Smith, S. M., &amp; </w:t>
      </w:r>
      <w:proofErr w:type="spellStart"/>
      <w:r w:rsidRPr="002E4745">
        <w:rPr>
          <w:lang w:val="en-US"/>
        </w:rPr>
        <w:t>Durso</w:t>
      </w:r>
      <w:proofErr w:type="spellEnd"/>
      <w:r w:rsidRPr="002E4745">
        <w:rPr>
          <w:lang w:val="en-US"/>
        </w:rPr>
        <w:t xml:space="preserve">, G. R. O. (2013). Feeling Conflicted and Seeking Information: When Ambivalence Enhances and Diminishes Selective Exposure to Attitude-Consistent Information. </w:t>
      </w:r>
      <w:r w:rsidRPr="002E4745">
        <w:rPr>
          <w:i/>
          <w:iCs/>
          <w:lang w:val="en-US"/>
        </w:rPr>
        <w:t>Personality and Social Psychology Bulletin</w:t>
      </w:r>
      <w:r w:rsidRPr="002E4745">
        <w:rPr>
          <w:lang w:val="en-US"/>
        </w:rPr>
        <w:t xml:space="preserve">, </w:t>
      </w:r>
      <w:r w:rsidRPr="002E4745">
        <w:rPr>
          <w:i/>
          <w:iCs/>
          <w:lang w:val="en-US"/>
        </w:rPr>
        <w:t>39</w:t>
      </w:r>
      <w:r w:rsidRPr="002E4745">
        <w:rPr>
          <w:lang w:val="en-US"/>
        </w:rPr>
        <w:t>(6), 735–747. https://doi.org/10.1177/0146167213481388</w:t>
      </w:r>
    </w:p>
    <w:p w14:paraId="4B7912B4" w14:textId="77777777" w:rsidR="002E4745" w:rsidRPr="002E4745" w:rsidRDefault="002E4745" w:rsidP="002E4745">
      <w:pPr>
        <w:pStyle w:val="Literaturverzeichnis"/>
        <w:rPr>
          <w:lang w:val="en-US"/>
        </w:rPr>
      </w:pPr>
      <w:r w:rsidRPr="002E4745">
        <w:rPr>
          <w:lang w:val="en-US"/>
        </w:rPr>
        <w:t xml:space="preserve">Schneider, I. K., </w:t>
      </w:r>
      <w:proofErr w:type="spellStart"/>
      <w:r w:rsidRPr="002E4745">
        <w:rPr>
          <w:lang w:val="en-US"/>
        </w:rPr>
        <w:t>Dorrough</w:t>
      </w:r>
      <w:proofErr w:type="spellEnd"/>
      <w:r w:rsidRPr="002E4745">
        <w:rPr>
          <w:lang w:val="en-US"/>
        </w:rPr>
        <w:t xml:space="preserve">, A. R., &amp; Frank, C. (2021). Ambivalence and Self-Reported Adherence to Recommendations to Reduce the Spread of COVID-19. </w:t>
      </w:r>
      <w:r w:rsidRPr="002E4745">
        <w:rPr>
          <w:i/>
          <w:iCs/>
          <w:lang w:val="en-US"/>
        </w:rPr>
        <w:t>Social Psychology</w:t>
      </w:r>
      <w:r w:rsidRPr="002E4745">
        <w:rPr>
          <w:lang w:val="en-US"/>
        </w:rPr>
        <w:t xml:space="preserve">, </w:t>
      </w:r>
      <w:r w:rsidRPr="002E4745">
        <w:rPr>
          <w:i/>
          <w:iCs/>
          <w:lang w:val="en-US"/>
        </w:rPr>
        <w:t>52</w:t>
      </w:r>
      <w:r w:rsidRPr="002E4745">
        <w:rPr>
          <w:lang w:val="en-US"/>
        </w:rPr>
        <w:t>(6), 362–374. https://doi.org/10.1027/1864-9335/a000465</w:t>
      </w:r>
    </w:p>
    <w:p w14:paraId="7ECF6C10" w14:textId="77777777" w:rsidR="002E4745" w:rsidRPr="002E4745" w:rsidRDefault="002E4745" w:rsidP="002E4745">
      <w:pPr>
        <w:pStyle w:val="Literaturverzeichnis"/>
        <w:rPr>
          <w:lang w:val="en-US"/>
        </w:rPr>
      </w:pPr>
      <w:r w:rsidRPr="002E4745">
        <w:rPr>
          <w:lang w:val="en-US"/>
        </w:rPr>
        <w:t xml:space="preserve">Schneider, I. K., </w:t>
      </w:r>
      <w:proofErr w:type="spellStart"/>
      <w:r w:rsidRPr="002E4745">
        <w:rPr>
          <w:lang w:val="en-US"/>
        </w:rPr>
        <w:t>Novin</w:t>
      </w:r>
      <w:proofErr w:type="spellEnd"/>
      <w:r w:rsidRPr="002E4745">
        <w:rPr>
          <w:lang w:val="en-US"/>
        </w:rPr>
        <w:t xml:space="preserve">, S., </w:t>
      </w:r>
      <w:proofErr w:type="spellStart"/>
      <w:r w:rsidRPr="002E4745">
        <w:rPr>
          <w:lang w:val="en-US"/>
        </w:rPr>
        <w:t>Harreveld</w:t>
      </w:r>
      <w:proofErr w:type="spellEnd"/>
      <w:r w:rsidRPr="002E4745">
        <w:rPr>
          <w:lang w:val="en-US"/>
        </w:rPr>
        <w:t xml:space="preserve">, F., &amp; Genschow, O. (2021). Benefits of being ambivalent: The relationship between trait ambivalence and attribution biases. </w:t>
      </w:r>
      <w:r w:rsidRPr="002E4745">
        <w:rPr>
          <w:i/>
          <w:iCs/>
          <w:lang w:val="en-US"/>
        </w:rPr>
        <w:t>British Journal of Social Psychology</w:t>
      </w:r>
      <w:r w:rsidRPr="002E4745">
        <w:rPr>
          <w:lang w:val="en-US"/>
        </w:rPr>
        <w:t xml:space="preserve">, </w:t>
      </w:r>
      <w:r w:rsidRPr="002E4745">
        <w:rPr>
          <w:i/>
          <w:iCs/>
          <w:lang w:val="en-US"/>
        </w:rPr>
        <w:t>60</w:t>
      </w:r>
      <w:r w:rsidRPr="002E4745">
        <w:rPr>
          <w:lang w:val="en-US"/>
        </w:rPr>
        <w:t>(2), 570–586. https://doi.org/10.1111/bjso.12417</w:t>
      </w:r>
    </w:p>
    <w:p w14:paraId="7671987F" w14:textId="77777777" w:rsidR="002E4745" w:rsidRPr="002E4745" w:rsidRDefault="002E4745" w:rsidP="002E4745">
      <w:pPr>
        <w:pStyle w:val="Literaturverzeichnis"/>
        <w:rPr>
          <w:lang w:val="en-US"/>
        </w:rPr>
      </w:pPr>
      <w:r w:rsidRPr="002E4745">
        <w:rPr>
          <w:lang w:val="en-US"/>
        </w:rPr>
        <w:t xml:space="preserve">Schneider, I. K., </w:t>
      </w:r>
      <w:proofErr w:type="spellStart"/>
      <w:r w:rsidRPr="002E4745">
        <w:rPr>
          <w:lang w:val="en-US"/>
        </w:rPr>
        <w:t>Novin</w:t>
      </w:r>
      <w:proofErr w:type="spellEnd"/>
      <w:r w:rsidRPr="002E4745">
        <w:rPr>
          <w:lang w:val="en-US"/>
        </w:rPr>
        <w:t xml:space="preserve">, S., &amp; van </w:t>
      </w:r>
      <w:proofErr w:type="spellStart"/>
      <w:r w:rsidRPr="002E4745">
        <w:rPr>
          <w:lang w:val="en-US"/>
        </w:rPr>
        <w:t>Harreveld</w:t>
      </w:r>
      <w:proofErr w:type="spellEnd"/>
      <w:r w:rsidRPr="002E4745">
        <w:rPr>
          <w:lang w:val="en-US"/>
        </w:rPr>
        <w:t xml:space="preserve">, F. (2022). </w:t>
      </w:r>
      <w:r w:rsidRPr="002E4745">
        <w:rPr>
          <w:i/>
          <w:iCs/>
          <w:lang w:val="en-US"/>
        </w:rPr>
        <w:t>The Ambivalent Individual: Validation Studies for the Trait Ambivalence Scale</w:t>
      </w:r>
      <w:r w:rsidRPr="002E4745">
        <w:rPr>
          <w:lang w:val="en-US"/>
        </w:rPr>
        <w:t xml:space="preserve"> [Preprint]. Open Science Framework. https://doi.org/10.31219/osf.io/4cbex</w:t>
      </w:r>
    </w:p>
    <w:p w14:paraId="7EF4358C" w14:textId="77777777" w:rsidR="002E4745" w:rsidRPr="002E4745" w:rsidRDefault="002E4745" w:rsidP="002E4745">
      <w:pPr>
        <w:pStyle w:val="Literaturverzeichnis"/>
        <w:rPr>
          <w:lang w:val="en-US"/>
        </w:rPr>
      </w:pPr>
      <w:r w:rsidRPr="002E4745">
        <w:rPr>
          <w:lang w:val="en-US"/>
        </w:rPr>
        <w:t xml:space="preserve">Schneider, I. K., &amp; Schwarz, N. (2017). Mixed feelings: The case of ambivalence. </w:t>
      </w:r>
      <w:r w:rsidRPr="002E4745">
        <w:rPr>
          <w:i/>
          <w:iCs/>
          <w:lang w:val="en-US"/>
        </w:rPr>
        <w:t>Current Opinion in Behavioral Sciences</w:t>
      </w:r>
      <w:r w:rsidRPr="002E4745">
        <w:rPr>
          <w:lang w:val="en-US"/>
        </w:rPr>
        <w:t xml:space="preserve">, </w:t>
      </w:r>
      <w:r w:rsidRPr="002E4745">
        <w:rPr>
          <w:i/>
          <w:iCs/>
          <w:lang w:val="en-US"/>
        </w:rPr>
        <w:t>15</w:t>
      </w:r>
      <w:r w:rsidRPr="002E4745">
        <w:rPr>
          <w:lang w:val="en-US"/>
        </w:rPr>
        <w:t>, 39–45. https://doi.org/10.1016/j.cobeha.2017.05.012</w:t>
      </w:r>
    </w:p>
    <w:p w14:paraId="79B72DF9" w14:textId="77777777" w:rsidR="002E4745" w:rsidRPr="002E4745" w:rsidRDefault="002E4745" w:rsidP="002E4745">
      <w:pPr>
        <w:pStyle w:val="Literaturverzeichnis"/>
        <w:rPr>
          <w:lang w:val="en-US"/>
        </w:rPr>
      </w:pPr>
      <w:proofErr w:type="spellStart"/>
      <w:r w:rsidRPr="002E4745">
        <w:rPr>
          <w:lang w:val="en-US"/>
        </w:rPr>
        <w:t>Simonsohn</w:t>
      </w:r>
      <w:proofErr w:type="spellEnd"/>
      <w:r w:rsidRPr="002E4745">
        <w:rPr>
          <w:lang w:val="en-US"/>
        </w:rPr>
        <w:t xml:space="preserve">, U. (2018). Two Lines: A Valid Alternative to the Invalid Testing of U-Shaped Relationships With Quadratic Regressions. </w:t>
      </w:r>
      <w:r w:rsidRPr="002E4745">
        <w:rPr>
          <w:i/>
          <w:iCs/>
          <w:lang w:val="en-US"/>
        </w:rPr>
        <w:t>Advances in Methods and Practices in Psychological Science</w:t>
      </w:r>
      <w:r w:rsidRPr="002E4745">
        <w:rPr>
          <w:lang w:val="en-US"/>
        </w:rPr>
        <w:t xml:space="preserve">, </w:t>
      </w:r>
      <w:r w:rsidRPr="002E4745">
        <w:rPr>
          <w:i/>
          <w:iCs/>
          <w:lang w:val="en-US"/>
        </w:rPr>
        <w:t>1</w:t>
      </w:r>
      <w:r w:rsidRPr="002E4745">
        <w:rPr>
          <w:lang w:val="en-US"/>
        </w:rPr>
        <w:t>(4), 538–555. https://doi.org/10.1177/2515245918805755</w:t>
      </w:r>
    </w:p>
    <w:p w14:paraId="036B9BE0" w14:textId="77777777" w:rsidR="002E4745" w:rsidRPr="002E4745" w:rsidRDefault="002E4745" w:rsidP="002E4745">
      <w:pPr>
        <w:pStyle w:val="Literaturverzeichnis"/>
        <w:rPr>
          <w:lang w:val="en-US"/>
        </w:rPr>
      </w:pPr>
      <w:r w:rsidRPr="002E4745">
        <w:rPr>
          <w:lang w:val="en-US"/>
        </w:rPr>
        <w:lastRenderedPageBreak/>
        <w:t xml:space="preserve">Stanley, D. (2021). </w:t>
      </w:r>
      <w:proofErr w:type="spellStart"/>
      <w:r w:rsidRPr="002E4745">
        <w:rPr>
          <w:i/>
          <w:iCs/>
          <w:lang w:val="en-US"/>
        </w:rPr>
        <w:t>apaTables</w:t>
      </w:r>
      <w:proofErr w:type="spellEnd"/>
      <w:r w:rsidRPr="002E4745">
        <w:rPr>
          <w:i/>
          <w:iCs/>
          <w:lang w:val="en-US"/>
        </w:rPr>
        <w:t>: Create American Psychological Association (APA) Style Tables</w:t>
      </w:r>
      <w:r w:rsidRPr="002E4745">
        <w:rPr>
          <w:lang w:val="en-US"/>
        </w:rPr>
        <w:t xml:space="preserve"> (2.0.8). https://CRAN.R-project.org/package=apaTables</w:t>
      </w:r>
    </w:p>
    <w:p w14:paraId="5247A1F0" w14:textId="77777777" w:rsidR="002E4745" w:rsidRPr="002E4745" w:rsidRDefault="002E4745" w:rsidP="002E4745">
      <w:pPr>
        <w:pStyle w:val="Literaturverzeichnis"/>
        <w:rPr>
          <w:lang w:val="en-US"/>
        </w:rPr>
      </w:pPr>
      <w:proofErr w:type="spellStart"/>
      <w:r w:rsidRPr="002E4745">
        <w:rPr>
          <w:lang w:val="en-US"/>
        </w:rPr>
        <w:t>Tetlock</w:t>
      </w:r>
      <w:proofErr w:type="spellEnd"/>
      <w:r w:rsidRPr="002E4745">
        <w:rPr>
          <w:lang w:val="en-US"/>
        </w:rPr>
        <w:t xml:space="preserve">, P. E. (1983). Cognitive style and political ideology. </w:t>
      </w:r>
      <w:r w:rsidRPr="002E4745">
        <w:rPr>
          <w:i/>
          <w:iCs/>
          <w:lang w:val="en-US"/>
        </w:rPr>
        <w:t>Journal of Personality and Social Psychology</w:t>
      </w:r>
      <w:r w:rsidRPr="002E4745">
        <w:rPr>
          <w:lang w:val="en-US"/>
        </w:rPr>
        <w:t xml:space="preserve">, </w:t>
      </w:r>
      <w:r w:rsidRPr="002E4745">
        <w:rPr>
          <w:i/>
          <w:iCs/>
          <w:lang w:val="en-US"/>
        </w:rPr>
        <w:t>45</w:t>
      </w:r>
      <w:r w:rsidRPr="002E4745">
        <w:rPr>
          <w:lang w:val="en-US"/>
        </w:rPr>
        <w:t>(1), 118–126. https://doi.org/10.1037/0022-3514.45.1.118</w:t>
      </w:r>
    </w:p>
    <w:p w14:paraId="211C4B8E" w14:textId="77777777" w:rsidR="002E4745" w:rsidRPr="002E4745" w:rsidRDefault="002E4745" w:rsidP="002E4745">
      <w:pPr>
        <w:pStyle w:val="Literaturverzeichnis"/>
        <w:rPr>
          <w:lang w:val="en-US"/>
        </w:rPr>
      </w:pPr>
      <w:r w:rsidRPr="002E4745">
        <w:rPr>
          <w:lang w:val="en-US"/>
        </w:rPr>
        <w:t xml:space="preserve">Thompson, M. M., Zanna, M. P., &amp; Griffin, D. W. (1995). Let’s not be indifferent about (attitudinal) ambivalence. In R. E. Petty &amp; J. A. Krosnick (Eds.), </w:t>
      </w:r>
      <w:r w:rsidRPr="002E4745">
        <w:rPr>
          <w:i/>
          <w:iCs/>
          <w:lang w:val="en-US"/>
        </w:rPr>
        <w:t>Attitude strength: Antecedents and consequences</w:t>
      </w:r>
      <w:r w:rsidRPr="002E4745">
        <w:rPr>
          <w:lang w:val="en-US"/>
        </w:rPr>
        <w:t xml:space="preserve"> (pp. 361–386). Lawrence Erlbaum Associates, Inc.</w:t>
      </w:r>
    </w:p>
    <w:p w14:paraId="558B587B" w14:textId="77777777" w:rsidR="002E4745" w:rsidRPr="002E4745" w:rsidRDefault="002E4745" w:rsidP="002E4745">
      <w:pPr>
        <w:pStyle w:val="Literaturverzeichnis"/>
        <w:rPr>
          <w:lang w:val="en-US"/>
        </w:rPr>
      </w:pPr>
      <w:r w:rsidRPr="002E4745">
        <w:rPr>
          <w:lang w:val="en-US"/>
        </w:rPr>
        <w:t xml:space="preserve">Toner, K., Leary, M. R., Asher, M. W., &amp; </w:t>
      </w:r>
      <w:proofErr w:type="spellStart"/>
      <w:r w:rsidRPr="002E4745">
        <w:rPr>
          <w:lang w:val="en-US"/>
        </w:rPr>
        <w:t>Jongman</w:t>
      </w:r>
      <w:proofErr w:type="spellEnd"/>
      <w:r w:rsidRPr="002E4745">
        <w:rPr>
          <w:lang w:val="en-US"/>
        </w:rPr>
        <w:t xml:space="preserve">-Sereno, K. P. (2013). Feeling Superior Is a Bipartisan Issue: Extremity (Not Direction) of Political Views Predicts Perceived Belief Superiority. </w:t>
      </w:r>
      <w:r w:rsidRPr="002E4745">
        <w:rPr>
          <w:i/>
          <w:iCs/>
          <w:lang w:val="en-US"/>
        </w:rPr>
        <w:t>Psychological Science</w:t>
      </w:r>
      <w:r w:rsidRPr="002E4745">
        <w:rPr>
          <w:lang w:val="en-US"/>
        </w:rPr>
        <w:t xml:space="preserve">, </w:t>
      </w:r>
      <w:r w:rsidRPr="002E4745">
        <w:rPr>
          <w:i/>
          <w:iCs/>
          <w:lang w:val="en-US"/>
        </w:rPr>
        <w:t>24</w:t>
      </w:r>
      <w:r w:rsidRPr="002E4745">
        <w:rPr>
          <w:lang w:val="en-US"/>
        </w:rPr>
        <w:t>(12), 2454–2462. https://doi.org/10.1177/0956797613494848</w:t>
      </w:r>
    </w:p>
    <w:p w14:paraId="5DCE54FA" w14:textId="77777777" w:rsidR="002E4745" w:rsidRPr="002E4745" w:rsidRDefault="002E4745" w:rsidP="002E4745">
      <w:pPr>
        <w:pStyle w:val="Literaturverzeichnis"/>
        <w:rPr>
          <w:lang w:val="en-US"/>
        </w:rPr>
      </w:pPr>
      <w:r w:rsidRPr="002E4745">
        <w:rPr>
          <w:lang w:val="en-US"/>
        </w:rPr>
        <w:t xml:space="preserve">van </w:t>
      </w:r>
      <w:proofErr w:type="spellStart"/>
      <w:r w:rsidRPr="002E4745">
        <w:rPr>
          <w:lang w:val="en-US"/>
        </w:rPr>
        <w:t>Harreveld</w:t>
      </w:r>
      <w:proofErr w:type="spellEnd"/>
      <w:r w:rsidRPr="002E4745">
        <w:rPr>
          <w:lang w:val="en-US"/>
        </w:rPr>
        <w:t xml:space="preserve">, F., </w:t>
      </w:r>
      <w:proofErr w:type="spellStart"/>
      <w:r w:rsidRPr="002E4745">
        <w:rPr>
          <w:lang w:val="en-US"/>
        </w:rPr>
        <w:t>Nohlen</w:t>
      </w:r>
      <w:proofErr w:type="spellEnd"/>
      <w:r w:rsidRPr="002E4745">
        <w:rPr>
          <w:lang w:val="en-US"/>
        </w:rPr>
        <w:t xml:space="preserve">, H. U., &amp; Schneider, I. K. (2015). The ABC of Ambivalence. In </w:t>
      </w:r>
      <w:r w:rsidRPr="002E4745">
        <w:rPr>
          <w:i/>
          <w:iCs/>
          <w:lang w:val="en-US"/>
        </w:rPr>
        <w:t>Advances in Experimental Social Psychology</w:t>
      </w:r>
      <w:r w:rsidRPr="002E4745">
        <w:rPr>
          <w:lang w:val="en-US"/>
        </w:rPr>
        <w:t xml:space="preserve"> (Vol. 52, pp. 285–324). Elsevier. https://doi.org/10.1016/bs.aesp.2015.01.002</w:t>
      </w:r>
    </w:p>
    <w:p w14:paraId="4F9EE30C" w14:textId="77777777" w:rsidR="002E4745" w:rsidRPr="002E4745" w:rsidRDefault="002E4745" w:rsidP="002E4745">
      <w:pPr>
        <w:pStyle w:val="Literaturverzeichnis"/>
        <w:rPr>
          <w:lang w:val="en-US"/>
        </w:rPr>
      </w:pPr>
      <w:r>
        <w:t xml:space="preserve">Van Hiel, A., </w:t>
      </w:r>
      <w:proofErr w:type="spellStart"/>
      <w:r>
        <w:t>Onraet</w:t>
      </w:r>
      <w:proofErr w:type="spellEnd"/>
      <w:r>
        <w:t xml:space="preserve">, E., &amp; De </w:t>
      </w:r>
      <w:proofErr w:type="spellStart"/>
      <w:r>
        <w:t>Pauw</w:t>
      </w:r>
      <w:proofErr w:type="spellEnd"/>
      <w:r>
        <w:t xml:space="preserve">, S. (2010). </w:t>
      </w:r>
      <w:r w:rsidRPr="002E4745">
        <w:rPr>
          <w:lang w:val="en-US"/>
        </w:rPr>
        <w:t xml:space="preserve">The Relationship Between Social-Cultural Attitudes and Behavioral Measures of Cognitive Style: A Meta-Analytic Integration of Studies: Social-Cultural Attitudes and Cognitive Style. </w:t>
      </w:r>
      <w:r w:rsidRPr="002E4745">
        <w:rPr>
          <w:i/>
          <w:iCs/>
          <w:lang w:val="en-US"/>
        </w:rPr>
        <w:t>Journal of Personality</w:t>
      </w:r>
      <w:r w:rsidRPr="002E4745">
        <w:rPr>
          <w:lang w:val="en-US"/>
        </w:rPr>
        <w:t xml:space="preserve">, </w:t>
      </w:r>
      <w:r w:rsidRPr="002E4745">
        <w:rPr>
          <w:i/>
          <w:iCs/>
          <w:lang w:val="en-US"/>
        </w:rPr>
        <w:t>78</w:t>
      </w:r>
      <w:r w:rsidRPr="002E4745">
        <w:rPr>
          <w:lang w:val="en-US"/>
        </w:rPr>
        <w:t>(6), 1765–1800. https://doi.org/10.1111/j.1467-6494.2010.00669.x</w:t>
      </w:r>
    </w:p>
    <w:p w14:paraId="1D79103D" w14:textId="77777777" w:rsidR="002E4745" w:rsidRPr="002E4745" w:rsidRDefault="002E4745" w:rsidP="002E4745">
      <w:pPr>
        <w:pStyle w:val="Literaturverzeichnis"/>
        <w:rPr>
          <w:lang w:val="en-US"/>
        </w:rPr>
      </w:pPr>
      <w:r w:rsidRPr="002E4745">
        <w:rPr>
          <w:lang w:val="en-US"/>
        </w:rPr>
        <w:t xml:space="preserve">van </w:t>
      </w:r>
      <w:proofErr w:type="spellStart"/>
      <w:r w:rsidRPr="002E4745">
        <w:rPr>
          <w:lang w:val="en-US"/>
        </w:rPr>
        <w:t>Prooijen</w:t>
      </w:r>
      <w:proofErr w:type="spellEnd"/>
      <w:r w:rsidRPr="002E4745">
        <w:rPr>
          <w:lang w:val="en-US"/>
        </w:rPr>
        <w:t xml:space="preserve">, J.-W., &amp; </w:t>
      </w:r>
      <w:proofErr w:type="spellStart"/>
      <w:r w:rsidRPr="002E4745">
        <w:rPr>
          <w:lang w:val="en-US"/>
        </w:rPr>
        <w:t>Krouwel</w:t>
      </w:r>
      <w:proofErr w:type="spellEnd"/>
      <w:r w:rsidRPr="002E4745">
        <w:rPr>
          <w:lang w:val="en-US"/>
        </w:rPr>
        <w:t xml:space="preserve">, A. P. M. (2019). Psychological Features of Extreme Political Ideologies. </w:t>
      </w:r>
      <w:r w:rsidRPr="002E4745">
        <w:rPr>
          <w:i/>
          <w:iCs/>
          <w:lang w:val="en-US"/>
        </w:rPr>
        <w:t>Current Directions in Psychological Science</w:t>
      </w:r>
      <w:r w:rsidRPr="002E4745">
        <w:rPr>
          <w:lang w:val="en-US"/>
        </w:rPr>
        <w:t xml:space="preserve">, </w:t>
      </w:r>
      <w:r w:rsidRPr="002E4745">
        <w:rPr>
          <w:i/>
          <w:iCs/>
          <w:lang w:val="en-US"/>
        </w:rPr>
        <w:t>28</w:t>
      </w:r>
      <w:r w:rsidRPr="002E4745">
        <w:rPr>
          <w:lang w:val="en-US"/>
        </w:rPr>
        <w:t>(2), 159–163. https://doi.org/10.1177/0963721418817755</w:t>
      </w:r>
    </w:p>
    <w:p w14:paraId="4870B593" w14:textId="77777777" w:rsidR="002E4745" w:rsidRPr="002E4745" w:rsidRDefault="002E4745" w:rsidP="002E4745">
      <w:pPr>
        <w:pStyle w:val="Literaturverzeichnis"/>
        <w:rPr>
          <w:lang w:val="en-US"/>
        </w:rPr>
      </w:pPr>
      <w:proofErr w:type="spellStart"/>
      <w:r w:rsidRPr="002E4745">
        <w:rPr>
          <w:lang w:val="en-US"/>
        </w:rPr>
        <w:t>Zmigrod</w:t>
      </w:r>
      <w:proofErr w:type="spellEnd"/>
      <w:r w:rsidRPr="002E4745">
        <w:rPr>
          <w:lang w:val="en-US"/>
        </w:rPr>
        <w:t xml:space="preserve">, L. (2020). The role of cognitive rigidity in political ideologies: Theory, evidence, and future directions. </w:t>
      </w:r>
      <w:r w:rsidRPr="002E4745">
        <w:rPr>
          <w:i/>
          <w:iCs/>
          <w:lang w:val="en-US"/>
        </w:rPr>
        <w:t>Current Opinion in Behavioral Sciences</w:t>
      </w:r>
      <w:r w:rsidRPr="002E4745">
        <w:rPr>
          <w:lang w:val="en-US"/>
        </w:rPr>
        <w:t xml:space="preserve">, </w:t>
      </w:r>
      <w:r w:rsidRPr="002E4745">
        <w:rPr>
          <w:i/>
          <w:iCs/>
          <w:lang w:val="en-US"/>
        </w:rPr>
        <w:t>34</w:t>
      </w:r>
      <w:r w:rsidRPr="002E4745">
        <w:rPr>
          <w:lang w:val="en-US"/>
        </w:rPr>
        <w:t>, 34–39. https://doi.org/10.1016/j.cobeha.2019.10.016</w:t>
      </w:r>
    </w:p>
    <w:p w14:paraId="26F291D5" w14:textId="77777777" w:rsidR="002E4745" w:rsidRDefault="002E4745" w:rsidP="002E4745">
      <w:pPr>
        <w:pStyle w:val="Literaturverzeichnis"/>
      </w:pPr>
      <w:proofErr w:type="spellStart"/>
      <w:r w:rsidRPr="002E4745">
        <w:rPr>
          <w:lang w:val="en-US"/>
        </w:rPr>
        <w:t>Zmigrod</w:t>
      </w:r>
      <w:proofErr w:type="spellEnd"/>
      <w:r w:rsidRPr="002E4745">
        <w:rPr>
          <w:lang w:val="en-US"/>
        </w:rPr>
        <w:t xml:space="preserve">, L., </w:t>
      </w:r>
      <w:proofErr w:type="spellStart"/>
      <w:r w:rsidRPr="002E4745">
        <w:rPr>
          <w:lang w:val="en-US"/>
        </w:rPr>
        <w:t>Rentfrow</w:t>
      </w:r>
      <w:proofErr w:type="spellEnd"/>
      <w:r w:rsidRPr="002E4745">
        <w:rPr>
          <w:lang w:val="en-US"/>
        </w:rPr>
        <w:t xml:space="preserve">, P. J., &amp; Robbins, T. W. (2020). The partisan mind: Is extreme political partisanship related to cognitive inflexibility? </w:t>
      </w:r>
      <w:r>
        <w:rPr>
          <w:i/>
          <w:iCs/>
        </w:rPr>
        <w:t xml:space="preserve">Journal of Experimental </w:t>
      </w:r>
      <w:proofErr w:type="spellStart"/>
      <w:r>
        <w:rPr>
          <w:i/>
          <w:iCs/>
        </w:rPr>
        <w:t>Psychology</w:t>
      </w:r>
      <w:proofErr w:type="spellEnd"/>
      <w:r>
        <w:rPr>
          <w:i/>
          <w:iCs/>
        </w:rPr>
        <w:t>: General</w:t>
      </w:r>
      <w:r>
        <w:t xml:space="preserve">, </w:t>
      </w:r>
      <w:r>
        <w:rPr>
          <w:i/>
          <w:iCs/>
        </w:rPr>
        <w:t>149</w:t>
      </w:r>
      <w:r>
        <w:t>(3), 407–418. https://doi.org/10.1037/xge0000661</w:t>
      </w:r>
    </w:p>
    <w:p w14:paraId="4BBDF4B8" w14:textId="78231F7F" w:rsidR="00E603CC" w:rsidRPr="009B1F7E" w:rsidRDefault="00E603CC" w:rsidP="00E603CC">
      <w:pPr>
        <w:spacing w:line="480" w:lineRule="auto"/>
        <w:rPr>
          <w:rFonts w:ascii="Times New Roman" w:hAnsi="Times New Roman" w:cs="Times New Roman"/>
          <w:sz w:val="24"/>
          <w:szCs w:val="24"/>
          <w:lang w:val="en-US"/>
        </w:rPr>
      </w:pPr>
      <w:r w:rsidRPr="009B1F7E">
        <w:rPr>
          <w:rFonts w:ascii="Times New Roman" w:hAnsi="Times New Roman" w:cs="Times New Roman"/>
          <w:sz w:val="24"/>
          <w:szCs w:val="24"/>
          <w:lang w:val="en-US"/>
        </w:rPr>
        <w:lastRenderedPageBreak/>
        <w:fldChar w:fldCharType="end"/>
      </w:r>
    </w:p>
    <w:p w14:paraId="1CCD4C71" w14:textId="77777777" w:rsidR="006E22FB" w:rsidRPr="009B1F7E" w:rsidRDefault="006E22FB">
      <w:pPr>
        <w:spacing w:line="480" w:lineRule="auto"/>
        <w:rPr>
          <w:rFonts w:ascii="Times New Roman" w:hAnsi="Times New Roman" w:cs="Times New Roman"/>
          <w:sz w:val="24"/>
          <w:szCs w:val="24"/>
          <w:lang w:val="en-US"/>
        </w:rPr>
      </w:pPr>
    </w:p>
    <w:sectPr w:rsidR="006E22FB" w:rsidRPr="009B1F7E" w:rsidSect="00EA7D12">
      <w:pgSz w:w="11906" w:h="16838"/>
      <w:pgMar w:top="1417" w:right="1417" w:bottom="1134" w:left="1417" w:header="708" w:footer="708"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03421" w14:textId="77777777" w:rsidR="00397477" w:rsidRDefault="00397477" w:rsidP="00342682">
      <w:pPr>
        <w:spacing w:after="0" w:line="240" w:lineRule="auto"/>
      </w:pPr>
      <w:r>
        <w:separator/>
      </w:r>
    </w:p>
  </w:endnote>
  <w:endnote w:type="continuationSeparator" w:id="0">
    <w:p w14:paraId="568C0886" w14:textId="77777777" w:rsidR="00397477" w:rsidRDefault="00397477" w:rsidP="00342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2245174"/>
      <w:docPartObj>
        <w:docPartGallery w:val="Page Numbers (Bottom of Page)"/>
        <w:docPartUnique/>
      </w:docPartObj>
    </w:sdtPr>
    <w:sdtContent>
      <w:p w14:paraId="663B0D93" w14:textId="37D86343" w:rsidR="00754ADF" w:rsidRDefault="00754ADF">
        <w:pPr>
          <w:pStyle w:val="Fuzeile"/>
          <w:jc w:val="right"/>
        </w:pPr>
        <w:r>
          <w:fldChar w:fldCharType="begin"/>
        </w:r>
        <w:r>
          <w:instrText>PAGE   \* MERGEFORMAT</w:instrText>
        </w:r>
        <w:r>
          <w:fldChar w:fldCharType="separate"/>
        </w:r>
        <w:r>
          <w:t>2</w:t>
        </w:r>
        <w:r>
          <w:fldChar w:fldCharType="end"/>
        </w:r>
      </w:p>
    </w:sdtContent>
  </w:sdt>
  <w:p w14:paraId="507E7E04" w14:textId="77777777" w:rsidR="00754ADF" w:rsidRDefault="00754A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CD8EF" w14:textId="77777777" w:rsidR="00397477" w:rsidRDefault="00397477" w:rsidP="00342682">
      <w:pPr>
        <w:spacing w:after="0" w:line="240" w:lineRule="auto"/>
      </w:pPr>
      <w:r>
        <w:separator/>
      </w:r>
    </w:p>
  </w:footnote>
  <w:footnote w:type="continuationSeparator" w:id="0">
    <w:p w14:paraId="7228A888" w14:textId="77777777" w:rsidR="00397477" w:rsidRDefault="00397477" w:rsidP="00342682">
      <w:pPr>
        <w:spacing w:after="0" w:line="240" w:lineRule="auto"/>
      </w:pPr>
      <w:r>
        <w:continuationSeparator/>
      </w:r>
    </w:p>
  </w:footnote>
  <w:footnote w:id="1">
    <w:p w14:paraId="0F7C5377" w14:textId="0AE03DFC" w:rsidR="00F76570" w:rsidRPr="00DB4CA0" w:rsidRDefault="00F76570">
      <w:pPr>
        <w:pStyle w:val="Funotentext"/>
        <w:rPr>
          <w:rFonts w:ascii="Times New Roman" w:hAnsi="Times New Roman" w:cs="Times New Roman"/>
          <w:lang w:val="en-US"/>
        </w:rPr>
      </w:pPr>
      <w:r w:rsidRPr="009601B1">
        <w:rPr>
          <w:rStyle w:val="Funotenzeichen"/>
        </w:rPr>
        <w:footnoteRef/>
      </w:r>
      <w:r w:rsidRPr="00DB4CA0">
        <w:rPr>
          <w:rFonts w:ascii="Times New Roman" w:hAnsi="Times New Roman" w:cs="Times New Roman"/>
          <w:lang w:val="en-US"/>
        </w:rPr>
        <w:t xml:space="preserve"> A related </w:t>
      </w:r>
      <w:r w:rsidR="00FA2B38">
        <w:rPr>
          <w:rFonts w:ascii="Times New Roman" w:hAnsi="Times New Roman" w:cs="Times New Roman"/>
          <w:lang w:val="en-US"/>
        </w:rPr>
        <w:t>but distinct concept</w:t>
      </w:r>
      <w:r w:rsidR="00537DCC">
        <w:rPr>
          <w:rFonts w:ascii="Times New Roman" w:hAnsi="Times New Roman" w:cs="Times New Roman"/>
          <w:lang w:val="en-US"/>
        </w:rPr>
        <w:t xml:space="preserve"> in Political Psychology</w:t>
      </w:r>
      <w:r w:rsidRPr="00DB4CA0">
        <w:rPr>
          <w:rFonts w:ascii="Times New Roman" w:hAnsi="Times New Roman" w:cs="Times New Roman"/>
          <w:lang w:val="en-US"/>
        </w:rPr>
        <w:t xml:space="preserve"> </w:t>
      </w:r>
      <w:r w:rsidR="00DB4CA0" w:rsidRPr="00DB4CA0">
        <w:rPr>
          <w:rFonts w:ascii="Times New Roman" w:hAnsi="Times New Roman" w:cs="Times New Roman"/>
          <w:lang w:val="en-US"/>
        </w:rPr>
        <w:t xml:space="preserve">is </w:t>
      </w:r>
      <w:r w:rsidR="00DB4CA0" w:rsidRPr="00DB4CA0">
        <w:rPr>
          <w:rFonts w:ascii="Times New Roman" w:hAnsi="Times New Roman" w:cs="Times New Roman"/>
          <w:i/>
          <w:iCs/>
          <w:lang w:val="en-US"/>
        </w:rPr>
        <w:t>partisan ambivalence</w:t>
      </w:r>
      <w:r w:rsidR="0011769C">
        <w:rPr>
          <w:rFonts w:ascii="Times New Roman" w:hAnsi="Times New Roman" w:cs="Times New Roman"/>
          <w:lang w:val="en-US"/>
        </w:rPr>
        <w:t>, which</w:t>
      </w:r>
      <w:r w:rsidR="00DB4CA0" w:rsidRPr="00DB4CA0">
        <w:rPr>
          <w:rFonts w:ascii="Times New Roman" w:hAnsi="Times New Roman" w:cs="Times New Roman"/>
          <w:lang w:val="en-US"/>
        </w:rPr>
        <w:t xml:space="preserve"> is used</w:t>
      </w:r>
      <w:r w:rsidR="00E86612">
        <w:rPr>
          <w:rFonts w:ascii="Times New Roman" w:hAnsi="Times New Roman" w:cs="Times New Roman"/>
          <w:lang w:val="en-US"/>
        </w:rPr>
        <w:t xml:space="preserve"> </w:t>
      </w:r>
      <w:r w:rsidR="00DB4CA0" w:rsidRPr="00DB4CA0">
        <w:rPr>
          <w:rFonts w:ascii="Times New Roman" w:hAnsi="Times New Roman" w:cs="Times New Roman"/>
          <w:lang w:val="en-US"/>
        </w:rPr>
        <w:t>to refer to the extent to which</w:t>
      </w:r>
      <w:r w:rsidR="00DB4CA0">
        <w:rPr>
          <w:rFonts w:ascii="Times New Roman" w:hAnsi="Times New Roman" w:cs="Times New Roman"/>
          <w:lang w:val="en-US"/>
        </w:rPr>
        <w:t xml:space="preserve"> evaluative reactions toward two alternative parties </w:t>
      </w:r>
      <w:r w:rsidR="00321920">
        <w:rPr>
          <w:rFonts w:ascii="Times New Roman" w:hAnsi="Times New Roman" w:cs="Times New Roman"/>
          <w:lang w:val="en-US"/>
        </w:rPr>
        <w:t xml:space="preserve">or candidates </w:t>
      </w:r>
      <w:r w:rsidR="00DB4CA0">
        <w:rPr>
          <w:rFonts w:ascii="Times New Roman" w:hAnsi="Times New Roman" w:cs="Times New Roman"/>
          <w:lang w:val="en-US"/>
        </w:rPr>
        <w:t xml:space="preserve">are </w:t>
      </w:r>
      <w:r w:rsidR="009D4334">
        <w:rPr>
          <w:rFonts w:ascii="Times New Roman" w:hAnsi="Times New Roman" w:cs="Times New Roman"/>
          <w:lang w:val="en-US"/>
        </w:rPr>
        <w:t>(in-)consistent</w:t>
      </w:r>
      <w:r w:rsidR="00DB4CA0">
        <w:rPr>
          <w:rFonts w:ascii="Times New Roman" w:hAnsi="Times New Roman" w:cs="Times New Roman"/>
          <w:lang w:val="en-US"/>
        </w:rPr>
        <w:t xml:space="preserve"> </w:t>
      </w:r>
      <w:r w:rsidR="00DB4CA0">
        <w:rPr>
          <w:rFonts w:ascii="Times New Roman" w:hAnsi="Times New Roman" w:cs="Times New Roman"/>
          <w:lang w:val="en-US"/>
        </w:rPr>
        <w:fldChar w:fldCharType="begin"/>
      </w:r>
      <w:r w:rsidR="009D4334">
        <w:rPr>
          <w:rFonts w:ascii="Times New Roman" w:hAnsi="Times New Roman" w:cs="Times New Roman"/>
          <w:lang w:val="en-US"/>
        </w:rPr>
        <w:instrText xml:space="preserve"> ADDIN ZOTERO_ITEM CSL_CITATION {"citationID":"GMcIEn38","properties":{"formattedCitation":"(e.g., Basinger &amp; Lavine, 2005; Mulligan, 2011; Rudolph &amp; Popp, 2007)","plainCitation":"(e.g., Basinger &amp; Lavine, 2005; Mulligan, 2011; Rudolph &amp; Popp, 2007)","noteIndex":1},"citationItems":[{"id":1018,"uris":["http://zotero.org/users/6602770/items/4WKRT3AX"],"itemData":{"id":1018,"type":"article-journal","abstract":"Conventional wisdom views voter choice in House elections as preordained by party identification, incumbency, and perceptions of national conditions. In an analysis of voter behavior in House elections between 1990 and 2000, we find instead that voters are quite heterogeneous. Voters who hold ambivalent partisan attitudes, who typically constitute 30% of the electorate, reduce their reliance on party identification; this effect is entirely independent of the strength of identification. Individuals holding ambivalent partisan attitudes that both lack political knowledge and are presented with little campaign stimulus are more likely to engage in economic voting. Individuals holding ambivalent partisan attitudes that either are knowledgeable about politics or are presented with stimulating campaigns are more likely to engage in ideological voting. Thus, campaign competition and national partisan competition each play a role in assuring that ordinary voters may participate meaningfully in the political process.","container-title":"American Political Science Review","DOI":"10.1017/S0003055405051580","ISSN":"0003-0554, 1537-5943","issue":"2","journalAbbreviation":"Am Polit Sci Rev","language":"en","page":"169-184","source":"DOI.org (Crossref)","title":"Ambivalence, Information, and Electoral Choice","volume":"99","author":[{"family":"Basinger","given":"Scott J."},{"family":"Lavine","given":"Howard"}],"issued":{"date-parts":[["2005",5]]}},"label":"page","prefix":"e.g.,"},{"id":861,"uris":["http://zotero.org/users/6602770/items/E8JEWTX5"],"itemData":{"id":861,"type":"article-journal","container-title":"Political Psychology","DOI":"10.1111/j.1467-9221.2011.00830.x","ISSN":"0162895X","issue":"3","language":"en","page":"505-530","source":"DOI.org (Crossref)","title":"Partisan Ambivalence, Split-Ticket Voting, and Divided Government: Partisan Ambivalence","title-short":"Partisan Ambivalence, Split-Ticket Voting, and Divided Government","volume":"32","author":[{"family":"Mulligan","given":"Kenneth"}],"issued":{"date-parts":[["2011",6]]}}},{"id":858,"uris":["http://zotero.org/users/6602770/items/T7J2C2T4"],"itemData":{"id":858,"type":"article-journal","container-title":"Political Psychology","DOI":"10.1111/j.1467-9221.2007.00590.x","ISSN":"0162-895X, 1467-9221","issue":"5","journalAbbreviation":"Political Psychology","language":"en","page":"563-585","source":"DOI.org (Crossref)","title":"An Information Processing Theory of Ambivalence","volume":"28","author":[{"family":"Rudolph","given":"Thomas J."},{"family":"Popp","given":"Elizabeth"}],"issued":{"date-parts":[["2007",10]]}},"label":"page"}],"schema":"https://github.com/citation-style-language/schema/raw/master/csl-citation.json"} </w:instrText>
      </w:r>
      <w:r w:rsidR="00DB4CA0">
        <w:rPr>
          <w:rFonts w:ascii="Times New Roman" w:hAnsi="Times New Roman" w:cs="Times New Roman"/>
          <w:lang w:val="en-US"/>
        </w:rPr>
        <w:fldChar w:fldCharType="separate"/>
      </w:r>
      <w:r w:rsidR="009D4334" w:rsidRPr="009D4334">
        <w:rPr>
          <w:rFonts w:ascii="Times New Roman" w:hAnsi="Times New Roman" w:cs="Times New Roman"/>
          <w:lang w:val="en-US"/>
        </w:rPr>
        <w:t>(e.g., Basinger &amp; Lavine, 2005; Mulligan, 2011; Rudolph &amp; Popp, 2007)</w:t>
      </w:r>
      <w:r w:rsidR="00DB4CA0">
        <w:rPr>
          <w:rFonts w:ascii="Times New Roman" w:hAnsi="Times New Roman" w:cs="Times New Roman"/>
          <w:lang w:val="en-US"/>
        </w:rPr>
        <w:fldChar w:fldCharType="end"/>
      </w:r>
      <w:r w:rsidR="00DB4CA0">
        <w:rPr>
          <w:rFonts w:ascii="Times New Roman" w:hAnsi="Times New Roman" w:cs="Times New Roman"/>
          <w:lang w:val="en-US"/>
        </w:rPr>
        <w:t xml:space="preserve"> or to characterize in</w:t>
      </w:r>
      <w:r w:rsidR="00FA2B38">
        <w:rPr>
          <w:rFonts w:ascii="Times New Roman" w:hAnsi="Times New Roman" w:cs="Times New Roman"/>
          <w:lang w:val="en-US"/>
        </w:rPr>
        <w:t xml:space="preserve">dividuals with evaluative reactions at odds with their party identification </w:t>
      </w:r>
      <w:r w:rsidR="00FA2B38">
        <w:rPr>
          <w:rFonts w:ascii="Times New Roman" w:hAnsi="Times New Roman" w:cs="Times New Roman"/>
          <w:lang w:val="en-US"/>
        </w:rPr>
        <w:fldChar w:fldCharType="begin"/>
      </w:r>
      <w:r w:rsidR="009D4334">
        <w:rPr>
          <w:rFonts w:ascii="Times New Roman" w:hAnsi="Times New Roman" w:cs="Times New Roman"/>
          <w:lang w:val="en-US"/>
        </w:rPr>
        <w:instrText xml:space="preserve"> ADDIN ZOTERO_ITEM CSL_CITATION {"citationID":"VJN64rqv","properties":{"formattedCitation":"(e.g., Groenendyk, 2016; Lavine et al., 2012; Robison, 2021)","plainCitation":"(e.g., Groenendyk, 2016; Lavine et al., 2012; Robison, 2021)","noteIndex":1},"citationItems":[{"id":1016,"uris":["http://zotero.org/users/6602770/items/5JGT7GAJ"],"itemData":{"id":1016,"type":"article-journal","container-title":"Public Opinion Quarterly","DOI":"10.1093/poq/nfv083","ISSN":"0033-362X, 1537-5331","issue":"2","journalAbbreviation":"PUBOPQ","language":"en","page":"460-479","source":"DOI.org (Crossref)","title":"The Anxious and Ambivalent Partisan: The Effect of Incidental Anxiety on Partisan Motivated Recall and Ambivalence","title-short":"The Anxious and Ambivalent Partisan","volume":"80","author":[{"family":"Groenendyk","given":"Eric"}],"issued":{"date-parts":[["2016"]]}},"label":"page","prefix":"e.g.,"},{"id":1014,"uris":["http://zotero.org/users/6602770/items/SMP32RX6"],"itemData":{"id":1014,"type":"book","call-number":"JK2271 .L38 2012","collection-title":"Series in political psychology","event-place":"New York, NY","ISBN":"978-0-19-977275-9","number-of-pages":"298","publisher":"Oxford University Press","publisher-place":"New York, NY","source":"Library of Congress ISBN","title":"The ambivalent partisan: How critical loyalty promotes democracy","title-short":"The ambivalent partisan","author":[{"family":"Lavine","given":"Howard"},{"family":"Johnston","given":"Christopher D."},{"family":"Steenbergen","given":"Marco R."}],"issued":{"date-parts":[["2012"]]}},"label":"page"},{"id":999,"uris":["http://zotero.org/users/6602770/items/4H6XI3B7"],"itemData":{"id":999,"type":"article-journal","container-title":"Political Psychology","DOI":"10.1111/pops.12729","ISSN":"0162-895X, 1467-9221","issue":"6","journalAbbreviation":"Political Psychology","language":"en","page":"977-993","source":"DOI.org (Crossref)","title":"What's the Value of Partisan Loyalty? Partisan Ambivalence, Motivated Reasoning, and Correct Voting in U.S. Presidential Elections","title-short":"What's the Value of Partisan Loyalty?","volume":"42","author":[{"family":"Robison","given":"Joshua"}],"issued":{"date-parts":[["2021",12]]}}}],"schema":"https://github.com/citation-style-language/schema/raw/master/csl-citation.json"} </w:instrText>
      </w:r>
      <w:r w:rsidR="00FA2B38">
        <w:rPr>
          <w:rFonts w:ascii="Times New Roman" w:hAnsi="Times New Roman" w:cs="Times New Roman"/>
          <w:lang w:val="en-US"/>
        </w:rPr>
        <w:fldChar w:fldCharType="separate"/>
      </w:r>
      <w:r w:rsidR="009D4334" w:rsidRPr="009D4334">
        <w:rPr>
          <w:rFonts w:ascii="Times New Roman" w:hAnsi="Times New Roman" w:cs="Times New Roman"/>
          <w:lang w:val="en-US"/>
        </w:rPr>
        <w:t>(e.g., Groenendyk, 2016; Lavine et al., 2012; Robison, 2021)</w:t>
      </w:r>
      <w:r w:rsidR="00FA2B38">
        <w:rPr>
          <w:rFonts w:ascii="Times New Roman" w:hAnsi="Times New Roman" w:cs="Times New Roman"/>
          <w:lang w:val="en-US"/>
        </w:rPr>
        <w:fldChar w:fldCharType="end"/>
      </w:r>
      <w:r w:rsidR="00FA2B38">
        <w:rPr>
          <w:rFonts w:ascii="Times New Roman" w:hAnsi="Times New Roman" w:cs="Times New Roman"/>
          <w:lang w:val="en-US"/>
        </w:rPr>
        <w:t>.</w:t>
      </w:r>
      <w:r w:rsidR="00C2452C">
        <w:rPr>
          <w:rFonts w:ascii="Times New Roman" w:hAnsi="Times New Roman" w:cs="Times New Roman"/>
          <w:lang w:val="en-US"/>
        </w:rPr>
        <w:t xml:space="preserve"> The present research focuses on attitudinal ambivalence in the sense of</w:t>
      </w:r>
      <w:r w:rsidR="00C2452C" w:rsidRPr="00C2452C">
        <w:rPr>
          <w:rFonts w:ascii="Times New Roman" w:hAnsi="Times New Roman" w:cs="Times New Roman"/>
          <w:lang w:val="en-US"/>
        </w:rPr>
        <w:t xml:space="preserve"> simultaneous strong positive and strong negative evaluative reactions toward the same attitude object</w:t>
      </w:r>
      <w:r w:rsidR="00C2452C">
        <w:rPr>
          <w:rFonts w:ascii="Times New Roman" w:hAnsi="Times New Roman" w:cs="Times New Roman"/>
          <w:lang w:val="en-US"/>
        </w:rPr>
        <w:t>.</w:t>
      </w:r>
    </w:p>
  </w:footnote>
  <w:footnote w:id="2">
    <w:p w14:paraId="131CA891" w14:textId="07947F95" w:rsidR="00BC35BE" w:rsidRPr="009E4726" w:rsidRDefault="00BC35BE">
      <w:pPr>
        <w:pStyle w:val="Funotentext"/>
        <w:rPr>
          <w:rFonts w:ascii="Times New Roman" w:hAnsi="Times New Roman" w:cs="Times New Roman"/>
          <w:lang w:val="en-US"/>
        </w:rPr>
      </w:pPr>
      <w:r w:rsidRPr="009601B1">
        <w:rPr>
          <w:rStyle w:val="Funotenzeichen"/>
        </w:rPr>
        <w:footnoteRef/>
      </w:r>
      <w:r w:rsidRPr="009E4726">
        <w:rPr>
          <w:rFonts w:ascii="Times New Roman" w:hAnsi="Times New Roman" w:cs="Times New Roman"/>
          <w:lang w:val="en-US"/>
        </w:rPr>
        <w:t xml:space="preserve"> </w:t>
      </w:r>
      <w:r w:rsidR="009E4726" w:rsidRPr="009E4726">
        <w:rPr>
          <w:rFonts w:ascii="Times New Roman" w:hAnsi="Times New Roman" w:cs="Times New Roman"/>
          <w:lang w:val="en-US"/>
        </w:rPr>
        <w:t>In these analyses, w</w:t>
      </w:r>
      <w:r w:rsidRPr="009E4726">
        <w:rPr>
          <w:rFonts w:ascii="Times New Roman" w:hAnsi="Times New Roman" w:cs="Times New Roman"/>
          <w:lang w:val="en-US"/>
        </w:rPr>
        <w:t>e used an item that measure</w:t>
      </w:r>
      <w:r w:rsidR="009E4726" w:rsidRPr="009E4726">
        <w:rPr>
          <w:rFonts w:ascii="Times New Roman" w:hAnsi="Times New Roman" w:cs="Times New Roman"/>
          <w:lang w:val="en-US"/>
        </w:rPr>
        <w:t>d</w:t>
      </w:r>
      <w:r w:rsidRPr="009E4726">
        <w:rPr>
          <w:rFonts w:ascii="Times New Roman" w:hAnsi="Times New Roman" w:cs="Times New Roman"/>
          <w:lang w:val="en-US"/>
        </w:rPr>
        <w:t xml:space="preserve"> attitudes toward immigration on a scale ranging from 1 (</w:t>
      </w:r>
      <w:r w:rsidRPr="009E4726">
        <w:rPr>
          <w:rFonts w:ascii="Times New Roman" w:hAnsi="Times New Roman" w:cs="Times New Roman"/>
          <w:i/>
          <w:iCs/>
          <w:lang w:val="en-US"/>
        </w:rPr>
        <w:t>immigration for foreigners should be easier)</w:t>
      </w:r>
      <w:r w:rsidRPr="009E4726">
        <w:rPr>
          <w:rFonts w:ascii="Times New Roman" w:hAnsi="Times New Roman" w:cs="Times New Roman"/>
          <w:lang w:val="en-US"/>
        </w:rPr>
        <w:t xml:space="preserve"> to 7 (</w:t>
      </w:r>
      <w:r w:rsidRPr="009E4726">
        <w:rPr>
          <w:rFonts w:ascii="Times New Roman" w:hAnsi="Times New Roman" w:cs="Times New Roman"/>
          <w:i/>
          <w:iCs/>
          <w:lang w:val="en-US"/>
        </w:rPr>
        <w:t>immigration for foreigners should be more difficult</w:t>
      </w:r>
      <w:r w:rsidRPr="009E4726">
        <w:rPr>
          <w:rFonts w:ascii="Times New Roman" w:hAnsi="Times New Roman" w:cs="Times New Roman"/>
          <w:lang w:val="en-US"/>
        </w:rPr>
        <w:t>) as a measure of social ideology</w:t>
      </w:r>
      <w:r w:rsidR="009E4726" w:rsidRPr="009E4726">
        <w:rPr>
          <w:rFonts w:ascii="Times New Roman" w:hAnsi="Times New Roman" w:cs="Times New Roman"/>
          <w:lang w:val="en-US"/>
        </w:rPr>
        <w:t>.</w:t>
      </w:r>
      <w:r w:rsidRPr="009E4726">
        <w:rPr>
          <w:rFonts w:ascii="Times New Roman" w:hAnsi="Times New Roman" w:cs="Times New Roman"/>
          <w:lang w:val="en-US"/>
        </w:rPr>
        <w:t xml:space="preserve"> </w:t>
      </w:r>
      <w:r w:rsidR="009E4726" w:rsidRPr="009E4726">
        <w:rPr>
          <w:rFonts w:ascii="Times New Roman" w:hAnsi="Times New Roman" w:cs="Times New Roman"/>
          <w:lang w:val="en-US"/>
        </w:rPr>
        <w:t>We use</w:t>
      </w:r>
      <w:r w:rsidRPr="009E4726">
        <w:rPr>
          <w:rFonts w:ascii="Times New Roman" w:hAnsi="Times New Roman" w:cs="Times New Roman"/>
          <w:lang w:val="en-US"/>
        </w:rPr>
        <w:t xml:space="preserve"> a</w:t>
      </w:r>
      <w:r w:rsidR="00A5591D">
        <w:rPr>
          <w:rFonts w:ascii="Times New Roman" w:hAnsi="Times New Roman" w:cs="Times New Roman"/>
          <w:lang w:val="en-US"/>
        </w:rPr>
        <w:t xml:space="preserve"> </w:t>
      </w:r>
      <w:r w:rsidR="00A85AE8">
        <w:rPr>
          <w:rFonts w:ascii="Times New Roman" w:hAnsi="Times New Roman" w:cs="Times New Roman"/>
          <w:lang w:val="en-US"/>
        </w:rPr>
        <w:t>reverse-coded</w:t>
      </w:r>
      <w:r w:rsidR="009E4726" w:rsidRPr="009E4726">
        <w:rPr>
          <w:rFonts w:ascii="Times New Roman" w:hAnsi="Times New Roman" w:cs="Times New Roman"/>
          <w:lang w:val="en-US"/>
        </w:rPr>
        <w:t xml:space="preserve"> item that</w:t>
      </w:r>
      <w:r w:rsidRPr="009E4726">
        <w:rPr>
          <w:rFonts w:ascii="Times New Roman" w:hAnsi="Times New Roman" w:cs="Times New Roman"/>
          <w:lang w:val="en-US"/>
        </w:rPr>
        <w:t xml:space="preserve"> measure</w:t>
      </w:r>
      <w:r w:rsidR="009E4726" w:rsidRPr="009E4726">
        <w:rPr>
          <w:rFonts w:ascii="Times New Roman" w:hAnsi="Times New Roman" w:cs="Times New Roman"/>
          <w:lang w:val="en-US"/>
        </w:rPr>
        <w:t xml:space="preserve">d preferences regarding taxes and the welfare state on a scale </w:t>
      </w:r>
      <w:r w:rsidR="00A5591D">
        <w:rPr>
          <w:rFonts w:ascii="Times New Roman" w:hAnsi="Times New Roman" w:cs="Times New Roman"/>
          <w:lang w:val="en-US"/>
        </w:rPr>
        <w:t xml:space="preserve">originally </w:t>
      </w:r>
      <w:r w:rsidR="009E4726" w:rsidRPr="009E4726">
        <w:rPr>
          <w:rFonts w:ascii="Times New Roman" w:hAnsi="Times New Roman" w:cs="Times New Roman"/>
          <w:lang w:val="en-US"/>
        </w:rPr>
        <w:t>ranging from 1 (</w:t>
      </w:r>
      <w:r w:rsidR="009E4726" w:rsidRPr="009E4726">
        <w:rPr>
          <w:rFonts w:ascii="Times New Roman" w:hAnsi="Times New Roman" w:cs="Times New Roman"/>
          <w:i/>
          <w:iCs/>
          <w:lang w:val="en-US"/>
        </w:rPr>
        <w:t>lower taxes, although this results in less social services</w:t>
      </w:r>
      <w:r w:rsidR="009E4726" w:rsidRPr="009E4726">
        <w:rPr>
          <w:rFonts w:ascii="Times New Roman" w:hAnsi="Times New Roman" w:cs="Times New Roman"/>
          <w:lang w:val="en-US"/>
        </w:rPr>
        <w:t>) to 7 (</w:t>
      </w:r>
      <w:r w:rsidR="009E4726" w:rsidRPr="009E4726">
        <w:rPr>
          <w:rFonts w:ascii="Times New Roman" w:hAnsi="Times New Roman" w:cs="Times New Roman"/>
          <w:i/>
          <w:iCs/>
          <w:lang w:val="en-US"/>
        </w:rPr>
        <w:t>more social services, although this results in raising taxes</w:t>
      </w:r>
      <w:r w:rsidR="009E4726" w:rsidRPr="009E4726">
        <w:rPr>
          <w:rFonts w:ascii="Times New Roman" w:hAnsi="Times New Roman" w:cs="Times New Roman"/>
          <w:lang w:val="en-US"/>
        </w:rPr>
        <w:t>) as a measure of economic ideology.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9DE19" w14:textId="7E66017D" w:rsidR="00342682" w:rsidRPr="00342682" w:rsidRDefault="00342682">
    <w:pPr>
      <w:pStyle w:val="Kopfzeile"/>
      <w:rPr>
        <w:rFonts w:ascii="Times New Roman" w:hAnsi="Times New Roman" w:cs="Times New Roman"/>
        <w:sz w:val="24"/>
        <w:szCs w:val="24"/>
      </w:rPr>
    </w:pPr>
    <w:r w:rsidRPr="00342682">
      <w:rPr>
        <w:rFonts w:ascii="Times New Roman" w:hAnsi="Times New Roman" w:cs="Times New Roman"/>
        <w:sz w:val="24"/>
        <w:szCs w:val="24"/>
      </w:rPr>
      <w:t>IDEOLOGY AND ATTITUDINAL AMBIVALENCE</w:t>
    </w:r>
  </w:p>
  <w:p w14:paraId="3E85FEEF" w14:textId="77777777" w:rsidR="00342682" w:rsidRDefault="00342682">
    <w:pPr>
      <w:pStyle w:val="Kopfzeile"/>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ger, Axel">
    <w15:presenceInfo w15:providerId="AD" w15:userId="S::Axel.Burger@gesis.org::827e6465-8a81-4bc9-b8d4-a33543d1db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30"/>
    <w:rsid w:val="00003DDB"/>
    <w:rsid w:val="000041E0"/>
    <w:rsid w:val="00006C97"/>
    <w:rsid w:val="00015A01"/>
    <w:rsid w:val="00024EBD"/>
    <w:rsid w:val="000367E1"/>
    <w:rsid w:val="000369E1"/>
    <w:rsid w:val="00045723"/>
    <w:rsid w:val="0005375E"/>
    <w:rsid w:val="0005471F"/>
    <w:rsid w:val="000620FF"/>
    <w:rsid w:val="00063F58"/>
    <w:rsid w:val="00065186"/>
    <w:rsid w:val="00072C3B"/>
    <w:rsid w:val="00086EB3"/>
    <w:rsid w:val="00093178"/>
    <w:rsid w:val="000938B9"/>
    <w:rsid w:val="00093A02"/>
    <w:rsid w:val="000A7DF1"/>
    <w:rsid w:val="000B04ED"/>
    <w:rsid w:val="000B18BD"/>
    <w:rsid w:val="000B6745"/>
    <w:rsid w:val="000E08D1"/>
    <w:rsid w:val="000E7B2A"/>
    <w:rsid w:val="000F2367"/>
    <w:rsid w:val="000F247A"/>
    <w:rsid w:val="000F49DD"/>
    <w:rsid w:val="00104153"/>
    <w:rsid w:val="00106B0B"/>
    <w:rsid w:val="00107FE2"/>
    <w:rsid w:val="001153DC"/>
    <w:rsid w:val="0011769C"/>
    <w:rsid w:val="00140BC1"/>
    <w:rsid w:val="00142B9A"/>
    <w:rsid w:val="00144E50"/>
    <w:rsid w:val="00144E78"/>
    <w:rsid w:val="00150E9E"/>
    <w:rsid w:val="00160036"/>
    <w:rsid w:val="00167526"/>
    <w:rsid w:val="00170C03"/>
    <w:rsid w:val="00173044"/>
    <w:rsid w:val="00184BCB"/>
    <w:rsid w:val="001A4746"/>
    <w:rsid w:val="001B0398"/>
    <w:rsid w:val="001B2AF8"/>
    <w:rsid w:val="001B5B3D"/>
    <w:rsid w:val="001C42C0"/>
    <w:rsid w:val="001D351C"/>
    <w:rsid w:val="001D6442"/>
    <w:rsid w:val="001E0308"/>
    <w:rsid w:val="001F57E8"/>
    <w:rsid w:val="00206777"/>
    <w:rsid w:val="0022237C"/>
    <w:rsid w:val="00223DF3"/>
    <w:rsid w:val="00224A6E"/>
    <w:rsid w:val="0023135D"/>
    <w:rsid w:val="0023587E"/>
    <w:rsid w:val="00242212"/>
    <w:rsid w:val="00242838"/>
    <w:rsid w:val="00246ED0"/>
    <w:rsid w:val="00253AD0"/>
    <w:rsid w:val="00253DB0"/>
    <w:rsid w:val="00263C5B"/>
    <w:rsid w:val="00266E96"/>
    <w:rsid w:val="002715F3"/>
    <w:rsid w:val="0027432B"/>
    <w:rsid w:val="00275C9D"/>
    <w:rsid w:val="00280D54"/>
    <w:rsid w:val="00287569"/>
    <w:rsid w:val="002903A9"/>
    <w:rsid w:val="00290683"/>
    <w:rsid w:val="002946FF"/>
    <w:rsid w:val="00296B90"/>
    <w:rsid w:val="00297170"/>
    <w:rsid w:val="002A0E7C"/>
    <w:rsid w:val="002A3A13"/>
    <w:rsid w:val="002B5C0E"/>
    <w:rsid w:val="002C3165"/>
    <w:rsid w:val="002C3FA6"/>
    <w:rsid w:val="002C4D6F"/>
    <w:rsid w:val="002C5324"/>
    <w:rsid w:val="002D27FD"/>
    <w:rsid w:val="002D7C4E"/>
    <w:rsid w:val="002E4745"/>
    <w:rsid w:val="002E77EE"/>
    <w:rsid w:val="002F208E"/>
    <w:rsid w:val="002F20FC"/>
    <w:rsid w:val="002F294B"/>
    <w:rsid w:val="002F470B"/>
    <w:rsid w:val="002F632B"/>
    <w:rsid w:val="00301EAD"/>
    <w:rsid w:val="0030606A"/>
    <w:rsid w:val="00307DB3"/>
    <w:rsid w:val="0031009C"/>
    <w:rsid w:val="00311E97"/>
    <w:rsid w:val="00321920"/>
    <w:rsid w:val="003255A8"/>
    <w:rsid w:val="00325DAB"/>
    <w:rsid w:val="00327CBC"/>
    <w:rsid w:val="00340440"/>
    <w:rsid w:val="00342682"/>
    <w:rsid w:val="003432B2"/>
    <w:rsid w:val="00356BDD"/>
    <w:rsid w:val="00361AA7"/>
    <w:rsid w:val="003623FD"/>
    <w:rsid w:val="00362437"/>
    <w:rsid w:val="003652BD"/>
    <w:rsid w:val="00371F58"/>
    <w:rsid w:val="00374223"/>
    <w:rsid w:val="00375278"/>
    <w:rsid w:val="0037777F"/>
    <w:rsid w:val="00377B33"/>
    <w:rsid w:val="003822F9"/>
    <w:rsid w:val="00385E7D"/>
    <w:rsid w:val="00392E66"/>
    <w:rsid w:val="00397477"/>
    <w:rsid w:val="003A3C03"/>
    <w:rsid w:val="003B1400"/>
    <w:rsid w:val="003B5697"/>
    <w:rsid w:val="003B5D55"/>
    <w:rsid w:val="003C42D7"/>
    <w:rsid w:val="003C5F5B"/>
    <w:rsid w:val="003D168D"/>
    <w:rsid w:val="003D1D8B"/>
    <w:rsid w:val="003E0CDD"/>
    <w:rsid w:val="003E499A"/>
    <w:rsid w:val="003F66F9"/>
    <w:rsid w:val="003F6A8E"/>
    <w:rsid w:val="004002A3"/>
    <w:rsid w:val="00402752"/>
    <w:rsid w:val="004214AF"/>
    <w:rsid w:val="004317A1"/>
    <w:rsid w:val="0043218F"/>
    <w:rsid w:val="004330B2"/>
    <w:rsid w:val="00433DC4"/>
    <w:rsid w:val="004346D3"/>
    <w:rsid w:val="00440645"/>
    <w:rsid w:val="0044741B"/>
    <w:rsid w:val="004507C4"/>
    <w:rsid w:val="0045091C"/>
    <w:rsid w:val="00451035"/>
    <w:rsid w:val="0045249B"/>
    <w:rsid w:val="004558C4"/>
    <w:rsid w:val="0046067C"/>
    <w:rsid w:val="00460F4D"/>
    <w:rsid w:val="00463104"/>
    <w:rsid w:val="00470D40"/>
    <w:rsid w:val="00471AD1"/>
    <w:rsid w:val="00472E60"/>
    <w:rsid w:val="00473535"/>
    <w:rsid w:val="00480F77"/>
    <w:rsid w:val="0048148B"/>
    <w:rsid w:val="00481E13"/>
    <w:rsid w:val="00486DA0"/>
    <w:rsid w:val="004949B0"/>
    <w:rsid w:val="00497BA5"/>
    <w:rsid w:val="004A73A9"/>
    <w:rsid w:val="004B16E9"/>
    <w:rsid w:val="004B65C6"/>
    <w:rsid w:val="004C5CE0"/>
    <w:rsid w:val="004F0484"/>
    <w:rsid w:val="00507D61"/>
    <w:rsid w:val="005136F3"/>
    <w:rsid w:val="00516D05"/>
    <w:rsid w:val="00520F7B"/>
    <w:rsid w:val="005213F3"/>
    <w:rsid w:val="00522CEC"/>
    <w:rsid w:val="005246C3"/>
    <w:rsid w:val="00525CDC"/>
    <w:rsid w:val="00527498"/>
    <w:rsid w:val="005302F7"/>
    <w:rsid w:val="005319A3"/>
    <w:rsid w:val="0053678A"/>
    <w:rsid w:val="00537DCC"/>
    <w:rsid w:val="00543569"/>
    <w:rsid w:val="00547B13"/>
    <w:rsid w:val="0055093E"/>
    <w:rsid w:val="0055742F"/>
    <w:rsid w:val="00563E73"/>
    <w:rsid w:val="00564116"/>
    <w:rsid w:val="005672D3"/>
    <w:rsid w:val="005722A8"/>
    <w:rsid w:val="005753B9"/>
    <w:rsid w:val="00576096"/>
    <w:rsid w:val="005766ED"/>
    <w:rsid w:val="005824AE"/>
    <w:rsid w:val="0058412E"/>
    <w:rsid w:val="00585B9B"/>
    <w:rsid w:val="00590380"/>
    <w:rsid w:val="005B56E9"/>
    <w:rsid w:val="005C03B2"/>
    <w:rsid w:val="005C3271"/>
    <w:rsid w:val="005C32BE"/>
    <w:rsid w:val="005D1B4A"/>
    <w:rsid w:val="005D6945"/>
    <w:rsid w:val="005E02B8"/>
    <w:rsid w:val="005E51DC"/>
    <w:rsid w:val="005F2CD7"/>
    <w:rsid w:val="006027DC"/>
    <w:rsid w:val="0060373F"/>
    <w:rsid w:val="00603AB7"/>
    <w:rsid w:val="0060605F"/>
    <w:rsid w:val="00610979"/>
    <w:rsid w:val="00615A97"/>
    <w:rsid w:val="00620D0A"/>
    <w:rsid w:val="00622DD1"/>
    <w:rsid w:val="00624783"/>
    <w:rsid w:val="00633AC8"/>
    <w:rsid w:val="0064793B"/>
    <w:rsid w:val="0065046E"/>
    <w:rsid w:val="00653CFE"/>
    <w:rsid w:val="0066094B"/>
    <w:rsid w:val="00662745"/>
    <w:rsid w:val="00672A46"/>
    <w:rsid w:val="00673C1D"/>
    <w:rsid w:val="00680B67"/>
    <w:rsid w:val="00687F1B"/>
    <w:rsid w:val="00692176"/>
    <w:rsid w:val="00693220"/>
    <w:rsid w:val="0069611F"/>
    <w:rsid w:val="006A01CD"/>
    <w:rsid w:val="006A29FF"/>
    <w:rsid w:val="006A4626"/>
    <w:rsid w:val="006A7600"/>
    <w:rsid w:val="006B214C"/>
    <w:rsid w:val="006B38BD"/>
    <w:rsid w:val="006C31F2"/>
    <w:rsid w:val="006C3D4D"/>
    <w:rsid w:val="006C4F3B"/>
    <w:rsid w:val="006C613A"/>
    <w:rsid w:val="006D513C"/>
    <w:rsid w:val="006D62F5"/>
    <w:rsid w:val="006D6719"/>
    <w:rsid w:val="006E0314"/>
    <w:rsid w:val="006E22FB"/>
    <w:rsid w:val="006F393D"/>
    <w:rsid w:val="006F7B07"/>
    <w:rsid w:val="0070316D"/>
    <w:rsid w:val="00710FCA"/>
    <w:rsid w:val="00713C5C"/>
    <w:rsid w:val="00721E74"/>
    <w:rsid w:val="0072407C"/>
    <w:rsid w:val="007248A7"/>
    <w:rsid w:val="00731192"/>
    <w:rsid w:val="00743B09"/>
    <w:rsid w:val="00753FEF"/>
    <w:rsid w:val="00754ADF"/>
    <w:rsid w:val="00761930"/>
    <w:rsid w:val="007752B0"/>
    <w:rsid w:val="00793FD1"/>
    <w:rsid w:val="007A3841"/>
    <w:rsid w:val="007A6044"/>
    <w:rsid w:val="007B02E1"/>
    <w:rsid w:val="007B6172"/>
    <w:rsid w:val="007B6789"/>
    <w:rsid w:val="007C76D2"/>
    <w:rsid w:val="007D6984"/>
    <w:rsid w:val="007E45A0"/>
    <w:rsid w:val="007F157B"/>
    <w:rsid w:val="007F1CDF"/>
    <w:rsid w:val="007F7B9B"/>
    <w:rsid w:val="007F7FE5"/>
    <w:rsid w:val="00800B31"/>
    <w:rsid w:val="0080666A"/>
    <w:rsid w:val="00810457"/>
    <w:rsid w:val="008107DE"/>
    <w:rsid w:val="0081257A"/>
    <w:rsid w:val="00826643"/>
    <w:rsid w:val="00830FF8"/>
    <w:rsid w:val="00845CAA"/>
    <w:rsid w:val="00865655"/>
    <w:rsid w:val="008760BE"/>
    <w:rsid w:val="00877EFF"/>
    <w:rsid w:val="0088155F"/>
    <w:rsid w:val="00882C28"/>
    <w:rsid w:val="00882DCB"/>
    <w:rsid w:val="00885832"/>
    <w:rsid w:val="008861E8"/>
    <w:rsid w:val="00886465"/>
    <w:rsid w:val="00892EAF"/>
    <w:rsid w:val="00893A3F"/>
    <w:rsid w:val="008A1785"/>
    <w:rsid w:val="008A1C23"/>
    <w:rsid w:val="008A27F8"/>
    <w:rsid w:val="008C07E6"/>
    <w:rsid w:val="008C2547"/>
    <w:rsid w:val="008C6CD6"/>
    <w:rsid w:val="008C7194"/>
    <w:rsid w:val="008D046A"/>
    <w:rsid w:val="008D5E0B"/>
    <w:rsid w:val="008F32F1"/>
    <w:rsid w:val="008F61AE"/>
    <w:rsid w:val="00901065"/>
    <w:rsid w:val="00913752"/>
    <w:rsid w:val="00915F79"/>
    <w:rsid w:val="00916943"/>
    <w:rsid w:val="009213B6"/>
    <w:rsid w:val="009310D9"/>
    <w:rsid w:val="009341A0"/>
    <w:rsid w:val="0093773C"/>
    <w:rsid w:val="00951092"/>
    <w:rsid w:val="00952C66"/>
    <w:rsid w:val="00953932"/>
    <w:rsid w:val="009558DE"/>
    <w:rsid w:val="00955AAB"/>
    <w:rsid w:val="009601B1"/>
    <w:rsid w:val="00961C62"/>
    <w:rsid w:val="009621F0"/>
    <w:rsid w:val="00970BB2"/>
    <w:rsid w:val="009740D7"/>
    <w:rsid w:val="00983E28"/>
    <w:rsid w:val="009854AC"/>
    <w:rsid w:val="00986E9C"/>
    <w:rsid w:val="009A5BC7"/>
    <w:rsid w:val="009A6F0B"/>
    <w:rsid w:val="009B1F7E"/>
    <w:rsid w:val="009B611D"/>
    <w:rsid w:val="009B7B11"/>
    <w:rsid w:val="009C14A5"/>
    <w:rsid w:val="009C722E"/>
    <w:rsid w:val="009C7F76"/>
    <w:rsid w:val="009D2930"/>
    <w:rsid w:val="009D4334"/>
    <w:rsid w:val="009E060C"/>
    <w:rsid w:val="009E0A5D"/>
    <w:rsid w:val="009E4726"/>
    <w:rsid w:val="009F7534"/>
    <w:rsid w:val="00A05674"/>
    <w:rsid w:val="00A25CEC"/>
    <w:rsid w:val="00A30B07"/>
    <w:rsid w:val="00A4091B"/>
    <w:rsid w:val="00A43A5C"/>
    <w:rsid w:val="00A5591D"/>
    <w:rsid w:val="00A63DB0"/>
    <w:rsid w:val="00A64027"/>
    <w:rsid w:val="00A71B2F"/>
    <w:rsid w:val="00A7286A"/>
    <w:rsid w:val="00A7478E"/>
    <w:rsid w:val="00A76294"/>
    <w:rsid w:val="00A82BAA"/>
    <w:rsid w:val="00A85AE8"/>
    <w:rsid w:val="00A94043"/>
    <w:rsid w:val="00A952AA"/>
    <w:rsid w:val="00AA21C3"/>
    <w:rsid w:val="00AA6F88"/>
    <w:rsid w:val="00AA7CEE"/>
    <w:rsid w:val="00AC32A5"/>
    <w:rsid w:val="00AE2F48"/>
    <w:rsid w:val="00AE46B7"/>
    <w:rsid w:val="00AE5B20"/>
    <w:rsid w:val="00AF1C43"/>
    <w:rsid w:val="00AF1DDA"/>
    <w:rsid w:val="00AF318C"/>
    <w:rsid w:val="00AF49CB"/>
    <w:rsid w:val="00AF53D9"/>
    <w:rsid w:val="00AF66C4"/>
    <w:rsid w:val="00B0238C"/>
    <w:rsid w:val="00B118B4"/>
    <w:rsid w:val="00B12223"/>
    <w:rsid w:val="00B175D1"/>
    <w:rsid w:val="00B25154"/>
    <w:rsid w:val="00B30226"/>
    <w:rsid w:val="00B34BC3"/>
    <w:rsid w:val="00B47A4F"/>
    <w:rsid w:val="00B53344"/>
    <w:rsid w:val="00B546AC"/>
    <w:rsid w:val="00B60F1A"/>
    <w:rsid w:val="00B662F3"/>
    <w:rsid w:val="00B74B6A"/>
    <w:rsid w:val="00B74E30"/>
    <w:rsid w:val="00B75E53"/>
    <w:rsid w:val="00B77ED8"/>
    <w:rsid w:val="00B86417"/>
    <w:rsid w:val="00B94EEA"/>
    <w:rsid w:val="00BA55CF"/>
    <w:rsid w:val="00BA6E74"/>
    <w:rsid w:val="00BB1320"/>
    <w:rsid w:val="00BB31FC"/>
    <w:rsid w:val="00BB6451"/>
    <w:rsid w:val="00BB7F78"/>
    <w:rsid w:val="00BC24CA"/>
    <w:rsid w:val="00BC35BE"/>
    <w:rsid w:val="00BC3E83"/>
    <w:rsid w:val="00BC43AA"/>
    <w:rsid w:val="00BC6E03"/>
    <w:rsid w:val="00BD77A2"/>
    <w:rsid w:val="00BE7588"/>
    <w:rsid w:val="00BF5F57"/>
    <w:rsid w:val="00C10C8E"/>
    <w:rsid w:val="00C179DF"/>
    <w:rsid w:val="00C2452C"/>
    <w:rsid w:val="00C24C44"/>
    <w:rsid w:val="00C27828"/>
    <w:rsid w:val="00C34EA0"/>
    <w:rsid w:val="00C46057"/>
    <w:rsid w:val="00C47888"/>
    <w:rsid w:val="00C47980"/>
    <w:rsid w:val="00C52596"/>
    <w:rsid w:val="00C54343"/>
    <w:rsid w:val="00C57182"/>
    <w:rsid w:val="00C57AF9"/>
    <w:rsid w:val="00C61272"/>
    <w:rsid w:val="00C62E03"/>
    <w:rsid w:val="00C6623A"/>
    <w:rsid w:val="00C76D2F"/>
    <w:rsid w:val="00C863F2"/>
    <w:rsid w:val="00C86FA2"/>
    <w:rsid w:val="00C87CB5"/>
    <w:rsid w:val="00C910C9"/>
    <w:rsid w:val="00CA1A5E"/>
    <w:rsid w:val="00CA78FF"/>
    <w:rsid w:val="00CB33EE"/>
    <w:rsid w:val="00CB54FE"/>
    <w:rsid w:val="00CD037A"/>
    <w:rsid w:val="00CD5C82"/>
    <w:rsid w:val="00CF057A"/>
    <w:rsid w:val="00CF31D8"/>
    <w:rsid w:val="00D22131"/>
    <w:rsid w:val="00D252C5"/>
    <w:rsid w:val="00D4768E"/>
    <w:rsid w:val="00D513B9"/>
    <w:rsid w:val="00D53D16"/>
    <w:rsid w:val="00D570CE"/>
    <w:rsid w:val="00D62EAB"/>
    <w:rsid w:val="00D66262"/>
    <w:rsid w:val="00D66D3F"/>
    <w:rsid w:val="00D6762F"/>
    <w:rsid w:val="00D70AF9"/>
    <w:rsid w:val="00D773BA"/>
    <w:rsid w:val="00D804A1"/>
    <w:rsid w:val="00D839C3"/>
    <w:rsid w:val="00D936B6"/>
    <w:rsid w:val="00D96169"/>
    <w:rsid w:val="00DA2B5F"/>
    <w:rsid w:val="00DA60C8"/>
    <w:rsid w:val="00DB0347"/>
    <w:rsid w:val="00DB38BA"/>
    <w:rsid w:val="00DB43CD"/>
    <w:rsid w:val="00DB446F"/>
    <w:rsid w:val="00DB4CA0"/>
    <w:rsid w:val="00DC17F5"/>
    <w:rsid w:val="00DC285E"/>
    <w:rsid w:val="00DC6A8D"/>
    <w:rsid w:val="00DE1298"/>
    <w:rsid w:val="00DE3254"/>
    <w:rsid w:val="00DE3ADF"/>
    <w:rsid w:val="00DE799B"/>
    <w:rsid w:val="00DF2108"/>
    <w:rsid w:val="00DF5EC8"/>
    <w:rsid w:val="00E00053"/>
    <w:rsid w:val="00E010AA"/>
    <w:rsid w:val="00E05E92"/>
    <w:rsid w:val="00E21676"/>
    <w:rsid w:val="00E27527"/>
    <w:rsid w:val="00E31A19"/>
    <w:rsid w:val="00E333EB"/>
    <w:rsid w:val="00E37F4C"/>
    <w:rsid w:val="00E42127"/>
    <w:rsid w:val="00E52555"/>
    <w:rsid w:val="00E56F8B"/>
    <w:rsid w:val="00E603CC"/>
    <w:rsid w:val="00E6432F"/>
    <w:rsid w:val="00E655E3"/>
    <w:rsid w:val="00E66249"/>
    <w:rsid w:val="00E676F7"/>
    <w:rsid w:val="00E710B5"/>
    <w:rsid w:val="00E711A5"/>
    <w:rsid w:val="00E750B4"/>
    <w:rsid w:val="00E77438"/>
    <w:rsid w:val="00E77FCA"/>
    <w:rsid w:val="00E86612"/>
    <w:rsid w:val="00E9159C"/>
    <w:rsid w:val="00E92EE3"/>
    <w:rsid w:val="00EA73FD"/>
    <w:rsid w:val="00EA7D12"/>
    <w:rsid w:val="00EB5627"/>
    <w:rsid w:val="00EB6CBF"/>
    <w:rsid w:val="00EC0CB3"/>
    <w:rsid w:val="00EC3AD8"/>
    <w:rsid w:val="00EC6D22"/>
    <w:rsid w:val="00EF4C7F"/>
    <w:rsid w:val="00EF79CE"/>
    <w:rsid w:val="00F04B41"/>
    <w:rsid w:val="00F06AEE"/>
    <w:rsid w:val="00F127FF"/>
    <w:rsid w:val="00F177B9"/>
    <w:rsid w:val="00F209EB"/>
    <w:rsid w:val="00F40C74"/>
    <w:rsid w:val="00F45F6A"/>
    <w:rsid w:val="00F473F8"/>
    <w:rsid w:val="00F536D5"/>
    <w:rsid w:val="00F56296"/>
    <w:rsid w:val="00F57775"/>
    <w:rsid w:val="00F704B2"/>
    <w:rsid w:val="00F717D9"/>
    <w:rsid w:val="00F72B0D"/>
    <w:rsid w:val="00F76570"/>
    <w:rsid w:val="00F913DA"/>
    <w:rsid w:val="00F91E4B"/>
    <w:rsid w:val="00F951FF"/>
    <w:rsid w:val="00FA1E66"/>
    <w:rsid w:val="00FA2B38"/>
    <w:rsid w:val="00FA3F59"/>
    <w:rsid w:val="00FB5217"/>
    <w:rsid w:val="00FB5EDC"/>
    <w:rsid w:val="00FB6F4B"/>
    <w:rsid w:val="00FB79D2"/>
    <w:rsid w:val="00FD1A0F"/>
    <w:rsid w:val="00FE712B"/>
    <w:rsid w:val="00FF1C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862B"/>
  <w15:chartTrackingRefBased/>
  <w15:docId w15:val="{57BF0AB1-25E4-4DB7-977D-F5128CF70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teraturverzeichnis">
    <w:name w:val="Bibliography"/>
    <w:basedOn w:val="Standard"/>
    <w:next w:val="Standard"/>
    <w:uiPriority w:val="37"/>
    <w:unhideWhenUsed/>
    <w:rsid w:val="00E603CC"/>
    <w:pPr>
      <w:spacing w:after="0" w:line="480" w:lineRule="auto"/>
      <w:ind w:left="720" w:hanging="720"/>
    </w:pPr>
  </w:style>
  <w:style w:type="paragraph" w:styleId="Kopfzeile">
    <w:name w:val="header"/>
    <w:basedOn w:val="Standard"/>
    <w:link w:val="KopfzeileZchn"/>
    <w:uiPriority w:val="99"/>
    <w:unhideWhenUsed/>
    <w:rsid w:val="003426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2682"/>
  </w:style>
  <w:style w:type="paragraph" w:styleId="Fuzeile">
    <w:name w:val="footer"/>
    <w:basedOn w:val="Standard"/>
    <w:link w:val="FuzeileZchn"/>
    <w:uiPriority w:val="99"/>
    <w:unhideWhenUsed/>
    <w:rsid w:val="003426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2682"/>
  </w:style>
  <w:style w:type="character" w:styleId="Hyperlink">
    <w:name w:val="Hyperlink"/>
    <w:basedOn w:val="Absatz-Standardschriftart"/>
    <w:uiPriority w:val="99"/>
    <w:unhideWhenUsed/>
    <w:rsid w:val="00C179DF"/>
    <w:rPr>
      <w:color w:val="0563C1" w:themeColor="hyperlink"/>
      <w:u w:val="single"/>
    </w:rPr>
  </w:style>
  <w:style w:type="character" w:styleId="NichtaufgelsteErwhnung">
    <w:name w:val="Unresolved Mention"/>
    <w:basedOn w:val="Absatz-Standardschriftart"/>
    <w:uiPriority w:val="99"/>
    <w:semiHidden/>
    <w:unhideWhenUsed/>
    <w:rsid w:val="00C179DF"/>
    <w:rPr>
      <w:color w:val="605E5C"/>
      <w:shd w:val="clear" w:color="auto" w:fill="E1DFDD"/>
    </w:rPr>
  </w:style>
  <w:style w:type="paragraph" w:styleId="Funotentext">
    <w:name w:val="footnote text"/>
    <w:basedOn w:val="Standard"/>
    <w:link w:val="FunotentextZchn"/>
    <w:uiPriority w:val="99"/>
    <w:semiHidden/>
    <w:unhideWhenUsed/>
    <w:rsid w:val="00F765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76570"/>
    <w:rPr>
      <w:sz w:val="20"/>
      <w:szCs w:val="20"/>
    </w:rPr>
  </w:style>
  <w:style w:type="character" w:styleId="Funotenzeichen">
    <w:name w:val="footnote reference"/>
    <w:basedOn w:val="Absatz-Standardschriftart"/>
    <w:uiPriority w:val="99"/>
    <w:semiHidden/>
    <w:unhideWhenUsed/>
    <w:rsid w:val="00F76570"/>
    <w:rPr>
      <w:vertAlign w:val="superscript"/>
    </w:rPr>
  </w:style>
  <w:style w:type="character" w:styleId="Zeilennummer">
    <w:name w:val="line number"/>
    <w:basedOn w:val="Absatz-Standardschriftart"/>
    <w:uiPriority w:val="99"/>
    <w:semiHidden/>
    <w:unhideWhenUsed/>
    <w:rsid w:val="00EA7D12"/>
  </w:style>
  <w:style w:type="character" w:styleId="Endnotenzeichen">
    <w:name w:val="endnote reference"/>
    <w:basedOn w:val="Absatz-Standardschriftart"/>
    <w:uiPriority w:val="99"/>
    <w:semiHidden/>
    <w:unhideWhenUsed/>
    <w:rsid w:val="009601B1"/>
    <w:rPr>
      <w:vertAlign w:val="superscript"/>
    </w:rPr>
  </w:style>
  <w:style w:type="paragraph" w:styleId="berarbeitung">
    <w:name w:val="Revision"/>
    <w:hidden/>
    <w:uiPriority w:val="99"/>
    <w:semiHidden/>
    <w:rsid w:val="00D773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1DDC1-658F-4551-932A-9C3B57EFE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31694</Words>
  <Characters>184465</Characters>
  <Application>Microsoft Office Word</Application>
  <DocSecurity>0</DocSecurity>
  <Lines>2753</Lines>
  <Paragraphs>614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Burger, Axel</dc:creator>
  <cp:keywords/>
  <dc:description/>
  <cp:lastModifiedBy>Burger, Axel</cp:lastModifiedBy>
  <cp:revision>27</cp:revision>
  <cp:lastPrinted>2022-11-21T14:00:00Z</cp:lastPrinted>
  <dcterms:created xsi:type="dcterms:W3CDTF">2022-11-17T09:46:00Z</dcterms:created>
  <dcterms:modified xsi:type="dcterms:W3CDTF">2023-05-26T16:11:00Z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id="9I0xZWCP"/&gt;&lt;style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b2689067e0db7f3e4d8ec7bac7adf38066af866239b4c8032735468270e3c1b3</vt:lpwstr>
  </property>
</Properties>
</file>